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0EAD" w:rsidRDefault="002D0EAD" w:rsidP="002D0EAD">
      <w:pPr>
        <w:pStyle w:val="Title"/>
      </w:pPr>
      <w:bookmarkStart w:id="0" w:name="_GoBack"/>
    </w:p>
    <w:p w:rsidR="002D0EAD" w:rsidRDefault="002D0EAD" w:rsidP="002D0EAD">
      <w:pPr>
        <w:pStyle w:val="Title"/>
      </w:pPr>
    </w:p>
    <w:p w:rsidR="002D0EAD" w:rsidRDefault="002D0EAD" w:rsidP="002D0EAD">
      <w:pPr>
        <w:pStyle w:val="Title"/>
      </w:pPr>
    </w:p>
    <w:p w:rsidR="007D7625" w:rsidRDefault="007D7625" w:rsidP="002D0EAD">
      <w:pPr>
        <w:pStyle w:val="Title"/>
      </w:pPr>
    </w:p>
    <w:p w:rsidR="002D0EAD" w:rsidRDefault="004C2279" w:rsidP="002D0EAD">
      <w:pPr>
        <w:pStyle w:val="Title"/>
      </w:pPr>
      <w:r>
        <w:t>Cloud.com Cloud</w:t>
      </w:r>
      <w:r w:rsidR="00743037">
        <w:t xml:space="preserve">Stack </w:t>
      </w:r>
      <w:r w:rsidR="006813DE">
        <w:t>Installation</w:t>
      </w:r>
      <w:r w:rsidR="001F385E">
        <w:t xml:space="preserve"> Guide</w:t>
      </w:r>
    </w:p>
    <w:p w:rsidR="00743037" w:rsidRPr="00B4203D" w:rsidRDefault="00743037" w:rsidP="00743037">
      <w:pPr>
        <w:jc w:val="center"/>
        <w:rPr>
          <w:sz w:val="36"/>
        </w:rPr>
      </w:pPr>
      <w:r w:rsidRPr="00B4203D">
        <w:rPr>
          <w:sz w:val="36"/>
        </w:rPr>
        <w:t>Version 2.2</w:t>
      </w:r>
      <w:r w:rsidR="004D47BC">
        <w:rPr>
          <w:sz w:val="36"/>
        </w:rPr>
        <w:t>.0 – 2.2.3</w:t>
      </w:r>
      <w:r w:rsidRPr="00B4203D">
        <w:rPr>
          <w:sz w:val="36"/>
        </w:rPr>
        <w:t xml:space="preserve"> release</w:t>
      </w:r>
    </w:p>
    <w:p w:rsidR="00077C24" w:rsidRDefault="00111FE3">
      <w:pPr>
        <w:pStyle w:val="DateofRelease"/>
      </w:pPr>
      <w:r>
        <w:t xml:space="preserve">Revised </w:t>
      </w:r>
      <w:r w:rsidR="00A403F2">
        <w:fldChar w:fldCharType="begin"/>
      </w:r>
      <w:r w:rsidR="00A403F2">
        <w:instrText xml:space="preserve"> DATE  \@ "MMMM d, yyyy"  \* MERGEFORMAT </w:instrText>
      </w:r>
      <w:r w:rsidR="00A403F2">
        <w:fldChar w:fldCharType="separate"/>
      </w:r>
      <w:r w:rsidR="00457795">
        <w:rPr>
          <w:noProof/>
        </w:rPr>
        <w:t>August 29, 2011</w:t>
      </w:r>
      <w:r w:rsidR="00A403F2">
        <w:fldChar w:fldCharType="end"/>
      </w:r>
    </w:p>
    <w:p w:rsidR="00077C24" w:rsidRDefault="002D0EAD">
      <w:r>
        <w:br w:type="page"/>
      </w:r>
    </w:p>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077C24" w:rsidRDefault="00077C24"/>
    <w:p w:rsidR="002D0EAD" w:rsidRDefault="002D0EAD" w:rsidP="002D0EAD">
      <w:proofErr w:type="gramStart"/>
      <w:r>
        <w:t>© 2010</w:t>
      </w:r>
      <w:r w:rsidR="00765003">
        <w:t>, 2011</w:t>
      </w:r>
      <w:r w:rsidRPr="00234A7E">
        <w:t xml:space="preserve"> </w:t>
      </w:r>
      <w:r w:rsidR="00580ECD">
        <w:t>Cloud.com,</w:t>
      </w:r>
      <w:r w:rsidRPr="00234A7E">
        <w:t xml:space="preserve"> Inc.</w:t>
      </w:r>
      <w:proofErr w:type="gramEnd"/>
      <w:r w:rsidRPr="00234A7E">
        <w:t xml:space="preserve"> All rights reserved</w:t>
      </w:r>
      <w:r>
        <w:t xml:space="preserve">. Specifications are subject to change without notice. The </w:t>
      </w:r>
      <w:r w:rsidR="00580ECD">
        <w:t>Cloud.com</w:t>
      </w:r>
      <w:r>
        <w:t xml:space="preserve"> logo, </w:t>
      </w:r>
      <w:r w:rsidR="00580ECD">
        <w:t>Cloud.com</w:t>
      </w:r>
      <w:r>
        <w:t xml:space="preserve">, </w:t>
      </w:r>
      <w:r w:rsidR="00437CC7">
        <w:t xml:space="preserve">CloudStack, </w:t>
      </w:r>
      <w:r>
        <w:t xml:space="preserve">Hypervisor Attached Storage, HAS, Hypervisor Aware Network, HAN, and VMSync are trademarks or registered trademarks of </w:t>
      </w:r>
      <w:r w:rsidR="00580ECD">
        <w:t>Cloud.com</w:t>
      </w:r>
      <w:r>
        <w:t>, Inc. All other brands or products are trademarks or registered trademarks of their respective holders.</w:t>
      </w:r>
    </w:p>
    <w:p w:rsidR="002D0EAD" w:rsidRDefault="002D0EAD" w:rsidP="00C822A2">
      <w:pPr>
        <w:pStyle w:val="TOCHeading1"/>
        <w:numPr>
          <w:ilvl w:val="0"/>
          <w:numId w:val="0"/>
        </w:numPr>
        <w:ind w:left="432"/>
      </w:pPr>
      <w:r>
        <w:lastRenderedPageBreak/>
        <w:t>Contents</w:t>
      </w:r>
    </w:p>
    <w:p w:rsidR="00457795" w:rsidRDefault="003D0CD5">
      <w:pPr>
        <w:pStyle w:val="TOC1"/>
        <w:tabs>
          <w:tab w:val="left" w:pos="400"/>
          <w:tab w:val="right" w:leader="dot" w:pos="10790"/>
        </w:tabs>
        <w:rPr>
          <w:rFonts w:asciiTheme="minorHAnsi" w:eastAsiaTheme="minorEastAsia" w:hAnsiTheme="minorHAnsi" w:cstheme="minorBidi"/>
          <w:noProof/>
          <w:sz w:val="22"/>
          <w:szCs w:val="22"/>
          <w:lang w:bidi="ar-SA"/>
        </w:rPr>
      </w:pPr>
      <w:r>
        <w:fldChar w:fldCharType="begin"/>
      </w:r>
      <w:r w:rsidR="002D0EAD">
        <w:instrText xml:space="preserve"> TOC \o "1-3" \h \z \u </w:instrText>
      </w:r>
      <w:r>
        <w:fldChar w:fldCharType="separate"/>
      </w:r>
      <w:hyperlink w:anchor="_Toc302411404" w:history="1">
        <w:r w:rsidR="00457795" w:rsidRPr="002B3F18">
          <w:rPr>
            <w:rStyle w:val="Hyperlink"/>
            <w:noProof/>
          </w:rPr>
          <w:t>1</w:t>
        </w:r>
        <w:r w:rsidR="00457795">
          <w:rPr>
            <w:rFonts w:asciiTheme="minorHAnsi" w:eastAsiaTheme="minorEastAsia" w:hAnsiTheme="minorHAnsi" w:cstheme="minorBidi"/>
            <w:noProof/>
            <w:sz w:val="22"/>
            <w:szCs w:val="22"/>
            <w:lang w:bidi="ar-SA"/>
          </w:rPr>
          <w:tab/>
        </w:r>
        <w:r w:rsidR="00457795" w:rsidRPr="002B3F18">
          <w:rPr>
            <w:rStyle w:val="Hyperlink"/>
            <w:noProof/>
          </w:rPr>
          <w:t>Overview</w:t>
        </w:r>
        <w:r w:rsidR="00457795">
          <w:rPr>
            <w:noProof/>
            <w:webHidden/>
          </w:rPr>
          <w:tab/>
        </w:r>
        <w:r w:rsidR="00457795">
          <w:rPr>
            <w:noProof/>
            <w:webHidden/>
          </w:rPr>
          <w:fldChar w:fldCharType="begin"/>
        </w:r>
        <w:r w:rsidR="00457795">
          <w:rPr>
            <w:noProof/>
            <w:webHidden/>
          </w:rPr>
          <w:instrText xml:space="preserve"> PAGEREF _Toc302411404 \h </w:instrText>
        </w:r>
        <w:r w:rsidR="00457795">
          <w:rPr>
            <w:noProof/>
            <w:webHidden/>
          </w:rPr>
        </w:r>
        <w:r w:rsidR="00457795">
          <w:rPr>
            <w:noProof/>
            <w:webHidden/>
          </w:rPr>
          <w:fldChar w:fldCharType="separate"/>
        </w:r>
        <w:r w:rsidR="00457795">
          <w:rPr>
            <w:noProof/>
            <w:webHidden/>
          </w:rPr>
          <w:t>8</w:t>
        </w:r>
        <w:r w:rsidR="00457795">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05" w:history="1">
        <w:r w:rsidRPr="002B3F18">
          <w:rPr>
            <w:rStyle w:val="Hyperlink"/>
            <w:noProof/>
          </w:rPr>
          <w:t>2</w:t>
        </w:r>
        <w:r>
          <w:rPr>
            <w:rFonts w:asciiTheme="minorHAnsi" w:eastAsiaTheme="minorEastAsia" w:hAnsiTheme="minorHAnsi" w:cstheme="minorBidi"/>
            <w:noProof/>
            <w:sz w:val="22"/>
            <w:szCs w:val="22"/>
            <w:lang w:bidi="ar-SA"/>
          </w:rPr>
          <w:tab/>
        </w:r>
        <w:r w:rsidRPr="002B3F18">
          <w:rPr>
            <w:rStyle w:val="Hyperlink"/>
            <w:noProof/>
          </w:rPr>
          <w:t>Prerequisites</w:t>
        </w:r>
        <w:r>
          <w:rPr>
            <w:noProof/>
            <w:webHidden/>
          </w:rPr>
          <w:tab/>
        </w:r>
        <w:r>
          <w:rPr>
            <w:noProof/>
            <w:webHidden/>
          </w:rPr>
          <w:fldChar w:fldCharType="begin"/>
        </w:r>
        <w:r>
          <w:rPr>
            <w:noProof/>
            <w:webHidden/>
          </w:rPr>
          <w:instrText xml:space="preserve"> PAGEREF _Toc302411405 \h </w:instrText>
        </w:r>
        <w:r>
          <w:rPr>
            <w:noProof/>
            <w:webHidden/>
          </w:rPr>
        </w:r>
        <w:r>
          <w:rPr>
            <w:noProof/>
            <w:webHidden/>
          </w:rPr>
          <w:fldChar w:fldCharType="separate"/>
        </w:r>
        <w:r>
          <w:rPr>
            <w:noProof/>
            <w:webHidden/>
          </w:rPr>
          <w:t>9</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06" w:history="1">
        <w:r w:rsidRPr="002B3F18">
          <w:rPr>
            <w:rStyle w:val="Hyperlink"/>
            <w:noProof/>
          </w:rPr>
          <w:t>3</w:t>
        </w:r>
        <w:r>
          <w:rPr>
            <w:rFonts w:asciiTheme="minorHAnsi" w:eastAsiaTheme="minorEastAsia" w:hAnsiTheme="minorHAnsi" w:cstheme="minorBidi"/>
            <w:noProof/>
            <w:sz w:val="22"/>
            <w:szCs w:val="22"/>
            <w:lang w:bidi="ar-SA"/>
          </w:rPr>
          <w:tab/>
        </w:r>
        <w:r w:rsidRPr="002B3F18">
          <w:rPr>
            <w:rStyle w:val="Hyperlink"/>
            <w:noProof/>
          </w:rPr>
          <w:t>Choosing a Deployment Architecture</w:t>
        </w:r>
        <w:r>
          <w:rPr>
            <w:noProof/>
            <w:webHidden/>
          </w:rPr>
          <w:tab/>
        </w:r>
        <w:r>
          <w:rPr>
            <w:noProof/>
            <w:webHidden/>
          </w:rPr>
          <w:fldChar w:fldCharType="begin"/>
        </w:r>
        <w:r>
          <w:rPr>
            <w:noProof/>
            <w:webHidden/>
          </w:rPr>
          <w:instrText xml:space="preserve"> PAGEREF _Toc302411406 \h </w:instrText>
        </w:r>
        <w:r>
          <w:rPr>
            <w:noProof/>
            <w:webHidden/>
          </w:rPr>
        </w:r>
        <w:r>
          <w:rPr>
            <w:noProof/>
            <w:webHidden/>
          </w:rPr>
          <w:fldChar w:fldCharType="separate"/>
        </w:r>
        <w:r>
          <w:rPr>
            <w:noProof/>
            <w:webHidden/>
          </w:rPr>
          <w:t>11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07" w:history="1">
        <w:r w:rsidRPr="002B3F18">
          <w:rPr>
            <w:rStyle w:val="Hyperlink"/>
            <w:noProof/>
          </w:rPr>
          <w:t>3.1</w:t>
        </w:r>
        <w:r>
          <w:rPr>
            <w:rFonts w:asciiTheme="minorHAnsi" w:eastAsiaTheme="minorEastAsia" w:hAnsiTheme="minorHAnsi" w:cstheme="minorBidi"/>
            <w:noProof/>
            <w:sz w:val="22"/>
            <w:szCs w:val="22"/>
            <w:lang w:bidi="ar-SA"/>
          </w:rPr>
          <w:tab/>
        </w:r>
        <w:r w:rsidRPr="002B3F18">
          <w:rPr>
            <w:rStyle w:val="Hyperlink"/>
            <w:noProof/>
          </w:rPr>
          <w:t>Small-Scale Deployment</w:t>
        </w:r>
        <w:r>
          <w:rPr>
            <w:noProof/>
            <w:webHidden/>
          </w:rPr>
          <w:tab/>
        </w:r>
        <w:r>
          <w:rPr>
            <w:noProof/>
            <w:webHidden/>
          </w:rPr>
          <w:fldChar w:fldCharType="begin"/>
        </w:r>
        <w:r>
          <w:rPr>
            <w:noProof/>
            <w:webHidden/>
          </w:rPr>
          <w:instrText xml:space="preserve"> PAGEREF _Toc302411407 \h </w:instrText>
        </w:r>
        <w:r>
          <w:rPr>
            <w:noProof/>
            <w:webHidden/>
          </w:rPr>
        </w:r>
        <w:r>
          <w:rPr>
            <w:noProof/>
            <w:webHidden/>
          </w:rPr>
          <w:fldChar w:fldCharType="separate"/>
        </w:r>
        <w:r>
          <w:rPr>
            <w:noProof/>
            <w:webHidden/>
          </w:rPr>
          <w:t>11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08" w:history="1">
        <w:r w:rsidRPr="002B3F18">
          <w:rPr>
            <w:rStyle w:val="Hyperlink"/>
            <w:noProof/>
          </w:rPr>
          <w:t>3.2</w:t>
        </w:r>
        <w:r>
          <w:rPr>
            <w:rFonts w:asciiTheme="minorHAnsi" w:eastAsiaTheme="minorEastAsia" w:hAnsiTheme="minorHAnsi" w:cstheme="minorBidi"/>
            <w:noProof/>
            <w:sz w:val="22"/>
            <w:szCs w:val="22"/>
            <w:lang w:bidi="ar-SA"/>
          </w:rPr>
          <w:tab/>
        </w:r>
        <w:r w:rsidRPr="002B3F18">
          <w:rPr>
            <w:rStyle w:val="Hyperlink"/>
            <w:noProof/>
          </w:rPr>
          <w:t>Large-Scale Redundant Setup</w:t>
        </w:r>
        <w:r>
          <w:rPr>
            <w:noProof/>
            <w:webHidden/>
          </w:rPr>
          <w:tab/>
        </w:r>
        <w:r>
          <w:rPr>
            <w:noProof/>
            <w:webHidden/>
          </w:rPr>
          <w:fldChar w:fldCharType="begin"/>
        </w:r>
        <w:r>
          <w:rPr>
            <w:noProof/>
            <w:webHidden/>
          </w:rPr>
          <w:instrText xml:space="preserve"> PAGEREF _Toc302411408 \h </w:instrText>
        </w:r>
        <w:r>
          <w:rPr>
            <w:noProof/>
            <w:webHidden/>
          </w:rPr>
        </w:r>
        <w:r>
          <w:rPr>
            <w:noProof/>
            <w:webHidden/>
          </w:rPr>
          <w:fldChar w:fldCharType="separate"/>
        </w:r>
        <w:r>
          <w:rPr>
            <w:noProof/>
            <w:webHidden/>
          </w:rPr>
          <w:t>12</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09" w:history="1">
        <w:r w:rsidRPr="002B3F18">
          <w:rPr>
            <w:rStyle w:val="Hyperlink"/>
            <w:noProof/>
          </w:rPr>
          <w:t>3.3</w:t>
        </w:r>
        <w:r>
          <w:rPr>
            <w:rFonts w:asciiTheme="minorHAnsi" w:eastAsiaTheme="minorEastAsia" w:hAnsiTheme="minorHAnsi" w:cstheme="minorBidi"/>
            <w:noProof/>
            <w:sz w:val="22"/>
            <w:szCs w:val="22"/>
            <w:lang w:bidi="ar-SA"/>
          </w:rPr>
          <w:tab/>
        </w:r>
        <w:r w:rsidRPr="002B3F18">
          <w:rPr>
            <w:rStyle w:val="Hyperlink"/>
            <w:noProof/>
          </w:rPr>
          <w:t>Separate Storage Network</w:t>
        </w:r>
        <w:r>
          <w:rPr>
            <w:noProof/>
            <w:webHidden/>
          </w:rPr>
          <w:tab/>
        </w:r>
        <w:r>
          <w:rPr>
            <w:noProof/>
            <w:webHidden/>
          </w:rPr>
          <w:fldChar w:fldCharType="begin"/>
        </w:r>
        <w:r>
          <w:rPr>
            <w:noProof/>
            <w:webHidden/>
          </w:rPr>
          <w:instrText xml:space="preserve"> PAGEREF _Toc302411409 \h </w:instrText>
        </w:r>
        <w:r>
          <w:rPr>
            <w:noProof/>
            <w:webHidden/>
          </w:rPr>
        </w:r>
        <w:r>
          <w:rPr>
            <w:noProof/>
            <w:webHidden/>
          </w:rPr>
          <w:fldChar w:fldCharType="separate"/>
        </w:r>
        <w:r>
          <w:rPr>
            <w:noProof/>
            <w:webHidden/>
          </w:rPr>
          <w:t>13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10" w:history="1">
        <w:r w:rsidRPr="002B3F18">
          <w:rPr>
            <w:rStyle w:val="Hyperlink"/>
            <w:noProof/>
          </w:rPr>
          <w:t>3.4</w:t>
        </w:r>
        <w:r>
          <w:rPr>
            <w:rFonts w:asciiTheme="minorHAnsi" w:eastAsiaTheme="minorEastAsia" w:hAnsiTheme="minorHAnsi" w:cstheme="minorBidi"/>
            <w:noProof/>
            <w:sz w:val="22"/>
            <w:szCs w:val="22"/>
            <w:lang w:bidi="ar-SA"/>
          </w:rPr>
          <w:tab/>
        </w:r>
        <w:r w:rsidRPr="002B3F18">
          <w:rPr>
            <w:rStyle w:val="Hyperlink"/>
            <w:noProof/>
          </w:rPr>
          <w:t>Best Practices</w:t>
        </w:r>
        <w:r>
          <w:rPr>
            <w:noProof/>
            <w:webHidden/>
          </w:rPr>
          <w:tab/>
        </w:r>
        <w:r>
          <w:rPr>
            <w:noProof/>
            <w:webHidden/>
          </w:rPr>
          <w:fldChar w:fldCharType="begin"/>
        </w:r>
        <w:r>
          <w:rPr>
            <w:noProof/>
            <w:webHidden/>
          </w:rPr>
          <w:instrText xml:space="preserve"> PAGEREF _Toc302411410 \h </w:instrText>
        </w:r>
        <w:r>
          <w:rPr>
            <w:noProof/>
            <w:webHidden/>
          </w:rPr>
        </w:r>
        <w:r>
          <w:rPr>
            <w:noProof/>
            <w:webHidden/>
          </w:rPr>
          <w:fldChar w:fldCharType="separate"/>
        </w:r>
        <w:r>
          <w:rPr>
            <w:noProof/>
            <w:webHidden/>
          </w:rPr>
          <w:t>15</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1" w:history="1">
        <w:r w:rsidRPr="002B3F18">
          <w:rPr>
            <w:rStyle w:val="Hyperlink"/>
            <w:noProof/>
          </w:rPr>
          <w:t>3.4.1</w:t>
        </w:r>
        <w:r>
          <w:rPr>
            <w:rFonts w:asciiTheme="minorHAnsi" w:eastAsiaTheme="minorEastAsia" w:hAnsiTheme="minorHAnsi" w:cstheme="minorBidi"/>
            <w:noProof/>
            <w:sz w:val="22"/>
            <w:szCs w:val="22"/>
            <w:lang w:bidi="ar-SA"/>
          </w:rPr>
          <w:tab/>
        </w:r>
        <w:r w:rsidRPr="002B3F18">
          <w:rPr>
            <w:rStyle w:val="Hyperlink"/>
            <w:noProof/>
          </w:rPr>
          <w:t>Required Practices</w:t>
        </w:r>
        <w:r>
          <w:rPr>
            <w:noProof/>
            <w:webHidden/>
          </w:rPr>
          <w:tab/>
        </w:r>
        <w:r>
          <w:rPr>
            <w:noProof/>
            <w:webHidden/>
          </w:rPr>
          <w:fldChar w:fldCharType="begin"/>
        </w:r>
        <w:r>
          <w:rPr>
            <w:noProof/>
            <w:webHidden/>
          </w:rPr>
          <w:instrText xml:space="preserve"> PAGEREF _Toc302411411 \h </w:instrText>
        </w:r>
        <w:r>
          <w:rPr>
            <w:noProof/>
            <w:webHidden/>
          </w:rPr>
        </w:r>
        <w:r>
          <w:rPr>
            <w:noProof/>
            <w:webHidden/>
          </w:rPr>
          <w:fldChar w:fldCharType="separate"/>
        </w:r>
        <w:r>
          <w:rPr>
            <w:noProof/>
            <w:webHidden/>
          </w:rPr>
          <w:t>15</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2" w:history="1">
        <w:r w:rsidRPr="002B3F18">
          <w:rPr>
            <w:rStyle w:val="Hyperlink"/>
            <w:noProof/>
          </w:rPr>
          <w:t>3.4.2</w:t>
        </w:r>
        <w:r>
          <w:rPr>
            <w:rFonts w:asciiTheme="minorHAnsi" w:eastAsiaTheme="minorEastAsia" w:hAnsiTheme="minorHAnsi" w:cstheme="minorBidi"/>
            <w:noProof/>
            <w:sz w:val="22"/>
            <w:szCs w:val="22"/>
            <w:lang w:bidi="ar-SA"/>
          </w:rPr>
          <w:tab/>
        </w:r>
        <w:r w:rsidRPr="002B3F18">
          <w:rPr>
            <w:rStyle w:val="Hyperlink"/>
            <w:noProof/>
          </w:rPr>
          <w:t>Suggested Practices</w:t>
        </w:r>
        <w:r>
          <w:rPr>
            <w:noProof/>
            <w:webHidden/>
          </w:rPr>
          <w:tab/>
        </w:r>
        <w:r>
          <w:rPr>
            <w:noProof/>
            <w:webHidden/>
          </w:rPr>
          <w:fldChar w:fldCharType="begin"/>
        </w:r>
        <w:r>
          <w:rPr>
            <w:noProof/>
            <w:webHidden/>
          </w:rPr>
          <w:instrText xml:space="preserve"> PAGEREF _Toc302411412 \h </w:instrText>
        </w:r>
        <w:r>
          <w:rPr>
            <w:noProof/>
            <w:webHidden/>
          </w:rPr>
        </w:r>
        <w:r>
          <w:rPr>
            <w:noProof/>
            <w:webHidden/>
          </w:rPr>
          <w:fldChar w:fldCharType="separate"/>
        </w:r>
        <w:r>
          <w:rPr>
            <w:noProof/>
            <w:webHidden/>
          </w:rPr>
          <w:t>15</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13" w:history="1">
        <w:r w:rsidRPr="002B3F18">
          <w:rPr>
            <w:rStyle w:val="Hyperlink"/>
            <w:noProof/>
          </w:rPr>
          <w:t>4</w:t>
        </w:r>
        <w:r>
          <w:rPr>
            <w:rFonts w:asciiTheme="minorHAnsi" w:eastAsiaTheme="minorEastAsia" w:hAnsiTheme="minorHAnsi" w:cstheme="minorBidi"/>
            <w:noProof/>
            <w:sz w:val="22"/>
            <w:szCs w:val="22"/>
            <w:lang w:bidi="ar-SA"/>
          </w:rPr>
          <w:tab/>
        </w:r>
        <w:r w:rsidRPr="002B3F18">
          <w:rPr>
            <w:rStyle w:val="Hyperlink"/>
            <w:noProof/>
          </w:rPr>
          <w:t>Network Setup</w:t>
        </w:r>
        <w:r>
          <w:rPr>
            <w:noProof/>
            <w:webHidden/>
          </w:rPr>
          <w:tab/>
        </w:r>
        <w:r>
          <w:rPr>
            <w:noProof/>
            <w:webHidden/>
          </w:rPr>
          <w:fldChar w:fldCharType="begin"/>
        </w:r>
        <w:r>
          <w:rPr>
            <w:noProof/>
            <w:webHidden/>
          </w:rPr>
          <w:instrText xml:space="preserve"> PAGEREF _Toc302411413 \h </w:instrText>
        </w:r>
        <w:r>
          <w:rPr>
            <w:noProof/>
            <w:webHidden/>
          </w:rPr>
        </w:r>
        <w:r>
          <w:rPr>
            <w:noProof/>
            <w:webHidden/>
          </w:rPr>
          <w:fldChar w:fldCharType="separate"/>
        </w:r>
        <w:r>
          <w:rPr>
            <w:noProof/>
            <w:webHidden/>
          </w:rPr>
          <w:t>17</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14" w:history="1">
        <w:r w:rsidRPr="002B3F18">
          <w:rPr>
            <w:rStyle w:val="Hyperlink"/>
            <w:noProof/>
          </w:rPr>
          <w:t>4.1</w:t>
        </w:r>
        <w:r>
          <w:rPr>
            <w:rFonts w:asciiTheme="minorHAnsi" w:eastAsiaTheme="minorEastAsia" w:hAnsiTheme="minorHAnsi" w:cstheme="minorBidi"/>
            <w:noProof/>
            <w:sz w:val="22"/>
            <w:szCs w:val="22"/>
            <w:lang w:bidi="ar-SA"/>
          </w:rPr>
          <w:tab/>
        </w:r>
        <w:r w:rsidRPr="002B3F18">
          <w:rPr>
            <w:rStyle w:val="Hyperlink"/>
            <w:noProof/>
          </w:rPr>
          <w:t>VLAN Allocation</w:t>
        </w:r>
        <w:r>
          <w:rPr>
            <w:noProof/>
            <w:webHidden/>
          </w:rPr>
          <w:tab/>
        </w:r>
        <w:r>
          <w:rPr>
            <w:noProof/>
            <w:webHidden/>
          </w:rPr>
          <w:fldChar w:fldCharType="begin"/>
        </w:r>
        <w:r>
          <w:rPr>
            <w:noProof/>
            <w:webHidden/>
          </w:rPr>
          <w:instrText xml:space="preserve"> PAGEREF _Toc302411414 \h </w:instrText>
        </w:r>
        <w:r>
          <w:rPr>
            <w:noProof/>
            <w:webHidden/>
          </w:rPr>
        </w:r>
        <w:r>
          <w:rPr>
            <w:noProof/>
            <w:webHidden/>
          </w:rPr>
          <w:fldChar w:fldCharType="separate"/>
        </w:r>
        <w:r>
          <w:rPr>
            <w:noProof/>
            <w:webHidden/>
          </w:rPr>
          <w:t>17</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5" w:history="1">
        <w:r w:rsidRPr="002B3F18">
          <w:rPr>
            <w:rStyle w:val="Hyperlink"/>
            <w:noProof/>
          </w:rPr>
          <w:t>4.1.1</w:t>
        </w:r>
        <w:r>
          <w:rPr>
            <w:rFonts w:asciiTheme="minorHAnsi" w:eastAsiaTheme="minorEastAsia" w:hAnsiTheme="minorHAnsi" w:cstheme="minorBidi"/>
            <w:noProof/>
            <w:sz w:val="22"/>
            <w:szCs w:val="22"/>
            <w:lang w:bidi="ar-SA"/>
          </w:rPr>
          <w:tab/>
        </w:r>
        <w:r w:rsidRPr="002B3F18">
          <w:rPr>
            <w:rStyle w:val="Hyperlink"/>
            <w:noProof/>
          </w:rPr>
          <w:t>VLAN Allocation with Virtual Networking</w:t>
        </w:r>
        <w:r>
          <w:rPr>
            <w:noProof/>
            <w:webHidden/>
          </w:rPr>
          <w:tab/>
        </w:r>
        <w:r>
          <w:rPr>
            <w:noProof/>
            <w:webHidden/>
          </w:rPr>
          <w:fldChar w:fldCharType="begin"/>
        </w:r>
        <w:r>
          <w:rPr>
            <w:noProof/>
            <w:webHidden/>
          </w:rPr>
          <w:instrText xml:space="preserve"> PAGEREF _Toc302411415 \h </w:instrText>
        </w:r>
        <w:r>
          <w:rPr>
            <w:noProof/>
            <w:webHidden/>
          </w:rPr>
        </w:r>
        <w:r>
          <w:rPr>
            <w:noProof/>
            <w:webHidden/>
          </w:rPr>
          <w:fldChar w:fldCharType="separate"/>
        </w:r>
        <w:r>
          <w:rPr>
            <w:noProof/>
            <w:webHidden/>
          </w:rPr>
          <w:t>18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6" w:history="1">
        <w:r w:rsidRPr="002B3F18">
          <w:rPr>
            <w:rStyle w:val="Hyperlink"/>
            <w:noProof/>
          </w:rPr>
          <w:t>4.1.2</w:t>
        </w:r>
        <w:r>
          <w:rPr>
            <w:rFonts w:asciiTheme="minorHAnsi" w:eastAsiaTheme="minorEastAsia" w:hAnsiTheme="minorHAnsi" w:cstheme="minorBidi"/>
            <w:noProof/>
            <w:sz w:val="22"/>
            <w:szCs w:val="22"/>
            <w:lang w:bidi="ar-SA"/>
          </w:rPr>
          <w:tab/>
        </w:r>
        <w:r w:rsidRPr="002B3F18">
          <w:rPr>
            <w:rStyle w:val="Hyperlink"/>
            <w:noProof/>
          </w:rPr>
          <w:t>VLAN Allocation with Direct Tagged</w:t>
        </w:r>
        <w:r>
          <w:rPr>
            <w:noProof/>
            <w:webHidden/>
          </w:rPr>
          <w:tab/>
        </w:r>
        <w:r>
          <w:rPr>
            <w:noProof/>
            <w:webHidden/>
          </w:rPr>
          <w:fldChar w:fldCharType="begin"/>
        </w:r>
        <w:r>
          <w:rPr>
            <w:noProof/>
            <w:webHidden/>
          </w:rPr>
          <w:instrText xml:space="preserve"> PAGEREF _Toc302411416 \h </w:instrText>
        </w:r>
        <w:r>
          <w:rPr>
            <w:noProof/>
            <w:webHidden/>
          </w:rPr>
        </w:r>
        <w:r>
          <w:rPr>
            <w:noProof/>
            <w:webHidden/>
          </w:rPr>
          <w:fldChar w:fldCharType="separate"/>
        </w:r>
        <w:r>
          <w:rPr>
            <w:noProof/>
            <w:webHidden/>
          </w:rPr>
          <w:t>19</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7" w:history="1">
        <w:r w:rsidRPr="002B3F18">
          <w:rPr>
            <w:rStyle w:val="Hyperlink"/>
            <w:noProof/>
          </w:rPr>
          <w:t>4.1.3</w:t>
        </w:r>
        <w:r>
          <w:rPr>
            <w:rFonts w:asciiTheme="minorHAnsi" w:eastAsiaTheme="minorEastAsia" w:hAnsiTheme="minorHAnsi" w:cstheme="minorBidi"/>
            <w:noProof/>
            <w:sz w:val="22"/>
            <w:szCs w:val="22"/>
            <w:lang w:bidi="ar-SA"/>
          </w:rPr>
          <w:tab/>
        </w:r>
        <w:r w:rsidRPr="002B3F18">
          <w:rPr>
            <w:rStyle w:val="Hyperlink"/>
            <w:noProof/>
          </w:rPr>
          <w:t>VLAN Allocation with Virtual Networking and Direct Tagged Networking</w:t>
        </w:r>
        <w:r>
          <w:rPr>
            <w:noProof/>
            <w:webHidden/>
          </w:rPr>
          <w:tab/>
        </w:r>
        <w:r>
          <w:rPr>
            <w:noProof/>
            <w:webHidden/>
          </w:rPr>
          <w:fldChar w:fldCharType="begin"/>
        </w:r>
        <w:r>
          <w:rPr>
            <w:noProof/>
            <w:webHidden/>
          </w:rPr>
          <w:instrText xml:space="preserve"> PAGEREF _Toc302411417 \h </w:instrText>
        </w:r>
        <w:r>
          <w:rPr>
            <w:noProof/>
            <w:webHidden/>
          </w:rPr>
        </w:r>
        <w:r>
          <w:rPr>
            <w:noProof/>
            <w:webHidden/>
          </w:rPr>
          <w:fldChar w:fldCharType="separate"/>
        </w:r>
        <w:r>
          <w:rPr>
            <w:noProof/>
            <w:webHidden/>
          </w:rPr>
          <w:t>19</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18" w:history="1">
        <w:r w:rsidRPr="002B3F18">
          <w:rPr>
            <w:rStyle w:val="Hyperlink"/>
            <w:noProof/>
          </w:rPr>
          <w:t>4.2</w:t>
        </w:r>
        <w:r>
          <w:rPr>
            <w:rFonts w:asciiTheme="minorHAnsi" w:eastAsiaTheme="minorEastAsia" w:hAnsiTheme="minorHAnsi" w:cstheme="minorBidi"/>
            <w:noProof/>
            <w:sz w:val="22"/>
            <w:szCs w:val="22"/>
            <w:lang w:bidi="ar-SA"/>
          </w:rPr>
          <w:tab/>
        </w:r>
        <w:r w:rsidRPr="002B3F18">
          <w:rPr>
            <w:rStyle w:val="Hyperlink"/>
            <w:noProof/>
          </w:rPr>
          <w:t>IP Address Allocation</w:t>
        </w:r>
        <w:r>
          <w:rPr>
            <w:noProof/>
            <w:webHidden/>
          </w:rPr>
          <w:tab/>
        </w:r>
        <w:r>
          <w:rPr>
            <w:noProof/>
            <w:webHidden/>
          </w:rPr>
          <w:fldChar w:fldCharType="begin"/>
        </w:r>
        <w:r>
          <w:rPr>
            <w:noProof/>
            <w:webHidden/>
          </w:rPr>
          <w:instrText xml:space="preserve"> PAGEREF _Toc302411418 \h </w:instrText>
        </w:r>
        <w:r>
          <w:rPr>
            <w:noProof/>
            <w:webHidden/>
          </w:rPr>
        </w:r>
        <w:r>
          <w:rPr>
            <w:noProof/>
            <w:webHidden/>
          </w:rPr>
          <w:fldChar w:fldCharType="separate"/>
        </w:r>
        <w:r>
          <w:rPr>
            <w:noProof/>
            <w:webHidden/>
          </w:rPr>
          <w:t>20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19" w:history="1">
        <w:r w:rsidRPr="002B3F18">
          <w:rPr>
            <w:rStyle w:val="Hyperlink"/>
            <w:noProof/>
          </w:rPr>
          <w:t>4.2.1</w:t>
        </w:r>
        <w:r>
          <w:rPr>
            <w:rFonts w:asciiTheme="minorHAnsi" w:eastAsiaTheme="minorEastAsia" w:hAnsiTheme="minorHAnsi" w:cstheme="minorBidi"/>
            <w:noProof/>
            <w:sz w:val="22"/>
            <w:szCs w:val="22"/>
            <w:lang w:bidi="ar-SA"/>
          </w:rPr>
          <w:tab/>
        </w:r>
        <w:r w:rsidRPr="002B3F18">
          <w:rPr>
            <w:rStyle w:val="Hyperlink"/>
            <w:noProof/>
          </w:rPr>
          <w:t>Public IP Addresses</w:t>
        </w:r>
        <w:r>
          <w:rPr>
            <w:noProof/>
            <w:webHidden/>
          </w:rPr>
          <w:tab/>
        </w:r>
        <w:r>
          <w:rPr>
            <w:noProof/>
            <w:webHidden/>
          </w:rPr>
          <w:fldChar w:fldCharType="begin"/>
        </w:r>
        <w:r>
          <w:rPr>
            <w:noProof/>
            <w:webHidden/>
          </w:rPr>
          <w:instrText xml:space="preserve"> PAGEREF _Toc302411419 \h </w:instrText>
        </w:r>
        <w:r>
          <w:rPr>
            <w:noProof/>
            <w:webHidden/>
          </w:rPr>
        </w:r>
        <w:r>
          <w:rPr>
            <w:noProof/>
            <w:webHidden/>
          </w:rPr>
          <w:fldChar w:fldCharType="separate"/>
        </w:r>
        <w:r>
          <w:rPr>
            <w:noProof/>
            <w:webHidden/>
          </w:rPr>
          <w:t>20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0" w:history="1">
        <w:r w:rsidRPr="002B3F18">
          <w:rPr>
            <w:rStyle w:val="Hyperlink"/>
            <w:noProof/>
          </w:rPr>
          <w:t>4.2.2</w:t>
        </w:r>
        <w:r>
          <w:rPr>
            <w:rFonts w:asciiTheme="minorHAnsi" w:eastAsiaTheme="minorEastAsia" w:hAnsiTheme="minorHAnsi" w:cstheme="minorBidi"/>
            <w:noProof/>
            <w:sz w:val="22"/>
            <w:szCs w:val="22"/>
            <w:lang w:bidi="ar-SA"/>
          </w:rPr>
          <w:tab/>
        </w:r>
        <w:r w:rsidRPr="002B3F18">
          <w:rPr>
            <w:rStyle w:val="Hyperlink"/>
            <w:noProof/>
          </w:rPr>
          <w:t>Private IP Addresses</w:t>
        </w:r>
        <w:r>
          <w:rPr>
            <w:noProof/>
            <w:webHidden/>
          </w:rPr>
          <w:tab/>
        </w:r>
        <w:r>
          <w:rPr>
            <w:noProof/>
            <w:webHidden/>
          </w:rPr>
          <w:fldChar w:fldCharType="begin"/>
        </w:r>
        <w:r>
          <w:rPr>
            <w:noProof/>
            <w:webHidden/>
          </w:rPr>
          <w:instrText xml:space="preserve"> PAGEREF _Toc302411420 \h </w:instrText>
        </w:r>
        <w:r>
          <w:rPr>
            <w:noProof/>
            <w:webHidden/>
          </w:rPr>
        </w:r>
        <w:r>
          <w:rPr>
            <w:noProof/>
            <w:webHidden/>
          </w:rPr>
          <w:fldChar w:fldCharType="separate"/>
        </w:r>
        <w:r>
          <w:rPr>
            <w:noProof/>
            <w:webHidden/>
          </w:rPr>
          <w:t>20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1" w:history="1">
        <w:r w:rsidRPr="002B3F18">
          <w:rPr>
            <w:rStyle w:val="Hyperlink"/>
            <w:noProof/>
          </w:rPr>
          <w:t>4.2.3</w:t>
        </w:r>
        <w:r>
          <w:rPr>
            <w:rFonts w:asciiTheme="minorHAnsi" w:eastAsiaTheme="minorEastAsia" w:hAnsiTheme="minorHAnsi" w:cstheme="minorBidi"/>
            <w:noProof/>
            <w:sz w:val="22"/>
            <w:szCs w:val="22"/>
            <w:lang w:bidi="ar-SA"/>
          </w:rPr>
          <w:tab/>
        </w:r>
        <w:r w:rsidRPr="002B3F18">
          <w:rPr>
            <w:rStyle w:val="Hyperlink"/>
            <w:noProof/>
          </w:rPr>
          <w:t>Direct IP Addresses</w:t>
        </w:r>
        <w:r>
          <w:rPr>
            <w:noProof/>
            <w:webHidden/>
          </w:rPr>
          <w:tab/>
        </w:r>
        <w:r>
          <w:rPr>
            <w:noProof/>
            <w:webHidden/>
          </w:rPr>
          <w:fldChar w:fldCharType="begin"/>
        </w:r>
        <w:r>
          <w:rPr>
            <w:noProof/>
            <w:webHidden/>
          </w:rPr>
          <w:instrText xml:space="preserve"> PAGEREF _Toc302411421 \h </w:instrText>
        </w:r>
        <w:r>
          <w:rPr>
            <w:noProof/>
            <w:webHidden/>
          </w:rPr>
        </w:r>
        <w:r>
          <w:rPr>
            <w:noProof/>
            <w:webHidden/>
          </w:rPr>
          <w:fldChar w:fldCharType="separate"/>
        </w:r>
        <w:r>
          <w:rPr>
            <w:noProof/>
            <w:webHidden/>
          </w:rPr>
          <w:t>20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2" w:history="1">
        <w:r w:rsidRPr="002B3F18">
          <w:rPr>
            <w:rStyle w:val="Hyperlink"/>
            <w:noProof/>
          </w:rPr>
          <w:t>4.2.4</w:t>
        </w:r>
        <w:r>
          <w:rPr>
            <w:rFonts w:asciiTheme="minorHAnsi" w:eastAsiaTheme="minorEastAsia" w:hAnsiTheme="minorHAnsi" w:cstheme="minorBidi"/>
            <w:noProof/>
            <w:sz w:val="22"/>
            <w:szCs w:val="22"/>
            <w:lang w:bidi="ar-SA"/>
          </w:rPr>
          <w:tab/>
        </w:r>
        <w:r w:rsidRPr="002B3F18">
          <w:rPr>
            <w:rStyle w:val="Hyperlink"/>
            <w:noProof/>
          </w:rPr>
          <w:t>Guest IP Addresses - Virtual Networking</w:t>
        </w:r>
        <w:r>
          <w:rPr>
            <w:noProof/>
            <w:webHidden/>
          </w:rPr>
          <w:tab/>
        </w:r>
        <w:r>
          <w:rPr>
            <w:noProof/>
            <w:webHidden/>
          </w:rPr>
          <w:fldChar w:fldCharType="begin"/>
        </w:r>
        <w:r>
          <w:rPr>
            <w:noProof/>
            <w:webHidden/>
          </w:rPr>
          <w:instrText xml:space="preserve"> PAGEREF _Toc302411422 \h </w:instrText>
        </w:r>
        <w:r>
          <w:rPr>
            <w:noProof/>
            <w:webHidden/>
          </w:rPr>
        </w:r>
        <w:r>
          <w:rPr>
            <w:noProof/>
            <w:webHidden/>
          </w:rPr>
          <w:fldChar w:fldCharType="separate"/>
        </w:r>
        <w:r>
          <w:rPr>
            <w:noProof/>
            <w:webHidden/>
          </w:rPr>
          <w:t>21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23" w:history="1">
        <w:r w:rsidRPr="002B3F18">
          <w:rPr>
            <w:rStyle w:val="Hyperlink"/>
            <w:noProof/>
          </w:rPr>
          <w:t>4.3</w:t>
        </w:r>
        <w:r>
          <w:rPr>
            <w:rFonts w:asciiTheme="minorHAnsi" w:eastAsiaTheme="minorEastAsia" w:hAnsiTheme="minorHAnsi" w:cstheme="minorBidi"/>
            <w:noProof/>
            <w:sz w:val="22"/>
            <w:szCs w:val="22"/>
            <w:lang w:bidi="ar-SA"/>
          </w:rPr>
          <w:tab/>
        </w:r>
        <w:r w:rsidRPr="002B3F18">
          <w:rPr>
            <w:rStyle w:val="Hyperlink"/>
            <w:noProof/>
          </w:rPr>
          <w:t>Layer-3 Switch</w:t>
        </w:r>
        <w:r>
          <w:rPr>
            <w:noProof/>
            <w:webHidden/>
          </w:rPr>
          <w:tab/>
        </w:r>
        <w:r>
          <w:rPr>
            <w:noProof/>
            <w:webHidden/>
          </w:rPr>
          <w:fldChar w:fldCharType="begin"/>
        </w:r>
        <w:r>
          <w:rPr>
            <w:noProof/>
            <w:webHidden/>
          </w:rPr>
          <w:instrText xml:space="preserve"> PAGEREF _Toc302411423 \h </w:instrText>
        </w:r>
        <w:r>
          <w:rPr>
            <w:noProof/>
            <w:webHidden/>
          </w:rPr>
        </w:r>
        <w:r>
          <w:rPr>
            <w:noProof/>
            <w:webHidden/>
          </w:rPr>
          <w:fldChar w:fldCharType="separate"/>
        </w:r>
        <w:r>
          <w:rPr>
            <w:noProof/>
            <w:webHidden/>
          </w:rPr>
          <w:t>21</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4" w:history="1">
        <w:r w:rsidRPr="002B3F18">
          <w:rPr>
            <w:rStyle w:val="Hyperlink"/>
            <w:noProof/>
          </w:rPr>
          <w:t>4.3.1</w:t>
        </w:r>
        <w:r>
          <w:rPr>
            <w:rFonts w:asciiTheme="minorHAnsi" w:eastAsiaTheme="minorEastAsia" w:hAnsiTheme="minorHAnsi" w:cstheme="minorBidi"/>
            <w:noProof/>
            <w:sz w:val="22"/>
            <w:szCs w:val="22"/>
            <w:lang w:bidi="ar-SA"/>
          </w:rPr>
          <w:tab/>
        </w:r>
        <w:r w:rsidRPr="002B3F18">
          <w:rPr>
            <w:rStyle w:val="Hyperlink"/>
            <w:noProof/>
          </w:rPr>
          <w:t>Example Configuration</w:t>
        </w:r>
        <w:r>
          <w:rPr>
            <w:noProof/>
            <w:webHidden/>
          </w:rPr>
          <w:tab/>
        </w:r>
        <w:r>
          <w:rPr>
            <w:noProof/>
            <w:webHidden/>
          </w:rPr>
          <w:fldChar w:fldCharType="begin"/>
        </w:r>
        <w:r>
          <w:rPr>
            <w:noProof/>
            <w:webHidden/>
          </w:rPr>
          <w:instrText xml:space="preserve"> PAGEREF _Toc302411424 \h </w:instrText>
        </w:r>
        <w:r>
          <w:rPr>
            <w:noProof/>
            <w:webHidden/>
          </w:rPr>
        </w:r>
        <w:r>
          <w:rPr>
            <w:noProof/>
            <w:webHidden/>
          </w:rPr>
          <w:fldChar w:fldCharType="separate"/>
        </w:r>
        <w:r>
          <w:rPr>
            <w:noProof/>
            <w:webHidden/>
          </w:rPr>
          <w:t>21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25" w:history="1">
        <w:r w:rsidRPr="002B3F18">
          <w:rPr>
            <w:rStyle w:val="Hyperlink"/>
            <w:noProof/>
          </w:rPr>
          <w:t>4.4</w:t>
        </w:r>
        <w:r>
          <w:rPr>
            <w:rFonts w:asciiTheme="minorHAnsi" w:eastAsiaTheme="minorEastAsia" w:hAnsiTheme="minorHAnsi" w:cstheme="minorBidi"/>
            <w:noProof/>
            <w:sz w:val="22"/>
            <w:szCs w:val="22"/>
            <w:lang w:bidi="ar-SA"/>
          </w:rPr>
          <w:tab/>
        </w:r>
        <w:r w:rsidRPr="002B3F18">
          <w:rPr>
            <w:rStyle w:val="Hyperlink"/>
            <w:noProof/>
          </w:rPr>
          <w:t>Layer-2 Switch</w:t>
        </w:r>
        <w:r>
          <w:rPr>
            <w:noProof/>
            <w:webHidden/>
          </w:rPr>
          <w:tab/>
        </w:r>
        <w:r>
          <w:rPr>
            <w:noProof/>
            <w:webHidden/>
          </w:rPr>
          <w:fldChar w:fldCharType="begin"/>
        </w:r>
        <w:r>
          <w:rPr>
            <w:noProof/>
            <w:webHidden/>
          </w:rPr>
          <w:instrText xml:space="preserve"> PAGEREF _Toc302411425 \h </w:instrText>
        </w:r>
        <w:r>
          <w:rPr>
            <w:noProof/>
            <w:webHidden/>
          </w:rPr>
        </w:r>
        <w:r>
          <w:rPr>
            <w:noProof/>
            <w:webHidden/>
          </w:rPr>
          <w:fldChar w:fldCharType="separate"/>
        </w:r>
        <w:r>
          <w:rPr>
            <w:noProof/>
            <w:webHidden/>
          </w:rPr>
          <w:t>22</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6" w:history="1">
        <w:r w:rsidRPr="002B3F18">
          <w:rPr>
            <w:rStyle w:val="Hyperlink"/>
            <w:noProof/>
          </w:rPr>
          <w:t>4.4.1</w:t>
        </w:r>
        <w:r>
          <w:rPr>
            <w:rFonts w:asciiTheme="minorHAnsi" w:eastAsiaTheme="minorEastAsia" w:hAnsiTheme="minorHAnsi" w:cstheme="minorBidi"/>
            <w:noProof/>
            <w:sz w:val="22"/>
            <w:szCs w:val="22"/>
            <w:lang w:bidi="ar-SA"/>
          </w:rPr>
          <w:tab/>
        </w:r>
        <w:r w:rsidRPr="002B3F18">
          <w:rPr>
            <w:rStyle w:val="Hyperlink"/>
            <w:noProof/>
          </w:rPr>
          <w:t>Example Configurations</w:t>
        </w:r>
        <w:r>
          <w:rPr>
            <w:noProof/>
            <w:webHidden/>
          </w:rPr>
          <w:tab/>
        </w:r>
        <w:r>
          <w:rPr>
            <w:noProof/>
            <w:webHidden/>
          </w:rPr>
          <w:fldChar w:fldCharType="begin"/>
        </w:r>
        <w:r>
          <w:rPr>
            <w:noProof/>
            <w:webHidden/>
          </w:rPr>
          <w:instrText xml:space="preserve"> PAGEREF _Toc302411426 \h </w:instrText>
        </w:r>
        <w:r>
          <w:rPr>
            <w:noProof/>
            <w:webHidden/>
          </w:rPr>
        </w:r>
        <w:r>
          <w:rPr>
            <w:noProof/>
            <w:webHidden/>
          </w:rPr>
          <w:fldChar w:fldCharType="separate"/>
        </w:r>
        <w:r>
          <w:rPr>
            <w:noProof/>
            <w:webHidden/>
          </w:rPr>
          <w:t>22</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27" w:history="1">
        <w:r w:rsidRPr="002B3F18">
          <w:rPr>
            <w:rStyle w:val="Hyperlink"/>
            <w:noProof/>
          </w:rPr>
          <w:t>4.5</w:t>
        </w:r>
        <w:r>
          <w:rPr>
            <w:rFonts w:asciiTheme="minorHAnsi" w:eastAsiaTheme="minorEastAsia" w:hAnsiTheme="minorHAnsi" w:cstheme="minorBidi"/>
            <w:noProof/>
            <w:sz w:val="22"/>
            <w:szCs w:val="22"/>
            <w:lang w:bidi="ar-SA"/>
          </w:rPr>
          <w:tab/>
        </w:r>
        <w:r w:rsidRPr="002B3F18">
          <w:rPr>
            <w:rStyle w:val="Hyperlink"/>
            <w:noProof/>
          </w:rPr>
          <w:t>Hardware Firewall</w:t>
        </w:r>
        <w:r>
          <w:rPr>
            <w:noProof/>
            <w:webHidden/>
          </w:rPr>
          <w:tab/>
        </w:r>
        <w:r>
          <w:rPr>
            <w:noProof/>
            <w:webHidden/>
          </w:rPr>
          <w:fldChar w:fldCharType="begin"/>
        </w:r>
        <w:r>
          <w:rPr>
            <w:noProof/>
            <w:webHidden/>
          </w:rPr>
          <w:instrText xml:space="preserve"> PAGEREF _Toc302411427 \h </w:instrText>
        </w:r>
        <w:r>
          <w:rPr>
            <w:noProof/>
            <w:webHidden/>
          </w:rPr>
        </w:r>
        <w:r>
          <w:rPr>
            <w:noProof/>
            <w:webHidden/>
          </w:rPr>
          <w:fldChar w:fldCharType="separate"/>
        </w:r>
        <w:r>
          <w:rPr>
            <w:noProof/>
            <w:webHidden/>
          </w:rPr>
          <w:t>23</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8" w:history="1">
        <w:r w:rsidRPr="002B3F18">
          <w:rPr>
            <w:rStyle w:val="Hyperlink"/>
            <w:noProof/>
          </w:rPr>
          <w:t>4.5.1</w:t>
        </w:r>
        <w:r>
          <w:rPr>
            <w:rFonts w:asciiTheme="minorHAnsi" w:eastAsiaTheme="minorEastAsia" w:hAnsiTheme="minorHAnsi" w:cstheme="minorBidi"/>
            <w:noProof/>
            <w:sz w:val="22"/>
            <w:szCs w:val="22"/>
            <w:lang w:bidi="ar-SA"/>
          </w:rPr>
          <w:tab/>
        </w:r>
        <w:r w:rsidRPr="002B3F18">
          <w:rPr>
            <w:rStyle w:val="Hyperlink"/>
            <w:noProof/>
          </w:rPr>
          <w:t>Generic Firewall Provisions</w:t>
        </w:r>
        <w:r>
          <w:rPr>
            <w:noProof/>
            <w:webHidden/>
          </w:rPr>
          <w:tab/>
        </w:r>
        <w:r>
          <w:rPr>
            <w:noProof/>
            <w:webHidden/>
          </w:rPr>
          <w:fldChar w:fldCharType="begin"/>
        </w:r>
        <w:r>
          <w:rPr>
            <w:noProof/>
            <w:webHidden/>
          </w:rPr>
          <w:instrText xml:space="preserve"> PAGEREF _Toc302411428 \h </w:instrText>
        </w:r>
        <w:r>
          <w:rPr>
            <w:noProof/>
            <w:webHidden/>
          </w:rPr>
        </w:r>
        <w:r>
          <w:rPr>
            <w:noProof/>
            <w:webHidden/>
          </w:rPr>
          <w:fldChar w:fldCharType="separate"/>
        </w:r>
        <w:r>
          <w:rPr>
            <w:noProof/>
            <w:webHidden/>
          </w:rPr>
          <w:t>23</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29" w:history="1">
        <w:r w:rsidRPr="002B3F18">
          <w:rPr>
            <w:rStyle w:val="Hyperlink"/>
            <w:noProof/>
          </w:rPr>
          <w:t>4.5.2</w:t>
        </w:r>
        <w:r>
          <w:rPr>
            <w:rFonts w:asciiTheme="minorHAnsi" w:eastAsiaTheme="minorEastAsia" w:hAnsiTheme="minorHAnsi" w:cstheme="minorBidi"/>
            <w:noProof/>
            <w:sz w:val="22"/>
            <w:szCs w:val="22"/>
            <w:lang w:bidi="ar-SA"/>
          </w:rPr>
          <w:tab/>
        </w:r>
        <w:r w:rsidRPr="002B3F18">
          <w:rPr>
            <w:rStyle w:val="Hyperlink"/>
            <w:noProof/>
          </w:rPr>
          <w:t>External Guest Firewall Integration for Juniper (optional)</w:t>
        </w:r>
        <w:r>
          <w:rPr>
            <w:noProof/>
            <w:webHidden/>
          </w:rPr>
          <w:tab/>
        </w:r>
        <w:r>
          <w:rPr>
            <w:noProof/>
            <w:webHidden/>
          </w:rPr>
          <w:fldChar w:fldCharType="begin"/>
        </w:r>
        <w:r>
          <w:rPr>
            <w:noProof/>
            <w:webHidden/>
          </w:rPr>
          <w:instrText xml:space="preserve"> PAGEREF _Toc302411429 \h </w:instrText>
        </w:r>
        <w:r>
          <w:rPr>
            <w:noProof/>
            <w:webHidden/>
          </w:rPr>
        </w:r>
        <w:r>
          <w:rPr>
            <w:noProof/>
            <w:webHidden/>
          </w:rPr>
          <w:fldChar w:fldCharType="separate"/>
        </w:r>
        <w:r>
          <w:rPr>
            <w:noProof/>
            <w:webHidden/>
          </w:rPr>
          <w:t>24</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0" w:history="1">
        <w:r w:rsidRPr="002B3F18">
          <w:rPr>
            <w:rStyle w:val="Hyperlink"/>
            <w:noProof/>
          </w:rPr>
          <w:t>4.6</w:t>
        </w:r>
        <w:r>
          <w:rPr>
            <w:rFonts w:asciiTheme="minorHAnsi" w:eastAsiaTheme="minorEastAsia" w:hAnsiTheme="minorHAnsi" w:cstheme="minorBidi"/>
            <w:noProof/>
            <w:sz w:val="22"/>
            <w:szCs w:val="22"/>
            <w:lang w:bidi="ar-SA"/>
          </w:rPr>
          <w:tab/>
        </w:r>
        <w:r w:rsidRPr="002B3F18">
          <w:rPr>
            <w:rStyle w:val="Hyperlink"/>
            <w:noProof/>
          </w:rPr>
          <w:t>Management Server Load Balancing</w:t>
        </w:r>
        <w:r>
          <w:rPr>
            <w:noProof/>
            <w:webHidden/>
          </w:rPr>
          <w:tab/>
        </w:r>
        <w:r>
          <w:rPr>
            <w:noProof/>
            <w:webHidden/>
          </w:rPr>
          <w:fldChar w:fldCharType="begin"/>
        </w:r>
        <w:r>
          <w:rPr>
            <w:noProof/>
            <w:webHidden/>
          </w:rPr>
          <w:instrText xml:space="preserve"> PAGEREF _Toc302411430 \h </w:instrText>
        </w:r>
        <w:r>
          <w:rPr>
            <w:noProof/>
            <w:webHidden/>
          </w:rPr>
        </w:r>
        <w:r>
          <w:rPr>
            <w:noProof/>
            <w:webHidden/>
          </w:rPr>
          <w:fldChar w:fldCharType="separate"/>
        </w:r>
        <w:r>
          <w:rPr>
            <w:noProof/>
            <w:webHidden/>
          </w:rPr>
          <w:t>26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1" w:history="1">
        <w:r w:rsidRPr="002B3F18">
          <w:rPr>
            <w:rStyle w:val="Hyperlink"/>
            <w:noProof/>
          </w:rPr>
          <w:t>4.7</w:t>
        </w:r>
        <w:r>
          <w:rPr>
            <w:rFonts w:asciiTheme="minorHAnsi" w:eastAsiaTheme="minorEastAsia" w:hAnsiTheme="minorHAnsi" w:cstheme="minorBidi"/>
            <w:noProof/>
            <w:sz w:val="22"/>
            <w:szCs w:val="22"/>
            <w:lang w:bidi="ar-SA"/>
          </w:rPr>
          <w:tab/>
        </w:r>
        <w:r w:rsidRPr="002B3F18">
          <w:rPr>
            <w:rStyle w:val="Hyperlink"/>
            <w:noProof/>
          </w:rPr>
          <w:t>External Guest Load Balancer Integration for F5 (optional)</w:t>
        </w:r>
        <w:r>
          <w:rPr>
            <w:noProof/>
            <w:webHidden/>
          </w:rPr>
          <w:tab/>
        </w:r>
        <w:r>
          <w:rPr>
            <w:noProof/>
            <w:webHidden/>
          </w:rPr>
          <w:fldChar w:fldCharType="begin"/>
        </w:r>
        <w:r>
          <w:rPr>
            <w:noProof/>
            <w:webHidden/>
          </w:rPr>
          <w:instrText xml:space="preserve"> PAGEREF _Toc302411431 \h </w:instrText>
        </w:r>
        <w:r>
          <w:rPr>
            <w:noProof/>
            <w:webHidden/>
          </w:rPr>
        </w:r>
        <w:r>
          <w:rPr>
            <w:noProof/>
            <w:webHidden/>
          </w:rPr>
          <w:fldChar w:fldCharType="separate"/>
        </w:r>
        <w:r>
          <w:rPr>
            <w:noProof/>
            <w:webHidden/>
          </w:rPr>
          <w:t>26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2" w:history="1">
        <w:r w:rsidRPr="002B3F18">
          <w:rPr>
            <w:rStyle w:val="Hyperlink"/>
            <w:noProof/>
          </w:rPr>
          <w:t>4.8</w:t>
        </w:r>
        <w:r>
          <w:rPr>
            <w:rFonts w:asciiTheme="minorHAnsi" w:eastAsiaTheme="minorEastAsia" w:hAnsiTheme="minorHAnsi" w:cstheme="minorBidi"/>
            <w:noProof/>
            <w:sz w:val="22"/>
            <w:szCs w:val="22"/>
            <w:lang w:bidi="ar-SA"/>
          </w:rPr>
          <w:tab/>
        </w:r>
        <w:r w:rsidRPr="002B3F18">
          <w:rPr>
            <w:rStyle w:val="Hyperlink"/>
            <w:noProof/>
          </w:rPr>
          <w:t>Additional Topology Requirements</w:t>
        </w:r>
        <w:r>
          <w:rPr>
            <w:noProof/>
            <w:webHidden/>
          </w:rPr>
          <w:tab/>
        </w:r>
        <w:r>
          <w:rPr>
            <w:noProof/>
            <w:webHidden/>
          </w:rPr>
          <w:fldChar w:fldCharType="begin"/>
        </w:r>
        <w:r>
          <w:rPr>
            <w:noProof/>
            <w:webHidden/>
          </w:rPr>
          <w:instrText xml:space="preserve"> PAGEREF _Toc302411432 \h </w:instrText>
        </w:r>
        <w:r>
          <w:rPr>
            <w:noProof/>
            <w:webHidden/>
          </w:rPr>
        </w:r>
        <w:r>
          <w:rPr>
            <w:noProof/>
            <w:webHidden/>
          </w:rPr>
          <w:fldChar w:fldCharType="separate"/>
        </w:r>
        <w:r>
          <w:rPr>
            <w:noProof/>
            <w:webHidden/>
          </w:rPr>
          <w:t>26</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33" w:history="1">
        <w:r w:rsidRPr="002B3F18">
          <w:rPr>
            <w:rStyle w:val="Hyperlink"/>
            <w:noProof/>
          </w:rPr>
          <w:t>5</w:t>
        </w:r>
        <w:r>
          <w:rPr>
            <w:rFonts w:asciiTheme="minorHAnsi" w:eastAsiaTheme="minorEastAsia" w:hAnsiTheme="minorHAnsi" w:cstheme="minorBidi"/>
            <w:noProof/>
            <w:sz w:val="22"/>
            <w:szCs w:val="22"/>
            <w:lang w:bidi="ar-SA"/>
          </w:rPr>
          <w:tab/>
        </w:r>
        <w:r w:rsidRPr="002B3F18">
          <w:rPr>
            <w:rStyle w:val="Hyperlink"/>
            <w:noProof/>
          </w:rPr>
          <w:t>Storage Setup</w:t>
        </w:r>
        <w:r>
          <w:rPr>
            <w:noProof/>
            <w:webHidden/>
          </w:rPr>
          <w:tab/>
        </w:r>
        <w:r>
          <w:rPr>
            <w:noProof/>
            <w:webHidden/>
          </w:rPr>
          <w:fldChar w:fldCharType="begin"/>
        </w:r>
        <w:r>
          <w:rPr>
            <w:noProof/>
            <w:webHidden/>
          </w:rPr>
          <w:instrText xml:space="preserve"> PAGEREF _Toc302411433 \h </w:instrText>
        </w:r>
        <w:r>
          <w:rPr>
            <w:noProof/>
            <w:webHidden/>
          </w:rPr>
        </w:r>
        <w:r>
          <w:rPr>
            <w:noProof/>
            <w:webHidden/>
          </w:rPr>
          <w:fldChar w:fldCharType="separate"/>
        </w:r>
        <w:r>
          <w:rPr>
            <w:noProof/>
            <w:webHidden/>
          </w:rPr>
          <w:t>28</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4" w:history="1">
        <w:r w:rsidRPr="002B3F18">
          <w:rPr>
            <w:rStyle w:val="Hyperlink"/>
            <w:noProof/>
          </w:rPr>
          <w:t>5.1</w:t>
        </w:r>
        <w:r>
          <w:rPr>
            <w:rFonts w:asciiTheme="minorHAnsi" w:eastAsiaTheme="minorEastAsia" w:hAnsiTheme="minorHAnsi" w:cstheme="minorBidi"/>
            <w:noProof/>
            <w:sz w:val="22"/>
            <w:szCs w:val="22"/>
            <w:lang w:bidi="ar-SA"/>
          </w:rPr>
          <w:tab/>
        </w:r>
        <w:r w:rsidRPr="002B3F18">
          <w:rPr>
            <w:rStyle w:val="Hyperlink"/>
            <w:noProof/>
          </w:rPr>
          <w:t>Small-Scale Setup</w:t>
        </w:r>
        <w:r>
          <w:rPr>
            <w:noProof/>
            <w:webHidden/>
          </w:rPr>
          <w:tab/>
        </w:r>
        <w:r>
          <w:rPr>
            <w:noProof/>
            <w:webHidden/>
          </w:rPr>
          <w:fldChar w:fldCharType="begin"/>
        </w:r>
        <w:r>
          <w:rPr>
            <w:noProof/>
            <w:webHidden/>
          </w:rPr>
          <w:instrText xml:space="preserve"> PAGEREF _Toc302411434 \h </w:instrText>
        </w:r>
        <w:r>
          <w:rPr>
            <w:noProof/>
            <w:webHidden/>
          </w:rPr>
        </w:r>
        <w:r>
          <w:rPr>
            <w:noProof/>
            <w:webHidden/>
          </w:rPr>
          <w:fldChar w:fldCharType="separate"/>
        </w:r>
        <w:r>
          <w:rPr>
            <w:noProof/>
            <w:webHidden/>
          </w:rPr>
          <w:t>28</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5" w:history="1">
        <w:r w:rsidRPr="002B3F18">
          <w:rPr>
            <w:rStyle w:val="Hyperlink"/>
            <w:noProof/>
          </w:rPr>
          <w:t>5.2</w:t>
        </w:r>
        <w:r>
          <w:rPr>
            <w:rFonts w:asciiTheme="minorHAnsi" w:eastAsiaTheme="minorEastAsia" w:hAnsiTheme="minorHAnsi" w:cstheme="minorBidi"/>
            <w:noProof/>
            <w:sz w:val="22"/>
            <w:szCs w:val="22"/>
            <w:lang w:bidi="ar-SA"/>
          </w:rPr>
          <w:tab/>
        </w:r>
        <w:r w:rsidRPr="002B3F18">
          <w:rPr>
            <w:rStyle w:val="Hyperlink"/>
            <w:noProof/>
          </w:rPr>
          <w:t>Secondary Storage</w:t>
        </w:r>
        <w:r>
          <w:rPr>
            <w:noProof/>
            <w:webHidden/>
          </w:rPr>
          <w:tab/>
        </w:r>
        <w:r>
          <w:rPr>
            <w:noProof/>
            <w:webHidden/>
          </w:rPr>
          <w:fldChar w:fldCharType="begin"/>
        </w:r>
        <w:r>
          <w:rPr>
            <w:noProof/>
            <w:webHidden/>
          </w:rPr>
          <w:instrText xml:space="preserve"> PAGEREF _Toc302411435 \h </w:instrText>
        </w:r>
        <w:r>
          <w:rPr>
            <w:noProof/>
            <w:webHidden/>
          </w:rPr>
        </w:r>
        <w:r>
          <w:rPr>
            <w:noProof/>
            <w:webHidden/>
          </w:rPr>
          <w:fldChar w:fldCharType="separate"/>
        </w:r>
        <w:r>
          <w:rPr>
            <w:noProof/>
            <w:webHidden/>
          </w:rPr>
          <w:t>28</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36" w:history="1">
        <w:r w:rsidRPr="002B3F18">
          <w:rPr>
            <w:rStyle w:val="Hyperlink"/>
            <w:noProof/>
          </w:rPr>
          <w:t>5.3</w:t>
        </w:r>
        <w:r>
          <w:rPr>
            <w:rFonts w:asciiTheme="minorHAnsi" w:eastAsiaTheme="minorEastAsia" w:hAnsiTheme="minorHAnsi" w:cstheme="minorBidi"/>
            <w:noProof/>
            <w:sz w:val="22"/>
            <w:szCs w:val="22"/>
            <w:lang w:bidi="ar-SA"/>
          </w:rPr>
          <w:tab/>
        </w:r>
        <w:r w:rsidRPr="002B3F18">
          <w:rPr>
            <w:rStyle w:val="Hyperlink"/>
            <w:noProof/>
          </w:rPr>
          <w:t>Example Configurations</w:t>
        </w:r>
        <w:r>
          <w:rPr>
            <w:noProof/>
            <w:webHidden/>
          </w:rPr>
          <w:tab/>
        </w:r>
        <w:r>
          <w:rPr>
            <w:noProof/>
            <w:webHidden/>
          </w:rPr>
          <w:fldChar w:fldCharType="begin"/>
        </w:r>
        <w:r>
          <w:rPr>
            <w:noProof/>
            <w:webHidden/>
          </w:rPr>
          <w:instrText xml:space="preserve"> PAGEREF _Toc302411436 \h </w:instrText>
        </w:r>
        <w:r>
          <w:rPr>
            <w:noProof/>
            <w:webHidden/>
          </w:rPr>
        </w:r>
        <w:r>
          <w:rPr>
            <w:noProof/>
            <w:webHidden/>
          </w:rPr>
          <w:fldChar w:fldCharType="separate"/>
        </w:r>
        <w:r>
          <w:rPr>
            <w:noProof/>
            <w:webHidden/>
          </w:rPr>
          <w:t>28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37" w:history="1">
        <w:r w:rsidRPr="002B3F18">
          <w:rPr>
            <w:rStyle w:val="Hyperlink"/>
            <w:noProof/>
          </w:rPr>
          <w:t>5.3.1</w:t>
        </w:r>
        <w:r>
          <w:rPr>
            <w:rFonts w:asciiTheme="minorHAnsi" w:eastAsiaTheme="minorEastAsia" w:hAnsiTheme="minorHAnsi" w:cstheme="minorBidi"/>
            <w:noProof/>
            <w:sz w:val="22"/>
            <w:szCs w:val="22"/>
            <w:lang w:bidi="ar-SA"/>
          </w:rPr>
          <w:tab/>
        </w:r>
        <w:r w:rsidRPr="002B3F18">
          <w:rPr>
            <w:rStyle w:val="Hyperlink"/>
            <w:noProof/>
          </w:rPr>
          <w:t>Linux NFS on Local Disks and DAS</w:t>
        </w:r>
        <w:r>
          <w:rPr>
            <w:noProof/>
            <w:webHidden/>
          </w:rPr>
          <w:tab/>
        </w:r>
        <w:r>
          <w:rPr>
            <w:noProof/>
            <w:webHidden/>
          </w:rPr>
          <w:fldChar w:fldCharType="begin"/>
        </w:r>
        <w:r>
          <w:rPr>
            <w:noProof/>
            <w:webHidden/>
          </w:rPr>
          <w:instrText xml:space="preserve"> PAGEREF _Toc302411437 \h </w:instrText>
        </w:r>
        <w:r>
          <w:rPr>
            <w:noProof/>
            <w:webHidden/>
          </w:rPr>
        </w:r>
        <w:r>
          <w:rPr>
            <w:noProof/>
            <w:webHidden/>
          </w:rPr>
          <w:fldChar w:fldCharType="separate"/>
        </w:r>
        <w:r>
          <w:rPr>
            <w:noProof/>
            <w:webHidden/>
          </w:rPr>
          <w:t>28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38" w:history="1">
        <w:r w:rsidRPr="002B3F18">
          <w:rPr>
            <w:rStyle w:val="Hyperlink"/>
            <w:noProof/>
          </w:rPr>
          <w:t>5.3.2</w:t>
        </w:r>
        <w:r>
          <w:rPr>
            <w:rFonts w:asciiTheme="minorHAnsi" w:eastAsiaTheme="minorEastAsia" w:hAnsiTheme="minorHAnsi" w:cstheme="minorBidi"/>
            <w:noProof/>
            <w:sz w:val="22"/>
            <w:szCs w:val="22"/>
            <w:lang w:bidi="ar-SA"/>
          </w:rPr>
          <w:tab/>
        </w:r>
        <w:r w:rsidRPr="002B3F18">
          <w:rPr>
            <w:rStyle w:val="Hyperlink"/>
            <w:noProof/>
          </w:rPr>
          <w:t>Linux NFS on iSCSI</w:t>
        </w:r>
        <w:r>
          <w:rPr>
            <w:noProof/>
            <w:webHidden/>
          </w:rPr>
          <w:tab/>
        </w:r>
        <w:r>
          <w:rPr>
            <w:noProof/>
            <w:webHidden/>
          </w:rPr>
          <w:fldChar w:fldCharType="begin"/>
        </w:r>
        <w:r>
          <w:rPr>
            <w:noProof/>
            <w:webHidden/>
          </w:rPr>
          <w:instrText xml:space="preserve"> PAGEREF _Toc302411438 \h </w:instrText>
        </w:r>
        <w:r>
          <w:rPr>
            <w:noProof/>
            <w:webHidden/>
          </w:rPr>
        </w:r>
        <w:r>
          <w:rPr>
            <w:noProof/>
            <w:webHidden/>
          </w:rPr>
          <w:fldChar w:fldCharType="separate"/>
        </w:r>
        <w:r>
          <w:rPr>
            <w:noProof/>
            <w:webHidden/>
          </w:rPr>
          <w:t>30</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39" w:history="1">
        <w:r w:rsidRPr="002B3F18">
          <w:rPr>
            <w:rStyle w:val="Hyperlink"/>
            <w:noProof/>
          </w:rPr>
          <w:t>6</w:t>
        </w:r>
        <w:r>
          <w:rPr>
            <w:rFonts w:asciiTheme="minorHAnsi" w:eastAsiaTheme="minorEastAsia" w:hAnsiTheme="minorHAnsi" w:cstheme="minorBidi"/>
            <w:noProof/>
            <w:sz w:val="22"/>
            <w:szCs w:val="22"/>
            <w:lang w:bidi="ar-SA"/>
          </w:rPr>
          <w:tab/>
        </w:r>
        <w:r w:rsidRPr="002B3F18">
          <w:rPr>
            <w:rStyle w:val="Hyperlink"/>
            <w:noProof/>
          </w:rPr>
          <w:t>Citrix XenServer Installation and Configuration</w:t>
        </w:r>
        <w:r>
          <w:rPr>
            <w:noProof/>
            <w:webHidden/>
          </w:rPr>
          <w:tab/>
        </w:r>
        <w:r>
          <w:rPr>
            <w:noProof/>
            <w:webHidden/>
          </w:rPr>
          <w:fldChar w:fldCharType="begin"/>
        </w:r>
        <w:r>
          <w:rPr>
            <w:noProof/>
            <w:webHidden/>
          </w:rPr>
          <w:instrText xml:space="preserve"> PAGEREF _Toc302411439 \h </w:instrText>
        </w:r>
        <w:r>
          <w:rPr>
            <w:noProof/>
            <w:webHidden/>
          </w:rPr>
        </w:r>
        <w:r>
          <w:rPr>
            <w:noProof/>
            <w:webHidden/>
          </w:rPr>
          <w:fldChar w:fldCharType="separate"/>
        </w:r>
        <w:r>
          <w:rPr>
            <w:noProof/>
            <w:webHidden/>
          </w:rPr>
          <w:t>32</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0" w:history="1">
        <w:r w:rsidRPr="002B3F18">
          <w:rPr>
            <w:rStyle w:val="Hyperlink"/>
            <w:noProof/>
          </w:rPr>
          <w:t>6.1</w:t>
        </w:r>
        <w:r>
          <w:rPr>
            <w:rFonts w:asciiTheme="minorHAnsi" w:eastAsiaTheme="minorEastAsia" w:hAnsiTheme="minorHAnsi" w:cstheme="minorBidi"/>
            <w:noProof/>
            <w:sz w:val="22"/>
            <w:szCs w:val="22"/>
            <w:lang w:bidi="ar-SA"/>
          </w:rPr>
          <w:tab/>
        </w:r>
        <w:r w:rsidRPr="002B3F18">
          <w:rPr>
            <w:rStyle w:val="Hyperlink"/>
            <w:noProof/>
          </w:rPr>
          <w:t>Username and Password</w:t>
        </w:r>
        <w:r>
          <w:rPr>
            <w:noProof/>
            <w:webHidden/>
          </w:rPr>
          <w:tab/>
        </w:r>
        <w:r>
          <w:rPr>
            <w:noProof/>
            <w:webHidden/>
          </w:rPr>
          <w:fldChar w:fldCharType="begin"/>
        </w:r>
        <w:r>
          <w:rPr>
            <w:noProof/>
            <w:webHidden/>
          </w:rPr>
          <w:instrText xml:space="preserve"> PAGEREF _Toc302411440 \h </w:instrText>
        </w:r>
        <w:r>
          <w:rPr>
            <w:noProof/>
            <w:webHidden/>
          </w:rPr>
        </w:r>
        <w:r>
          <w:rPr>
            <w:noProof/>
            <w:webHidden/>
          </w:rPr>
          <w:fldChar w:fldCharType="separate"/>
        </w:r>
        <w:r>
          <w:rPr>
            <w:noProof/>
            <w:webHidden/>
          </w:rPr>
          <w:t>32</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1" w:history="1">
        <w:r w:rsidRPr="002B3F18">
          <w:rPr>
            <w:rStyle w:val="Hyperlink"/>
            <w:noProof/>
          </w:rPr>
          <w:t>6.2</w:t>
        </w:r>
        <w:r>
          <w:rPr>
            <w:rFonts w:asciiTheme="minorHAnsi" w:eastAsiaTheme="minorEastAsia" w:hAnsiTheme="minorHAnsi" w:cstheme="minorBidi"/>
            <w:noProof/>
            <w:sz w:val="22"/>
            <w:szCs w:val="22"/>
            <w:lang w:bidi="ar-SA"/>
          </w:rPr>
          <w:tab/>
        </w:r>
        <w:r w:rsidRPr="002B3F18">
          <w:rPr>
            <w:rStyle w:val="Hyperlink"/>
            <w:noProof/>
          </w:rPr>
          <w:t>Time Synchronization</w:t>
        </w:r>
        <w:r>
          <w:rPr>
            <w:noProof/>
            <w:webHidden/>
          </w:rPr>
          <w:tab/>
        </w:r>
        <w:r>
          <w:rPr>
            <w:noProof/>
            <w:webHidden/>
          </w:rPr>
          <w:fldChar w:fldCharType="begin"/>
        </w:r>
        <w:r>
          <w:rPr>
            <w:noProof/>
            <w:webHidden/>
          </w:rPr>
          <w:instrText xml:space="preserve"> PAGEREF _Toc302411441 \h </w:instrText>
        </w:r>
        <w:r>
          <w:rPr>
            <w:noProof/>
            <w:webHidden/>
          </w:rPr>
        </w:r>
        <w:r>
          <w:rPr>
            <w:noProof/>
            <w:webHidden/>
          </w:rPr>
          <w:fldChar w:fldCharType="separate"/>
        </w:r>
        <w:r>
          <w:rPr>
            <w:noProof/>
            <w:webHidden/>
          </w:rPr>
          <w:t>32</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2" w:history="1">
        <w:r w:rsidRPr="002B3F18">
          <w:rPr>
            <w:rStyle w:val="Hyperlink"/>
            <w:noProof/>
          </w:rPr>
          <w:t>6.3</w:t>
        </w:r>
        <w:r>
          <w:rPr>
            <w:rFonts w:asciiTheme="minorHAnsi" w:eastAsiaTheme="minorEastAsia" w:hAnsiTheme="minorHAnsi" w:cstheme="minorBidi"/>
            <w:noProof/>
            <w:sz w:val="22"/>
            <w:szCs w:val="22"/>
            <w:lang w:bidi="ar-SA"/>
          </w:rPr>
          <w:tab/>
        </w:r>
        <w:r w:rsidRPr="002B3F18">
          <w:rPr>
            <w:rStyle w:val="Hyperlink"/>
            <w:noProof/>
          </w:rPr>
          <w:t>Licensing</w:t>
        </w:r>
        <w:r>
          <w:rPr>
            <w:noProof/>
            <w:webHidden/>
          </w:rPr>
          <w:tab/>
        </w:r>
        <w:r>
          <w:rPr>
            <w:noProof/>
            <w:webHidden/>
          </w:rPr>
          <w:fldChar w:fldCharType="begin"/>
        </w:r>
        <w:r>
          <w:rPr>
            <w:noProof/>
            <w:webHidden/>
          </w:rPr>
          <w:instrText xml:space="preserve"> PAGEREF _Toc302411442 \h </w:instrText>
        </w:r>
        <w:r>
          <w:rPr>
            <w:noProof/>
            <w:webHidden/>
          </w:rPr>
        </w:r>
        <w:r>
          <w:rPr>
            <w:noProof/>
            <w:webHidden/>
          </w:rPr>
          <w:fldChar w:fldCharType="separate"/>
        </w:r>
        <w:r>
          <w:rPr>
            <w:noProof/>
            <w:webHidden/>
          </w:rPr>
          <w:t>32</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3" w:history="1">
        <w:r w:rsidRPr="002B3F18">
          <w:rPr>
            <w:rStyle w:val="Hyperlink"/>
            <w:noProof/>
          </w:rPr>
          <w:t>6.3.1</w:t>
        </w:r>
        <w:r>
          <w:rPr>
            <w:rFonts w:asciiTheme="minorHAnsi" w:eastAsiaTheme="minorEastAsia" w:hAnsiTheme="minorHAnsi" w:cstheme="minorBidi"/>
            <w:noProof/>
            <w:sz w:val="22"/>
            <w:szCs w:val="22"/>
            <w:lang w:bidi="ar-SA"/>
          </w:rPr>
          <w:tab/>
        </w:r>
        <w:r w:rsidRPr="002B3F18">
          <w:rPr>
            <w:rStyle w:val="Hyperlink"/>
            <w:noProof/>
          </w:rPr>
          <w:t>Getting and Deploying a License</w:t>
        </w:r>
        <w:r>
          <w:rPr>
            <w:noProof/>
            <w:webHidden/>
          </w:rPr>
          <w:tab/>
        </w:r>
        <w:r>
          <w:rPr>
            <w:noProof/>
            <w:webHidden/>
          </w:rPr>
          <w:fldChar w:fldCharType="begin"/>
        </w:r>
        <w:r>
          <w:rPr>
            <w:noProof/>
            <w:webHidden/>
          </w:rPr>
          <w:instrText xml:space="preserve"> PAGEREF _Toc302411443 \h </w:instrText>
        </w:r>
        <w:r>
          <w:rPr>
            <w:noProof/>
            <w:webHidden/>
          </w:rPr>
        </w:r>
        <w:r>
          <w:rPr>
            <w:noProof/>
            <w:webHidden/>
          </w:rPr>
          <w:fldChar w:fldCharType="separate"/>
        </w:r>
        <w:r>
          <w:rPr>
            <w:noProof/>
            <w:webHidden/>
          </w:rPr>
          <w:t>33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4" w:history="1">
        <w:r w:rsidRPr="002B3F18">
          <w:rPr>
            <w:rStyle w:val="Hyperlink"/>
            <w:noProof/>
          </w:rPr>
          <w:t>6.4</w:t>
        </w:r>
        <w:r>
          <w:rPr>
            <w:rFonts w:asciiTheme="minorHAnsi" w:eastAsiaTheme="minorEastAsia" w:hAnsiTheme="minorHAnsi" w:cstheme="minorBidi"/>
            <w:noProof/>
            <w:sz w:val="22"/>
            <w:szCs w:val="22"/>
            <w:lang w:bidi="ar-SA"/>
          </w:rPr>
          <w:tab/>
        </w:r>
        <w:r w:rsidRPr="002B3F18">
          <w:rPr>
            <w:rStyle w:val="Hyperlink"/>
            <w:noProof/>
          </w:rPr>
          <w:t>Physical Networking Setup</w:t>
        </w:r>
        <w:r>
          <w:rPr>
            <w:noProof/>
            <w:webHidden/>
          </w:rPr>
          <w:tab/>
        </w:r>
        <w:r>
          <w:rPr>
            <w:noProof/>
            <w:webHidden/>
          </w:rPr>
          <w:fldChar w:fldCharType="begin"/>
        </w:r>
        <w:r>
          <w:rPr>
            <w:noProof/>
            <w:webHidden/>
          </w:rPr>
          <w:instrText xml:space="preserve"> PAGEREF _Toc302411444 \h </w:instrText>
        </w:r>
        <w:r>
          <w:rPr>
            <w:noProof/>
            <w:webHidden/>
          </w:rPr>
        </w:r>
        <w:r>
          <w:rPr>
            <w:noProof/>
            <w:webHidden/>
          </w:rPr>
          <w:fldChar w:fldCharType="separate"/>
        </w:r>
        <w:r>
          <w:rPr>
            <w:noProof/>
            <w:webHidden/>
          </w:rPr>
          <w:t>33</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5" w:history="1">
        <w:r w:rsidRPr="002B3F18">
          <w:rPr>
            <w:rStyle w:val="Hyperlink"/>
            <w:noProof/>
          </w:rPr>
          <w:t>6.4.1</w:t>
        </w:r>
        <w:r>
          <w:rPr>
            <w:rFonts w:asciiTheme="minorHAnsi" w:eastAsiaTheme="minorEastAsia" w:hAnsiTheme="minorHAnsi" w:cstheme="minorBidi"/>
            <w:noProof/>
            <w:sz w:val="22"/>
            <w:szCs w:val="22"/>
            <w:lang w:bidi="ar-SA"/>
          </w:rPr>
          <w:tab/>
        </w:r>
        <w:r w:rsidRPr="002B3F18">
          <w:rPr>
            <w:rStyle w:val="Hyperlink"/>
            <w:noProof/>
          </w:rPr>
          <w:t>Configuring Public Network with a Dedicated NIC (optional)</w:t>
        </w:r>
        <w:r>
          <w:rPr>
            <w:noProof/>
            <w:webHidden/>
          </w:rPr>
          <w:tab/>
        </w:r>
        <w:r>
          <w:rPr>
            <w:noProof/>
            <w:webHidden/>
          </w:rPr>
          <w:fldChar w:fldCharType="begin"/>
        </w:r>
        <w:r>
          <w:rPr>
            <w:noProof/>
            <w:webHidden/>
          </w:rPr>
          <w:instrText xml:space="preserve"> PAGEREF _Toc302411445 \h </w:instrText>
        </w:r>
        <w:r>
          <w:rPr>
            <w:noProof/>
            <w:webHidden/>
          </w:rPr>
        </w:r>
        <w:r>
          <w:rPr>
            <w:noProof/>
            <w:webHidden/>
          </w:rPr>
          <w:fldChar w:fldCharType="separate"/>
        </w:r>
        <w:r>
          <w:rPr>
            <w:noProof/>
            <w:webHidden/>
          </w:rPr>
          <w:t>33</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6" w:history="1">
        <w:r w:rsidRPr="002B3F18">
          <w:rPr>
            <w:rStyle w:val="Hyperlink"/>
            <w:noProof/>
          </w:rPr>
          <w:t>6.4.2</w:t>
        </w:r>
        <w:r>
          <w:rPr>
            <w:rFonts w:asciiTheme="minorHAnsi" w:eastAsiaTheme="minorEastAsia" w:hAnsiTheme="minorHAnsi" w:cstheme="minorBidi"/>
            <w:noProof/>
            <w:sz w:val="22"/>
            <w:szCs w:val="22"/>
            <w:lang w:bidi="ar-SA"/>
          </w:rPr>
          <w:tab/>
        </w:r>
        <w:r w:rsidRPr="002B3F18">
          <w:rPr>
            <w:rStyle w:val="Hyperlink"/>
            <w:noProof/>
          </w:rPr>
          <w:t>Separate Storage Network (optional)</w:t>
        </w:r>
        <w:r>
          <w:rPr>
            <w:noProof/>
            <w:webHidden/>
          </w:rPr>
          <w:tab/>
        </w:r>
        <w:r>
          <w:rPr>
            <w:noProof/>
            <w:webHidden/>
          </w:rPr>
          <w:fldChar w:fldCharType="begin"/>
        </w:r>
        <w:r>
          <w:rPr>
            <w:noProof/>
            <w:webHidden/>
          </w:rPr>
          <w:instrText xml:space="preserve"> PAGEREF _Toc302411446 \h </w:instrText>
        </w:r>
        <w:r>
          <w:rPr>
            <w:noProof/>
            <w:webHidden/>
          </w:rPr>
        </w:r>
        <w:r>
          <w:rPr>
            <w:noProof/>
            <w:webHidden/>
          </w:rPr>
          <w:fldChar w:fldCharType="separate"/>
        </w:r>
        <w:r>
          <w:rPr>
            <w:noProof/>
            <w:webHidden/>
          </w:rPr>
          <w:t>34</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47" w:history="1">
        <w:r w:rsidRPr="002B3F18">
          <w:rPr>
            <w:rStyle w:val="Hyperlink"/>
            <w:noProof/>
          </w:rPr>
          <w:t>6.4.3</w:t>
        </w:r>
        <w:r>
          <w:rPr>
            <w:rFonts w:asciiTheme="minorHAnsi" w:eastAsiaTheme="minorEastAsia" w:hAnsiTheme="minorHAnsi" w:cstheme="minorBidi"/>
            <w:noProof/>
            <w:sz w:val="22"/>
            <w:szCs w:val="22"/>
            <w:lang w:bidi="ar-SA"/>
          </w:rPr>
          <w:tab/>
        </w:r>
        <w:r w:rsidRPr="002B3F18">
          <w:rPr>
            <w:rStyle w:val="Hyperlink"/>
            <w:noProof/>
          </w:rPr>
          <w:t>NIC Bonding (optional)</w:t>
        </w:r>
        <w:r>
          <w:rPr>
            <w:noProof/>
            <w:webHidden/>
          </w:rPr>
          <w:tab/>
        </w:r>
        <w:r>
          <w:rPr>
            <w:noProof/>
            <w:webHidden/>
          </w:rPr>
          <w:fldChar w:fldCharType="begin"/>
        </w:r>
        <w:r>
          <w:rPr>
            <w:noProof/>
            <w:webHidden/>
          </w:rPr>
          <w:instrText xml:space="preserve"> PAGEREF _Toc302411447 \h </w:instrText>
        </w:r>
        <w:r>
          <w:rPr>
            <w:noProof/>
            <w:webHidden/>
          </w:rPr>
        </w:r>
        <w:r>
          <w:rPr>
            <w:noProof/>
            <w:webHidden/>
          </w:rPr>
          <w:fldChar w:fldCharType="separate"/>
        </w:r>
        <w:r>
          <w:rPr>
            <w:noProof/>
            <w:webHidden/>
          </w:rPr>
          <w:t>34</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8" w:history="1">
        <w:r w:rsidRPr="002B3F18">
          <w:rPr>
            <w:rStyle w:val="Hyperlink"/>
            <w:noProof/>
          </w:rPr>
          <w:t>6.5</w:t>
        </w:r>
        <w:r>
          <w:rPr>
            <w:rFonts w:asciiTheme="minorHAnsi" w:eastAsiaTheme="minorEastAsia" w:hAnsiTheme="minorHAnsi" w:cstheme="minorBidi"/>
            <w:noProof/>
            <w:sz w:val="22"/>
            <w:szCs w:val="22"/>
            <w:lang w:bidi="ar-SA"/>
          </w:rPr>
          <w:tab/>
        </w:r>
        <w:r w:rsidRPr="002B3F18">
          <w:rPr>
            <w:rStyle w:val="Hyperlink"/>
            <w:noProof/>
          </w:rPr>
          <w:t>Primary Storage Setup</w:t>
        </w:r>
        <w:r>
          <w:rPr>
            <w:noProof/>
            <w:webHidden/>
          </w:rPr>
          <w:tab/>
        </w:r>
        <w:r>
          <w:rPr>
            <w:noProof/>
            <w:webHidden/>
          </w:rPr>
          <w:fldChar w:fldCharType="begin"/>
        </w:r>
        <w:r>
          <w:rPr>
            <w:noProof/>
            <w:webHidden/>
          </w:rPr>
          <w:instrText xml:space="preserve"> PAGEREF _Toc302411448 \h </w:instrText>
        </w:r>
        <w:r>
          <w:rPr>
            <w:noProof/>
            <w:webHidden/>
          </w:rPr>
        </w:r>
        <w:r>
          <w:rPr>
            <w:noProof/>
            <w:webHidden/>
          </w:rPr>
          <w:fldChar w:fldCharType="separate"/>
        </w:r>
        <w:r>
          <w:rPr>
            <w:noProof/>
            <w:webHidden/>
          </w:rPr>
          <w:t>36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49" w:history="1">
        <w:r w:rsidRPr="002B3F18">
          <w:rPr>
            <w:rStyle w:val="Hyperlink"/>
            <w:noProof/>
          </w:rPr>
          <w:t>6.6</w:t>
        </w:r>
        <w:r>
          <w:rPr>
            <w:rFonts w:asciiTheme="minorHAnsi" w:eastAsiaTheme="minorEastAsia" w:hAnsiTheme="minorHAnsi" w:cstheme="minorBidi"/>
            <w:noProof/>
            <w:sz w:val="22"/>
            <w:szCs w:val="22"/>
            <w:lang w:bidi="ar-SA"/>
          </w:rPr>
          <w:tab/>
        </w:r>
        <w:r w:rsidRPr="002B3F18">
          <w:rPr>
            <w:rStyle w:val="Hyperlink"/>
            <w:noProof/>
          </w:rPr>
          <w:t>iSCSI Multipath Setup (optional)</w:t>
        </w:r>
        <w:r>
          <w:rPr>
            <w:noProof/>
            <w:webHidden/>
          </w:rPr>
          <w:tab/>
        </w:r>
        <w:r>
          <w:rPr>
            <w:noProof/>
            <w:webHidden/>
          </w:rPr>
          <w:fldChar w:fldCharType="begin"/>
        </w:r>
        <w:r>
          <w:rPr>
            <w:noProof/>
            <w:webHidden/>
          </w:rPr>
          <w:instrText xml:space="preserve"> PAGEREF _Toc302411449 \h </w:instrText>
        </w:r>
        <w:r>
          <w:rPr>
            <w:noProof/>
            <w:webHidden/>
          </w:rPr>
        </w:r>
        <w:r>
          <w:rPr>
            <w:noProof/>
            <w:webHidden/>
          </w:rPr>
          <w:fldChar w:fldCharType="separate"/>
        </w:r>
        <w:r>
          <w:rPr>
            <w:noProof/>
            <w:webHidden/>
          </w:rPr>
          <w:t>37</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0" w:history="1">
        <w:r w:rsidRPr="002B3F18">
          <w:rPr>
            <w:rStyle w:val="Hyperlink"/>
            <w:noProof/>
          </w:rPr>
          <w:t>6.7</w:t>
        </w:r>
        <w:r>
          <w:rPr>
            <w:rFonts w:asciiTheme="minorHAnsi" w:eastAsiaTheme="minorEastAsia" w:hAnsiTheme="minorHAnsi" w:cstheme="minorBidi"/>
            <w:noProof/>
            <w:sz w:val="22"/>
            <w:szCs w:val="22"/>
            <w:lang w:bidi="ar-SA"/>
          </w:rPr>
          <w:tab/>
        </w:r>
        <w:r w:rsidRPr="002B3F18">
          <w:rPr>
            <w:rStyle w:val="Hyperlink"/>
            <w:noProof/>
          </w:rPr>
          <w:t>Security Groups Setup (optional)</w:t>
        </w:r>
        <w:r>
          <w:rPr>
            <w:noProof/>
            <w:webHidden/>
          </w:rPr>
          <w:tab/>
        </w:r>
        <w:r>
          <w:rPr>
            <w:noProof/>
            <w:webHidden/>
          </w:rPr>
          <w:fldChar w:fldCharType="begin"/>
        </w:r>
        <w:r>
          <w:rPr>
            <w:noProof/>
            <w:webHidden/>
          </w:rPr>
          <w:instrText xml:space="preserve"> PAGEREF _Toc302411450 \h </w:instrText>
        </w:r>
        <w:r>
          <w:rPr>
            <w:noProof/>
            <w:webHidden/>
          </w:rPr>
        </w:r>
        <w:r>
          <w:rPr>
            <w:noProof/>
            <w:webHidden/>
          </w:rPr>
          <w:fldChar w:fldCharType="separate"/>
        </w:r>
        <w:r>
          <w:rPr>
            <w:noProof/>
            <w:webHidden/>
          </w:rPr>
          <w:t>38</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51" w:history="1">
        <w:r w:rsidRPr="002B3F18">
          <w:rPr>
            <w:rStyle w:val="Hyperlink"/>
            <w:noProof/>
          </w:rPr>
          <w:t>7</w:t>
        </w:r>
        <w:r>
          <w:rPr>
            <w:rFonts w:asciiTheme="minorHAnsi" w:eastAsiaTheme="minorEastAsia" w:hAnsiTheme="minorHAnsi" w:cstheme="minorBidi"/>
            <w:noProof/>
            <w:sz w:val="22"/>
            <w:szCs w:val="22"/>
            <w:lang w:bidi="ar-SA"/>
          </w:rPr>
          <w:tab/>
        </w:r>
        <w:r w:rsidRPr="002B3F18">
          <w:rPr>
            <w:rStyle w:val="Hyperlink"/>
            <w:noProof/>
          </w:rPr>
          <w:t>VMware vSphere Installation and Configuration</w:t>
        </w:r>
        <w:r>
          <w:rPr>
            <w:noProof/>
            <w:webHidden/>
          </w:rPr>
          <w:tab/>
        </w:r>
        <w:r>
          <w:rPr>
            <w:noProof/>
            <w:webHidden/>
          </w:rPr>
          <w:fldChar w:fldCharType="begin"/>
        </w:r>
        <w:r>
          <w:rPr>
            <w:noProof/>
            <w:webHidden/>
          </w:rPr>
          <w:instrText xml:space="preserve"> PAGEREF _Toc302411451 \h </w:instrText>
        </w:r>
        <w:r>
          <w:rPr>
            <w:noProof/>
            <w:webHidden/>
          </w:rPr>
        </w:r>
        <w:r>
          <w:rPr>
            <w:noProof/>
            <w:webHidden/>
          </w:rPr>
          <w:fldChar w:fldCharType="separate"/>
        </w:r>
        <w:r>
          <w:rPr>
            <w:noProof/>
            <w:webHidden/>
          </w:rPr>
          <w:t>39</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2" w:history="1">
        <w:r w:rsidRPr="002B3F18">
          <w:rPr>
            <w:rStyle w:val="Hyperlink"/>
            <w:noProof/>
          </w:rPr>
          <w:t>7.1</w:t>
        </w:r>
        <w:r>
          <w:rPr>
            <w:rFonts w:asciiTheme="minorHAnsi" w:eastAsiaTheme="minorEastAsia" w:hAnsiTheme="minorHAnsi" w:cstheme="minorBidi"/>
            <w:noProof/>
            <w:sz w:val="22"/>
            <w:szCs w:val="22"/>
            <w:lang w:bidi="ar-SA"/>
          </w:rPr>
          <w:tab/>
        </w:r>
        <w:r w:rsidRPr="002B3F18">
          <w:rPr>
            <w:rStyle w:val="Hyperlink"/>
            <w:noProof/>
          </w:rPr>
          <w:t>Prerequisites and Constraints</w:t>
        </w:r>
        <w:r>
          <w:rPr>
            <w:noProof/>
            <w:webHidden/>
          </w:rPr>
          <w:tab/>
        </w:r>
        <w:r>
          <w:rPr>
            <w:noProof/>
            <w:webHidden/>
          </w:rPr>
          <w:fldChar w:fldCharType="begin"/>
        </w:r>
        <w:r>
          <w:rPr>
            <w:noProof/>
            <w:webHidden/>
          </w:rPr>
          <w:instrText xml:space="preserve"> PAGEREF _Toc302411452 \h </w:instrText>
        </w:r>
        <w:r>
          <w:rPr>
            <w:noProof/>
            <w:webHidden/>
          </w:rPr>
        </w:r>
        <w:r>
          <w:rPr>
            <w:noProof/>
            <w:webHidden/>
          </w:rPr>
          <w:fldChar w:fldCharType="separate"/>
        </w:r>
        <w:r>
          <w:rPr>
            <w:noProof/>
            <w:webHidden/>
          </w:rPr>
          <w:t>39</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3" w:history="1">
        <w:r w:rsidRPr="002B3F18">
          <w:rPr>
            <w:rStyle w:val="Hyperlink"/>
            <w:noProof/>
          </w:rPr>
          <w:t>7.2</w:t>
        </w:r>
        <w:r>
          <w:rPr>
            <w:rFonts w:asciiTheme="minorHAnsi" w:eastAsiaTheme="minorEastAsia" w:hAnsiTheme="minorHAnsi" w:cstheme="minorBidi"/>
            <w:noProof/>
            <w:sz w:val="22"/>
            <w:szCs w:val="22"/>
            <w:lang w:bidi="ar-SA"/>
          </w:rPr>
          <w:tab/>
        </w:r>
        <w:r w:rsidRPr="002B3F18">
          <w:rPr>
            <w:rStyle w:val="Hyperlink"/>
            <w:noProof/>
          </w:rPr>
          <w:t>Licensing</w:t>
        </w:r>
        <w:r>
          <w:rPr>
            <w:noProof/>
            <w:webHidden/>
          </w:rPr>
          <w:tab/>
        </w:r>
        <w:r>
          <w:rPr>
            <w:noProof/>
            <w:webHidden/>
          </w:rPr>
          <w:fldChar w:fldCharType="begin"/>
        </w:r>
        <w:r>
          <w:rPr>
            <w:noProof/>
            <w:webHidden/>
          </w:rPr>
          <w:instrText xml:space="preserve"> PAGEREF _Toc302411453 \h </w:instrText>
        </w:r>
        <w:r>
          <w:rPr>
            <w:noProof/>
            <w:webHidden/>
          </w:rPr>
        </w:r>
        <w:r>
          <w:rPr>
            <w:noProof/>
            <w:webHidden/>
          </w:rPr>
          <w:fldChar w:fldCharType="separate"/>
        </w:r>
        <w:r>
          <w:rPr>
            <w:noProof/>
            <w:webHidden/>
          </w:rPr>
          <w:t>40</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54" w:history="1">
        <w:r w:rsidRPr="002B3F18">
          <w:rPr>
            <w:rStyle w:val="Hyperlink"/>
            <w:noProof/>
          </w:rPr>
          <w:t>7.3</w:t>
        </w:r>
        <w:r>
          <w:rPr>
            <w:rFonts w:asciiTheme="minorHAnsi" w:eastAsiaTheme="minorEastAsia" w:hAnsiTheme="minorHAnsi" w:cstheme="minorBidi"/>
            <w:noProof/>
            <w:sz w:val="22"/>
            <w:szCs w:val="22"/>
            <w:lang w:bidi="ar-SA"/>
          </w:rPr>
          <w:tab/>
        </w:r>
        <w:r w:rsidRPr="002B3F18">
          <w:rPr>
            <w:rStyle w:val="Hyperlink"/>
            <w:noProof/>
          </w:rPr>
          <w:t>Preparation Checklist</w:t>
        </w:r>
        <w:r>
          <w:rPr>
            <w:noProof/>
            <w:webHidden/>
          </w:rPr>
          <w:tab/>
        </w:r>
        <w:r>
          <w:rPr>
            <w:noProof/>
            <w:webHidden/>
          </w:rPr>
          <w:fldChar w:fldCharType="begin"/>
        </w:r>
        <w:r>
          <w:rPr>
            <w:noProof/>
            <w:webHidden/>
          </w:rPr>
          <w:instrText xml:space="preserve"> PAGEREF _Toc302411454 \h </w:instrText>
        </w:r>
        <w:r>
          <w:rPr>
            <w:noProof/>
            <w:webHidden/>
          </w:rPr>
        </w:r>
        <w:r>
          <w:rPr>
            <w:noProof/>
            <w:webHidden/>
          </w:rPr>
          <w:fldChar w:fldCharType="separate"/>
        </w:r>
        <w:r>
          <w:rPr>
            <w:noProof/>
            <w:webHidden/>
          </w:rPr>
          <w:t>40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5" w:history="1">
        <w:r w:rsidRPr="002B3F18">
          <w:rPr>
            <w:rStyle w:val="Hyperlink"/>
            <w:noProof/>
          </w:rPr>
          <w:t>7.3.1</w:t>
        </w:r>
        <w:r>
          <w:rPr>
            <w:rFonts w:asciiTheme="minorHAnsi" w:eastAsiaTheme="minorEastAsia" w:hAnsiTheme="minorHAnsi" w:cstheme="minorBidi"/>
            <w:noProof/>
            <w:sz w:val="22"/>
            <w:szCs w:val="22"/>
            <w:lang w:bidi="ar-SA"/>
          </w:rPr>
          <w:tab/>
        </w:r>
        <w:r w:rsidRPr="002B3F18">
          <w:rPr>
            <w:rStyle w:val="Hyperlink"/>
            <w:noProof/>
          </w:rPr>
          <w:t>Management Server Checklist</w:t>
        </w:r>
        <w:r>
          <w:rPr>
            <w:noProof/>
            <w:webHidden/>
          </w:rPr>
          <w:tab/>
        </w:r>
        <w:r>
          <w:rPr>
            <w:noProof/>
            <w:webHidden/>
          </w:rPr>
          <w:fldChar w:fldCharType="begin"/>
        </w:r>
        <w:r>
          <w:rPr>
            <w:noProof/>
            <w:webHidden/>
          </w:rPr>
          <w:instrText xml:space="preserve"> PAGEREF _Toc302411455 \h </w:instrText>
        </w:r>
        <w:r>
          <w:rPr>
            <w:noProof/>
            <w:webHidden/>
          </w:rPr>
        </w:r>
        <w:r>
          <w:rPr>
            <w:noProof/>
            <w:webHidden/>
          </w:rPr>
          <w:fldChar w:fldCharType="separate"/>
        </w:r>
        <w:r>
          <w:rPr>
            <w:noProof/>
            <w:webHidden/>
          </w:rPr>
          <w:t>40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6" w:history="1">
        <w:r w:rsidRPr="002B3F18">
          <w:rPr>
            <w:rStyle w:val="Hyperlink"/>
            <w:noProof/>
          </w:rPr>
          <w:t>7.3.2</w:t>
        </w:r>
        <w:r>
          <w:rPr>
            <w:rFonts w:asciiTheme="minorHAnsi" w:eastAsiaTheme="minorEastAsia" w:hAnsiTheme="minorHAnsi" w:cstheme="minorBidi"/>
            <w:noProof/>
            <w:sz w:val="22"/>
            <w:szCs w:val="22"/>
            <w:lang w:bidi="ar-SA"/>
          </w:rPr>
          <w:tab/>
        </w:r>
        <w:r w:rsidRPr="002B3F18">
          <w:rPr>
            <w:rStyle w:val="Hyperlink"/>
            <w:noProof/>
          </w:rPr>
          <w:t>Database Checklist</w:t>
        </w:r>
        <w:r>
          <w:rPr>
            <w:noProof/>
            <w:webHidden/>
          </w:rPr>
          <w:tab/>
        </w:r>
        <w:r>
          <w:rPr>
            <w:noProof/>
            <w:webHidden/>
          </w:rPr>
          <w:fldChar w:fldCharType="begin"/>
        </w:r>
        <w:r>
          <w:rPr>
            <w:noProof/>
            <w:webHidden/>
          </w:rPr>
          <w:instrText xml:space="preserve"> PAGEREF _Toc302411456 \h </w:instrText>
        </w:r>
        <w:r>
          <w:rPr>
            <w:noProof/>
            <w:webHidden/>
          </w:rPr>
        </w:r>
        <w:r>
          <w:rPr>
            <w:noProof/>
            <w:webHidden/>
          </w:rPr>
          <w:fldChar w:fldCharType="separate"/>
        </w:r>
        <w:r>
          <w:rPr>
            <w:noProof/>
            <w:webHidden/>
          </w:rPr>
          <w:t>41</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7" w:history="1">
        <w:r w:rsidRPr="002B3F18">
          <w:rPr>
            <w:rStyle w:val="Hyperlink"/>
            <w:noProof/>
          </w:rPr>
          <w:t>7.3.3</w:t>
        </w:r>
        <w:r>
          <w:rPr>
            <w:rFonts w:asciiTheme="minorHAnsi" w:eastAsiaTheme="minorEastAsia" w:hAnsiTheme="minorHAnsi" w:cstheme="minorBidi"/>
            <w:noProof/>
            <w:sz w:val="22"/>
            <w:szCs w:val="22"/>
            <w:lang w:bidi="ar-SA"/>
          </w:rPr>
          <w:tab/>
        </w:r>
        <w:r w:rsidRPr="002B3F18">
          <w:rPr>
            <w:rStyle w:val="Hyperlink"/>
            <w:noProof/>
          </w:rPr>
          <w:t>vCenter Checklist</w:t>
        </w:r>
        <w:r>
          <w:rPr>
            <w:noProof/>
            <w:webHidden/>
          </w:rPr>
          <w:tab/>
        </w:r>
        <w:r>
          <w:rPr>
            <w:noProof/>
            <w:webHidden/>
          </w:rPr>
          <w:fldChar w:fldCharType="begin"/>
        </w:r>
        <w:r>
          <w:rPr>
            <w:noProof/>
            <w:webHidden/>
          </w:rPr>
          <w:instrText xml:space="preserve"> PAGEREF _Toc302411457 \h </w:instrText>
        </w:r>
        <w:r>
          <w:rPr>
            <w:noProof/>
            <w:webHidden/>
          </w:rPr>
        </w:r>
        <w:r>
          <w:rPr>
            <w:noProof/>
            <w:webHidden/>
          </w:rPr>
          <w:fldChar w:fldCharType="separate"/>
        </w:r>
        <w:r>
          <w:rPr>
            <w:noProof/>
            <w:webHidden/>
          </w:rPr>
          <w:t>42</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8" w:history="1">
        <w:r w:rsidRPr="002B3F18">
          <w:rPr>
            <w:rStyle w:val="Hyperlink"/>
            <w:noProof/>
          </w:rPr>
          <w:t>7.3.4</w:t>
        </w:r>
        <w:r>
          <w:rPr>
            <w:rFonts w:asciiTheme="minorHAnsi" w:eastAsiaTheme="minorEastAsia" w:hAnsiTheme="minorHAnsi" w:cstheme="minorBidi"/>
            <w:noProof/>
            <w:sz w:val="22"/>
            <w:szCs w:val="22"/>
            <w:lang w:bidi="ar-SA"/>
          </w:rPr>
          <w:tab/>
        </w:r>
        <w:r w:rsidRPr="002B3F18">
          <w:rPr>
            <w:rStyle w:val="Hyperlink"/>
            <w:noProof/>
          </w:rPr>
          <w:t>Networking Checklist</w:t>
        </w:r>
        <w:r>
          <w:rPr>
            <w:noProof/>
            <w:webHidden/>
          </w:rPr>
          <w:tab/>
        </w:r>
        <w:r>
          <w:rPr>
            <w:noProof/>
            <w:webHidden/>
          </w:rPr>
          <w:fldChar w:fldCharType="begin"/>
        </w:r>
        <w:r>
          <w:rPr>
            <w:noProof/>
            <w:webHidden/>
          </w:rPr>
          <w:instrText xml:space="preserve"> PAGEREF _Toc302411458 \h </w:instrText>
        </w:r>
        <w:r>
          <w:rPr>
            <w:noProof/>
            <w:webHidden/>
          </w:rPr>
        </w:r>
        <w:r>
          <w:rPr>
            <w:noProof/>
            <w:webHidden/>
          </w:rPr>
          <w:fldChar w:fldCharType="separate"/>
        </w:r>
        <w:r>
          <w:rPr>
            <w:noProof/>
            <w:webHidden/>
          </w:rPr>
          <w:t>42</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59" w:history="1">
        <w:r w:rsidRPr="002B3F18">
          <w:rPr>
            <w:rStyle w:val="Hyperlink"/>
            <w:noProof/>
          </w:rPr>
          <w:t>7.3.5</w:t>
        </w:r>
        <w:r>
          <w:rPr>
            <w:rFonts w:asciiTheme="minorHAnsi" w:eastAsiaTheme="minorEastAsia" w:hAnsiTheme="minorHAnsi" w:cstheme="minorBidi"/>
            <w:noProof/>
            <w:sz w:val="22"/>
            <w:szCs w:val="22"/>
            <w:lang w:bidi="ar-SA"/>
          </w:rPr>
          <w:tab/>
        </w:r>
        <w:r w:rsidRPr="002B3F18">
          <w:rPr>
            <w:rStyle w:val="Hyperlink"/>
            <w:noProof/>
          </w:rPr>
          <w:t>Storage Checklist</w:t>
        </w:r>
        <w:r>
          <w:rPr>
            <w:noProof/>
            <w:webHidden/>
          </w:rPr>
          <w:tab/>
        </w:r>
        <w:r>
          <w:rPr>
            <w:noProof/>
            <w:webHidden/>
          </w:rPr>
          <w:fldChar w:fldCharType="begin"/>
        </w:r>
        <w:r>
          <w:rPr>
            <w:noProof/>
            <w:webHidden/>
          </w:rPr>
          <w:instrText xml:space="preserve"> PAGEREF _Toc302411459 \h </w:instrText>
        </w:r>
        <w:r>
          <w:rPr>
            <w:noProof/>
            <w:webHidden/>
          </w:rPr>
        </w:r>
        <w:r>
          <w:rPr>
            <w:noProof/>
            <w:webHidden/>
          </w:rPr>
          <w:fldChar w:fldCharType="separate"/>
        </w:r>
        <w:r>
          <w:rPr>
            <w:noProof/>
            <w:webHidden/>
          </w:rPr>
          <w:t>43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60" w:history="1">
        <w:r w:rsidRPr="002B3F18">
          <w:rPr>
            <w:rStyle w:val="Hyperlink"/>
            <w:noProof/>
          </w:rPr>
          <w:t>7.4</w:t>
        </w:r>
        <w:r>
          <w:rPr>
            <w:rFonts w:asciiTheme="minorHAnsi" w:eastAsiaTheme="minorEastAsia" w:hAnsiTheme="minorHAnsi" w:cstheme="minorBidi"/>
            <w:noProof/>
            <w:sz w:val="22"/>
            <w:szCs w:val="22"/>
            <w:lang w:bidi="ar-SA"/>
          </w:rPr>
          <w:tab/>
        </w:r>
        <w:r w:rsidRPr="002B3F18">
          <w:rPr>
            <w:rStyle w:val="Hyperlink"/>
            <w:noProof/>
          </w:rPr>
          <w:t>ESXi Host setup</w:t>
        </w:r>
        <w:r>
          <w:rPr>
            <w:noProof/>
            <w:webHidden/>
          </w:rPr>
          <w:tab/>
        </w:r>
        <w:r>
          <w:rPr>
            <w:noProof/>
            <w:webHidden/>
          </w:rPr>
          <w:fldChar w:fldCharType="begin"/>
        </w:r>
        <w:r>
          <w:rPr>
            <w:noProof/>
            <w:webHidden/>
          </w:rPr>
          <w:instrText xml:space="preserve"> PAGEREF _Toc302411460 \h </w:instrText>
        </w:r>
        <w:r>
          <w:rPr>
            <w:noProof/>
            <w:webHidden/>
          </w:rPr>
        </w:r>
        <w:r>
          <w:rPr>
            <w:noProof/>
            <w:webHidden/>
          </w:rPr>
          <w:fldChar w:fldCharType="separate"/>
        </w:r>
        <w:r>
          <w:rPr>
            <w:noProof/>
            <w:webHidden/>
          </w:rPr>
          <w:t>43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61" w:history="1">
        <w:r w:rsidRPr="002B3F18">
          <w:rPr>
            <w:rStyle w:val="Hyperlink"/>
            <w:noProof/>
          </w:rPr>
          <w:t>7.5</w:t>
        </w:r>
        <w:r>
          <w:rPr>
            <w:rFonts w:asciiTheme="minorHAnsi" w:eastAsiaTheme="minorEastAsia" w:hAnsiTheme="minorHAnsi" w:cstheme="minorBidi"/>
            <w:noProof/>
            <w:sz w:val="22"/>
            <w:szCs w:val="22"/>
            <w:lang w:bidi="ar-SA"/>
          </w:rPr>
          <w:tab/>
        </w:r>
        <w:r w:rsidRPr="002B3F18">
          <w:rPr>
            <w:rStyle w:val="Hyperlink"/>
            <w:noProof/>
          </w:rPr>
          <w:t>Physical Host Networking</w:t>
        </w:r>
        <w:r>
          <w:rPr>
            <w:noProof/>
            <w:webHidden/>
          </w:rPr>
          <w:tab/>
        </w:r>
        <w:r>
          <w:rPr>
            <w:noProof/>
            <w:webHidden/>
          </w:rPr>
          <w:fldChar w:fldCharType="begin"/>
        </w:r>
        <w:r>
          <w:rPr>
            <w:noProof/>
            <w:webHidden/>
          </w:rPr>
          <w:instrText xml:space="preserve"> PAGEREF _Toc302411461 \h </w:instrText>
        </w:r>
        <w:r>
          <w:rPr>
            <w:noProof/>
            <w:webHidden/>
          </w:rPr>
        </w:r>
        <w:r>
          <w:rPr>
            <w:noProof/>
            <w:webHidden/>
          </w:rPr>
          <w:fldChar w:fldCharType="separate"/>
        </w:r>
        <w:r>
          <w:rPr>
            <w:noProof/>
            <w:webHidden/>
          </w:rPr>
          <w:t>43</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2" w:history="1">
        <w:r w:rsidRPr="002B3F18">
          <w:rPr>
            <w:rStyle w:val="Hyperlink"/>
            <w:noProof/>
          </w:rPr>
          <w:t>7.5.1</w:t>
        </w:r>
        <w:r>
          <w:rPr>
            <w:rFonts w:asciiTheme="minorHAnsi" w:eastAsiaTheme="minorEastAsia" w:hAnsiTheme="minorHAnsi" w:cstheme="minorBidi"/>
            <w:noProof/>
            <w:sz w:val="22"/>
            <w:szCs w:val="22"/>
            <w:lang w:bidi="ar-SA"/>
          </w:rPr>
          <w:tab/>
        </w:r>
        <w:r w:rsidRPr="002B3F18">
          <w:rPr>
            <w:rStyle w:val="Hyperlink"/>
            <w:noProof/>
          </w:rPr>
          <w:t>Configure Virtual Switch</w:t>
        </w:r>
        <w:r>
          <w:rPr>
            <w:noProof/>
            <w:webHidden/>
          </w:rPr>
          <w:tab/>
        </w:r>
        <w:r>
          <w:rPr>
            <w:noProof/>
            <w:webHidden/>
          </w:rPr>
          <w:fldChar w:fldCharType="begin"/>
        </w:r>
        <w:r>
          <w:rPr>
            <w:noProof/>
            <w:webHidden/>
          </w:rPr>
          <w:instrText xml:space="preserve"> PAGEREF _Toc302411462 \h </w:instrText>
        </w:r>
        <w:r>
          <w:rPr>
            <w:noProof/>
            <w:webHidden/>
          </w:rPr>
        </w:r>
        <w:r>
          <w:rPr>
            <w:noProof/>
            <w:webHidden/>
          </w:rPr>
          <w:fldChar w:fldCharType="separate"/>
        </w:r>
        <w:r>
          <w:rPr>
            <w:noProof/>
            <w:webHidden/>
          </w:rPr>
          <w:t>44</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3" w:history="1">
        <w:r w:rsidRPr="002B3F18">
          <w:rPr>
            <w:rStyle w:val="Hyperlink"/>
            <w:noProof/>
          </w:rPr>
          <w:t>7.5.2</w:t>
        </w:r>
        <w:r>
          <w:rPr>
            <w:rFonts w:asciiTheme="minorHAnsi" w:eastAsiaTheme="minorEastAsia" w:hAnsiTheme="minorHAnsi" w:cstheme="minorBidi"/>
            <w:noProof/>
            <w:sz w:val="22"/>
            <w:szCs w:val="22"/>
            <w:lang w:bidi="ar-SA"/>
          </w:rPr>
          <w:tab/>
        </w:r>
        <w:r w:rsidRPr="002B3F18">
          <w:rPr>
            <w:rStyle w:val="Hyperlink"/>
            <w:noProof/>
          </w:rPr>
          <w:t>Configure vCenter Management Network</w:t>
        </w:r>
        <w:r>
          <w:rPr>
            <w:noProof/>
            <w:webHidden/>
          </w:rPr>
          <w:tab/>
        </w:r>
        <w:r>
          <w:rPr>
            <w:noProof/>
            <w:webHidden/>
          </w:rPr>
          <w:fldChar w:fldCharType="begin"/>
        </w:r>
        <w:r>
          <w:rPr>
            <w:noProof/>
            <w:webHidden/>
          </w:rPr>
          <w:instrText xml:space="preserve"> PAGEREF _Toc302411463 \h </w:instrText>
        </w:r>
        <w:r>
          <w:rPr>
            <w:noProof/>
            <w:webHidden/>
          </w:rPr>
        </w:r>
        <w:r>
          <w:rPr>
            <w:noProof/>
            <w:webHidden/>
          </w:rPr>
          <w:fldChar w:fldCharType="separate"/>
        </w:r>
        <w:r>
          <w:rPr>
            <w:noProof/>
            <w:webHidden/>
          </w:rPr>
          <w:t>46</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4" w:history="1">
        <w:r w:rsidRPr="002B3F18">
          <w:rPr>
            <w:rStyle w:val="Hyperlink"/>
            <w:noProof/>
          </w:rPr>
          <w:t>7.5.3</w:t>
        </w:r>
        <w:r>
          <w:rPr>
            <w:rFonts w:asciiTheme="minorHAnsi" w:eastAsiaTheme="minorEastAsia" w:hAnsiTheme="minorHAnsi" w:cstheme="minorBidi"/>
            <w:noProof/>
            <w:sz w:val="22"/>
            <w:szCs w:val="22"/>
            <w:lang w:bidi="ar-SA"/>
          </w:rPr>
          <w:tab/>
        </w:r>
        <w:r w:rsidRPr="002B3F18">
          <w:rPr>
            <w:rStyle w:val="Hyperlink"/>
            <w:noProof/>
          </w:rPr>
          <w:t>Configure NIC Bonding</w:t>
        </w:r>
        <w:r>
          <w:rPr>
            <w:noProof/>
            <w:webHidden/>
          </w:rPr>
          <w:tab/>
        </w:r>
        <w:r>
          <w:rPr>
            <w:noProof/>
            <w:webHidden/>
          </w:rPr>
          <w:fldChar w:fldCharType="begin"/>
        </w:r>
        <w:r>
          <w:rPr>
            <w:noProof/>
            <w:webHidden/>
          </w:rPr>
          <w:instrText xml:space="preserve"> PAGEREF _Toc302411464 \h </w:instrText>
        </w:r>
        <w:r>
          <w:rPr>
            <w:noProof/>
            <w:webHidden/>
          </w:rPr>
        </w:r>
        <w:r>
          <w:rPr>
            <w:noProof/>
            <w:webHidden/>
          </w:rPr>
          <w:fldChar w:fldCharType="separate"/>
        </w:r>
        <w:r>
          <w:rPr>
            <w:noProof/>
            <w:webHidden/>
          </w:rPr>
          <w:t>47</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65" w:history="1">
        <w:r w:rsidRPr="002B3F18">
          <w:rPr>
            <w:rStyle w:val="Hyperlink"/>
            <w:noProof/>
          </w:rPr>
          <w:t>7.6</w:t>
        </w:r>
        <w:r>
          <w:rPr>
            <w:rFonts w:asciiTheme="minorHAnsi" w:eastAsiaTheme="minorEastAsia" w:hAnsiTheme="minorHAnsi" w:cstheme="minorBidi"/>
            <w:noProof/>
            <w:sz w:val="22"/>
            <w:szCs w:val="22"/>
            <w:lang w:bidi="ar-SA"/>
          </w:rPr>
          <w:tab/>
        </w:r>
        <w:r w:rsidRPr="002B3F18">
          <w:rPr>
            <w:rStyle w:val="Hyperlink"/>
            <w:noProof/>
          </w:rPr>
          <w:t>Storage Preparation</w:t>
        </w:r>
        <w:r>
          <w:rPr>
            <w:noProof/>
            <w:webHidden/>
          </w:rPr>
          <w:tab/>
        </w:r>
        <w:r>
          <w:rPr>
            <w:noProof/>
            <w:webHidden/>
          </w:rPr>
          <w:fldChar w:fldCharType="begin"/>
        </w:r>
        <w:r>
          <w:rPr>
            <w:noProof/>
            <w:webHidden/>
          </w:rPr>
          <w:instrText xml:space="preserve"> PAGEREF _Toc302411465 \h </w:instrText>
        </w:r>
        <w:r>
          <w:rPr>
            <w:noProof/>
            <w:webHidden/>
          </w:rPr>
        </w:r>
        <w:r>
          <w:rPr>
            <w:noProof/>
            <w:webHidden/>
          </w:rPr>
          <w:fldChar w:fldCharType="separate"/>
        </w:r>
        <w:r>
          <w:rPr>
            <w:noProof/>
            <w:webHidden/>
          </w:rPr>
          <w:t>47</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6" w:history="1">
        <w:r w:rsidRPr="002B3F18">
          <w:rPr>
            <w:rStyle w:val="Hyperlink"/>
            <w:noProof/>
          </w:rPr>
          <w:t>7.6.1</w:t>
        </w:r>
        <w:r>
          <w:rPr>
            <w:rFonts w:asciiTheme="minorHAnsi" w:eastAsiaTheme="minorEastAsia" w:hAnsiTheme="minorHAnsi" w:cstheme="minorBidi"/>
            <w:noProof/>
            <w:sz w:val="22"/>
            <w:szCs w:val="22"/>
            <w:lang w:bidi="ar-SA"/>
          </w:rPr>
          <w:tab/>
        </w:r>
        <w:r w:rsidRPr="002B3F18">
          <w:rPr>
            <w:rStyle w:val="Hyperlink"/>
            <w:noProof/>
          </w:rPr>
          <w:t>Enable iSCSI initiator for ESXi hosts</w:t>
        </w:r>
        <w:r>
          <w:rPr>
            <w:noProof/>
            <w:webHidden/>
          </w:rPr>
          <w:tab/>
        </w:r>
        <w:r>
          <w:rPr>
            <w:noProof/>
            <w:webHidden/>
          </w:rPr>
          <w:fldChar w:fldCharType="begin"/>
        </w:r>
        <w:r>
          <w:rPr>
            <w:noProof/>
            <w:webHidden/>
          </w:rPr>
          <w:instrText xml:space="preserve"> PAGEREF _Toc302411466 \h </w:instrText>
        </w:r>
        <w:r>
          <w:rPr>
            <w:noProof/>
            <w:webHidden/>
          </w:rPr>
        </w:r>
        <w:r>
          <w:rPr>
            <w:noProof/>
            <w:webHidden/>
          </w:rPr>
          <w:fldChar w:fldCharType="separate"/>
        </w:r>
        <w:r>
          <w:rPr>
            <w:noProof/>
            <w:webHidden/>
          </w:rPr>
          <w:t>48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7" w:history="1">
        <w:r w:rsidRPr="002B3F18">
          <w:rPr>
            <w:rStyle w:val="Hyperlink"/>
            <w:noProof/>
          </w:rPr>
          <w:t>7.6.2</w:t>
        </w:r>
        <w:r>
          <w:rPr>
            <w:rFonts w:asciiTheme="minorHAnsi" w:eastAsiaTheme="minorEastAsia" w:hAnsiTheme="minorHAnsi" w:cstheme="minorBidi"/>
            <w:noProof/>
            <w:sz w:val="22"/>
            <w:szCs w:val="22"/>
            <w:lang w:bidi="ar-SA"/>
          </w:rPr>
          <w:tab/>
        </w:r>
        <w:r w:rsidRPr="002B3F18">
          <w:rPr>
            <w:rStyle w:val="Hyperlink"/>
            <w:noProof/>
          </w:rPr>
          <w:t>Add iSCSI target</w:t>
        </w:r>
        <w:r>
          <w:rPr>
            <w:noProof/>
            <w:webHidden/>
          </w:rPr>
          <w:tab/>
        </w:r>
        <w:r>
          <w:rPr>
            <w:noProof/>
            <w:webHidden/>
          </w:rPr>
          <w:fldChar w:fldCharType="begin"/>
        </w:r>
        <w:r>
          <w:rPr>
            <w:noProof/>
            <w:webHidden/>
          </w:rPr>
          <w:instrText xml:space="preserve"> PAGEREF _Toc302411467 \h </w:instrText>
        </w:r>
        <w:r>
          <w:rPr>
            <w:noProof/>
            <w:webHidden/>
          </w:rPr>
        </w:r>
        <w:r>
          <w:rPr>
            <w:noProof/>
            <w:webHidden/>
          </w:rPr>
          <w:fldChar w:fldCharType="separate"/>
        </w:r>
        <w:r>
          <w:rPr>
            <w:noProof/>
            <w:webHidden/>
          </w:rPr>
          <w:t>50</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8" w:history="1">
        <w:r w:rsidRPr="002B3F18">
          <w:rPr>
            <w:rStyle w:val="Hyperlink"/>
            <w:noProof/>
          </w:rPr>
          <w:t>7.6.3</w:t>
        </w:r>
        <w:r>
          <w:rPr>
            <w:rFonts w:asciiTheme="minorHAnsi" w:eastAsiaTheme="minorEastAsia" w:hAnsiTheme="minorHAnsi" w:cstheme="minorBidi"/>
            <w:noProof/>
            <w:sz w:val="22"/>
            <w:szCs w:val="22"/>
            <w:lang w:bidi="ar-SA"/>
          </w:rPr>
          <w:tab/>
        </w:r>
        <w:r w:rsidRPr="002B3F18">
          <w:rPr>
            <w:rStyle w:val="Hyperlink"/>
            <w:noProof/>
          </w:rPr>
          <w:t>Create an iSCSI datastore</w:t>
        </w:r>
        <w:r>
          <w:rPr>
            <w:noProof/>
            <w:webHidden/>
          </w:rPr>
          <w:tab/>
        </w:r>
        <w:r>
          <w:rPr>
            <w:noProof/>
            <w:webHidden/>
          </w:rPr>
          <w:fldChar w:fldCharType="begin"/>
        </w:r>
        <w:r>
          <w:rPr>
            <w:noProof/>
            <w:webHidden/>
          </w:rPr>
          <w:instrText xml:space="preserve"> PAGEREF _Toc302411468 \h </w:instrText>
        </w:r>
        <w:r>
          <w:rPr>
            <w:noProof/>
            <w:webHidden/>
          </w:rPr>
        </w:r>
        <w:r>
          <w:rPr>
            <w:noProof/>
            <w:webHidden/>
          </w:rPr>
          <w:fldChar w:fldCharType="separate"/>
        </w:r>
        <w:r>
          <w:rPr>
            <w:noProof/>
            <w:webHidden/>
          </w:rPr>
          <w:t>51</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69" w:history="1">
        <w:r w:rsidRPr="002B3F18">
          <w:rPr>
            <w:rStyle w:val="Hyperlink"/>
            <w:noProof/>
          </w:rPr>
          <w:t>7.6.4</w:t>
        </w:r>
        <w:r>
          <w:rPr>
            <w:rFonts w:asciiTheme="minorHAnsi" w:eastAsiaTheme="minorEastAsia" w:hAnsiTheme="minorHAnsi" w:cstheme="minorBidi"/>
            <w:noProof/>
            <w:sz w:val="22"/>
            <w:szCs w:val="22"/>
            <w:lang w:bidi="ar-SA"/>
          </w:rPr>
          <w:tab/>
        </w:r>
        <w:r w:rsidRPr="002B3F18">
          <w:rPr>
            <w:rStyle w:val="Hyperlink"/>
            <w:noProof/>
          </w:rPr>
          <w:t>Multipathing</w:t>
        </w:r>
        <w:r>
          <w:rPr>
            <w:noProof/>
            <w:webHidden/>
          </w:rPr>
          <w:tab/>
        </w:r>
        <w:r>
          <w:rPr>
            <w:noProof/>
            <w:webHidden/>
          </w:rPr>
          <w:fldChar w:fldCharType="begin"/>
        </w:r>
        <w:r>
          <w:rPr>
            <w:noProof/>
            <w:webHidden/>
          </w:rPr>
          <w:instrText xml:space="preserve"> PAGEREF _Toc302411469 \h </w:instrText>
        </w:r>
        <w:r>
          <w:rPr>
            <w:noProof/>
            <w:webHidden/>
          </w:rPr>
        </w:r>
        <w:r>
          <w:rPr>
            <w:noProof/>
            <w:webHidden/>
          </w:rPr>
          <w:fldChar w:fldCharType="separate"/>
        </w:r>
        <w:r>
          <w:rPr>
            <w:noProof/>
            <w:webHidden/>
          </w:rPr>
          <w:t>51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0" w:history="1">
        <w:r w:rsidRPr="002B3F18">
          <w:rPr>
            <w:rStyle w:val="Hyperlink"/>
            <w:noProof/>
          </w:rPr>
          <w:t>7.7</w:t>
        </w:r>
        <w:r>
          <w:rPr>
            <w:rFonts w:asciiTheme="minorHAnsi" w:eastAsiaTheme="minorEastAsia" w:hAnsiTheme="minorHAnsi" w:cstheme="minorBidi"/>
            <w:noProof/>
            <w:sz w:val="22"/>
            <w:szCs w:val="22"/>
            <w:lang w:bidi="ar-SA"/>
          </w:rPr>
          <w:tab/>
        </w:r>
        <w:r w:rsidRPr="002B3F18">
          <w:rPr>
            <w:rStyle w:val="Hyperlink"/>
            <w:noProof/>
          </w:rPr>
          <w:t>Add Hosts or Configure Clusters</w:t>
        </w:r>
        <w:r>
          <w:rPr>
            <w:noProof/>
            <w:webHidden/>
          </w:rPr>
          <w:tab/>
        </w:r>
        <w:r>
          <w:rPr>
            <w:noProof/>
            <w:webHidden/>
          </w:rPr>
          <w:fldChar w:fldCharType="begin"/>
        </w:r>
        <w:r>
          <w:rPr>
            <w:noProof/>
            <w:webHidden/>
          </w:rPr>
          <w:instrText xml:space="preserve"> PAGEREF _Toc302411470 \h </w:instrText>
        </w:r>
        <w:r>
          <w:rPr>
            <w:noProof/>
            <w:webHidden/>
          </w:rPr>
        </w:r>
        <w:r>
          <w:rPr>
            <w:noProof/>
            <w:webHidden/>
          </w:rPr>
          <w:fldChar w:fldCharType="separate"/>
        </w:r>
        <w:r>
          <w:rPr>
            <w:noProof/>
            <w:webHidden/>
          </w:rPr>
          <w:t>52</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71" w:history="1">
        <w:r w:rsidRPr="002B3F18">
          <w:rPr>
            <w:rStyle w:val="Hyperlink"/>
            <w:noProof/>
          </w:rPr>
          <w:t>7.7.1</w:t>
        </w:r>
        <w:r>
          <w:rPr>
            <w:rFonts w:asciiTheme="minorHAnsi" w:eastAsiaTheme="minorEastAsia" w:hAnsiTheme="minorHAnsi" w:cstheme="minorBidi"/>
            <w:noProof/>
            <w:sz w:val="22"/>
            <w:szCs w:val="22"/>
            <w:lang w:bidi="ar-SA"/>
          </w:rPr>
          <w:tab/>
        </w:r>
        <w:r w:rsidRPr="002B3F18">
          <w:rPr>
            <w:rStyle w:val="Hyperlink"/>
            <w:noProof/>
          </w:rPr>
          <w:t>Clusters</w:t>
        </w:r>
        <w:r>
          <w:rPr>
            <w:noProof/>
            <w:webHidden/>
          </w:rPr>
          <w:tab/>
        </w:r>
        <w:r>
          <w:rPr>
            <w:noProof/>
            <w:webHidden/>
          </w:rPr>
          <w:fldChar w:fldCharType="begin"/>
        </w:r>
        <w:r>
          <w:rPr>
            <w:noProof/>
            <w:webHidden/>
          </w:rPr>
          <w:instrText xml:space="preserve"> PAGEREF _Toc302411471 \h </w:instrText>
        </w:r>
        <w:r>
          <w:rPr>
            <w:noProof/>
            <w:webHidden/>
          </w:rPr>
        </w:r>
        <w:r>
          <w:rPr>
            <w:noProof/>
            <w:webHidden/>
          </w:rPr>
          <w:fldChar w:fldCharType="separate"/>
        </w:r>
        <w:r>
          <w:rPr>
            <w:noProof/>
            <w:webHidden/>
          </w:rPr>
          <w:t>52</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72" w:history="1">
        <w:r w:rsidRPr="002B3F18">
          <w:rPr>
            <w:rStyle w:val="Hyperlink"/>
            <w:noProof/>
          </w:rPr>
          <w:t>8</w:t>
        </w:r>
        <w:r>
          <w:rPr>
            <w:rFonts w:asciiTheme="minorHAnsi" w:eastAsiaTheme="minorEastAsia" w:hAnsiTheme="minorHAnsi" w:cstheme="minorBidi"/>
            <w:noProof/>
            <w:sz w:val="22"/>
            <w:szCs w:val="22"/>
            <w:lang w:bidi="ar-SA"/>
          </w:rPr>
          <w:tab/>
        </w:r>
        <w:r w:rsidRPr="002B3F18">
          <w:rPr>
            <w:rStyle w:val="Hyperlink"/>
            <w:noProof/>
          </w:rPr>
          <w:t>KVM Installation and Configuration</w:t>
        </w:r>
        <w:r>
          <w:rPr>
            <w:noProof/>
            <w:webHidden/>
          </w:rPr>
          <w:tab/>
        </w:r>
        <w:r>
          <w:rPr>
            <w:noProof/>
            <w:webHidden/>
          </w:rPr>
          <w:fldChar w:fldCharType="begin"/>
        </w:r>
        <w:r>
          <w:rPr>
            <w:noProof/>
            <w:webHidden/>
          </w:rPr>
          <w:instrText xml:space="preserve"> PAGEREF _Toc302411472 \h </w:instrText>
        </w:r>
        <w:r>
          <w:rPr>
            <w:noProof/>
            <w:webHidden/>
          </w:rPr>
        </w:r>
        <w:r>
          <w:rPr>
            <w:noProof/>
            <w:webHidden/>
          </w:rPr>
          <w:fldChar w:fldCharType="separate"/>
        </w:r>
        <w:r>
          <w:rPr>
            <w:noProof/>
            <w:webHidden/>
          </w:rPr>
          <w:t>53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3" w:history="1">
        <w:r w:rsidRPr="002B3F18">
          <w:rPr>
            <w:rStyle w:val="Hyperlink"/>
            <w:noProof/>
          </w:rPr>
          <w:t>8.1</w:t>
        </w:r>
        <w:r>
          <w:rPr>
            <w:rFonts w:asciiTheme="minorHAnsi" w:eastAsiaTheme="minorEastAsia" w:hAnsiTheme="minorHAnsi" w:cstheme="minorBidi"/>
            <w:noProof/>
            <w:sz w:val="22"/>
            <w:szCs w:val="22"/>
            <w:lang w:bidi="ar-SA"/>
          </w:rPr>
          <w:tab/>
        </w:r>
        <w:r w:rsidRPr="002B3F18">
          <w:rPr>
            <w:rStyle w:val="Hyperlink"/>
            <w:noProof/>
          </w:rPr>
          <w:t>Installing the CloudStack Agent on a Host</w:t>
        </w:r>
        <w:r>
          <w:rPr>
            <w:noProof/>
            <w:webHidden/>
          </w:rPr>
          <w:tab/>
        </w:r>
        <w:r>
          <w:rPr>
            <w:noProof/>
            <w:webHidden/>
          </w:rPr>
          <w:fldChar w:fldCharType="begin"/>
        </w:r>
        <w:r>
          <w:rPr>
            <w:noProof/>
            <w:webHidden/>
          </w:rPr>
          <w:instrText xml:space="preserve"> PAGEREF _Toc302411473 \h </w:instrText>
        </w:r>
        <w:r>
          <w:rPr>
            <w:noProof/>
            <w:webHidden/>
          </w:rPr>
        </w:r>
        <w:r>
          <w:rPr>
            <w:noProof/>
            <w:webHidden/>
          </w:rPr>
          <w:fldChar w:fldCharType="separate"/>
        </w:r>
        <w:r>
          <w:rPr>
            <w:noProof/>
            <w:webHidden/>
          </w:rPr>
          <w:t>53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4" w:history="1">
        <w:r w:rsidRPr="002B3F18">
          <w:rPr>
            <w:rStyle w:val="Hyperlink"/>
            <w:noProof/>
          </w:rPr>
          <w:t>8.2</w:t>
        </w:r>
        <w:r>
          <w:rPr>
            <w:rFonts w:asciiTheme="minorHAnsi" w:eastAsiaTheme="minorEastAsia" w:hAnsiTheme="minorHAnsi" w:cstheme="minorBidi"/>
            <w:noProof/>
            <w:sz w:val="22"/>
            <w:szCs w:val="22"/>
            <w:lang w:bidi="ar-SA"/>
          </w:rPr>
          <w:tab/>
        </w:r>
        <w:r w:rsidRPr="002B3F18">
          <w:rPr>
            <w:rStyle w:val="Hyperlink"/>
            <w:noProof/>
          </w:rPr>
          <w:t>Physical Network Configuration</w:t>
        </w:r>
        <w:r>
          <w:rPr>
            <w:noProof/>
            <w:webHidden/>
          </w:rPr>
          <w:tab/>
        </w:r>
        <w:r>
          <w:rPr>
            <w:noProof/>
            <w:webHidden/>
          </w:rPr>
          <w:fldChar w:fldCharType="begin"/>
        </w:r>
        <w:r>
          <w:rPr>
            <w:noProof/>
            <w:webHidden/>
          </w:rPr>
          <w:instrText xml:space="preserve"> PAGEREF _Toc302411474 \h </w:instrText>
        </w:r>
        <w:r>
          <w:rPr>
            <w:noProof/>
            <w:webHidden/>
          </w:rPr>
        </w:r>
        <w:r>
          <w:rPr>
            <w:noProof/>
            <w:webHidden/>
          </w:rPr>
          <w:fldChar w:fldCharType="separate"/>
        </w:r>
        <w:r>
          <w:rPr>
            <w:noProof/>
            <w:webHidden/>
          </w:rPr>
          <w:t>55</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5" w:history="1">
        <w:r w:rsidRPr="002B3F18">
          <w:rPr>
            <w:rStyle w:val="Hyperlink"/>
            <w:noProof/>
          </w:rPr>
          <w:t>8.3</w:t>
        </w:r>
        <w:r>
          <w:rPr>
            <w:rFonts w:asciiTheme="minorHAnsi" w:eastAsiaTheme="minorEastAsia" w:hAnsiTheme="minorHAnsi" w:cstheme="minorBidi"/>
            <w:noProof/>
            <w:sz w:val="22"/>
            <w:szCs w:val="22"/>
            <w:lang w:bidi="ar-SA"/>
          </w:rPr>
          <w:tab/>
        </w:r>
        <w:r w:rsidRPr="002B3F18">
          <w:rPr>
            <w:rStyle w:val="Hyperlink"/>
            <w:noProof/>
          </w:rPr>
          <w:t>Primary Storage Set Up (Optional)</w:t>
        </w:r>
        <w:r>
          <w:rPr>
            <w:noProof/>
            <w:webHidden/>
          </w:rPr>
          <w:tab/>
        </w:r>
        <w:r>
          <w:rPr>
            <w:noProof/>
            <w:webHidden/>
          </w:rPr>
          <w:fldChar w:fldCharType="begin"/>
        </w:r>
        <w:r>
          <w:rPr>
            <w:noProof/>
            <w:webHidden/>
          </w:rPr>
          <w:instrText xml:space="preserve"> PAGEREF _Toc302411475 \h </w:instrText>
        </w:r>
        <w:r>
          <w:rPr>
            <w:noProof/>
            <w:webHidden/>
          </w:rPr>
        </w:r>
        <w:r>
          <w:rPr>
            <w:noProof/>
            <w:webHidden/>
          </w:rPr>
          <w:fldChar w:fldCharType="separate"/>
        </w:r>
        <w:r>
          <w:rPr>
            <w:noProof/>
            <w:webHidden/>
          </w:rPr>
          <w:t>55</w:t>
        </w:r>
        <w:r>
          <w:rPr>
            <w:noProof/>
            <w:webHidden/>
          </w:rPr>
          <w:fldChar w:fldCharType="end"/>
        </w:r>
      </w:hyperlink>
    </w:p>
    <w:p w:rsidR="00457795" w:rsidRDefault="00457795">
      <w:pPr>
        <w:pStyle w:val="TOC1"/>
        <w:tabs>
          <w:tab w:val="left" w:pos="400"/>
          <w:tab w:val="right" w:leader="dot" w:pos="10790"/>
        </w:tabs>
        <w:rPr>
          <w:rFonts w:asciiTheme="minorHAnsi" w:eastAsiaTheme="minorEastAsia" w:hAnsiTheme="minorHAnsi" w:cstheme="minorBidi"/>
          <w:noProof/>
          <w:sz w:val="22"/>
          <w:szCs w:val="22"/>
          <w:lang w:bidi="ar-SA"/>
        </w:rPr>
      </w:pPr>
      <w:hyperlink w:anchor="_Toc302411476" w:history="1">
        <w:r w:rsidRPr="002B3F18">
          <w:rPr>
            <w:rStyle w:val="Hyperlink"/>
            <w:noProof/>
          </w:rPr>
          <w:t>9</w:t>
        </w:r>
        <w:r>
          <w:rPr>
            <w:rFonts w:asciiTheme="minorHAnsi" w:eastAsiaTheme="minorEastAsia" w:hAnsiTheme="minorHAnsi" w:cstheme="minorBidi"/>
            <w:noProof/>
            <w:sz w:val="22"/>
            <w:szCs w:val="22"/>
            <w:lang w:bidi="ar-SA"/>
          </w:rPr>
          <w:tab/>
        </w:r>
        <w:r w:rsidRPr="002B3F18">
          <w:rPr>
            <w:rStyle w:val="Hyperlink"/>
            <w:noProof/>
          </w:rPr>
          <w:t>Management Server Installation</w:t>
        </w:r>
        <w:r>
          <w:rPr>
            <w:noProof/>
            <w:webHidden/>
          </w:rPr>
          <w:tab/>
        </w:r>
        <w:r>
          <w:rPr>
            <w:noProof/>
            <w:webHidden/>
          </w:rPr>
          <w:fldChar w:fldCharType="begin"/>
        </w:r>
        <w:r>
          <w:rPr>
            <w:noProof/>
            <w:webHidden/>
          </w:rPr>
          <w:instrText xml:space="preserve"> PAGEREF _Toc302411476 \h </w:instrText>
        </w:r>
        <w:r>
          <w:rPr>
            <w:noProof/>
            <w:webHidden/>
          </w:rPr>
        </w:r>
        <w:r>
          <w:rPr>
            <w:noProof/>
            <w:webHidden/>
          </w:rPr>
          <w:fldChar w:fldCharType="separate"/>
        </w:r>
        <w:r>
          <w:rPr>
            <w:noProof/>
            <w:webHidden/>
          </w:rPr>
          <w:t>56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7" w:history="1">
        <w:r w:rsidRPr="002B3F18">
          <w:rPr>
            <w:rStyle w:val="Hyperlink"/>
            <w:noProof/>
          </w:rPr>
          <w:t>9.1</w:t>
        </w:r>
        <w:r>
          <w:rPr>
            <w:rFonts w:asciiTheme="minorHAnsi" w:eastAsiaTheme="minorEastAsia" w:hAnsiTheme="minorHAnsi" w:cstheme="minorBidi"/>
            <w:noProof/>
            <w:sz w:val="22"/>
            <w:szCs w:val="22"/>
            <w:lang w:bidi="ar-SA"/>
          </w:rPr>
          <w:tab/>
        </w:r>
        <w:r w:rsidRPr="002B3F18">
          <w:rPr>
            <w:rStyle w:val="Hyperlink"/>
            <w:noProof/>
          </w:rPr>
          <w:t>Operating System and OS Preparation</w:t>
        </w:r>
        <w:r>
          <w:rPr>
            <w:noProof/>
            <w:webHidden/>
          </w:rPr>
          <w:tab/>
        </w:r>
        <w:r>
          <w:rPr>
            <w:noProof/>
            <w:webHidden/>
          </w:rPr>
          <w:fldChar w:fldCharType="begin"/>
        </w:r>
        <w:r>
          <w:rPr>
            <w:noProof/>
            <w:webHidden/>
          </w:rPr>
          <w:instrText xml:space="preserve"> PAGEREF _Toc302411477 \h </w:instrText>
        </w:r>
        <w:r>
          <w:rPr>
            <w:noProof/>
            <w:webHidden/>
          </w:rPr>
        </w:r>
        <w:r>
          <w:rPr>
            <w:noProof/>
            <w:webHidden/>
          </w:rPr>
          <w:fldChar w:fldCharType="separate"/>
        </w:r>
        <w:r>
          <w:rPr>
            <w:noProof/>
            <w:webHidden/>
          </w:rPr>
          <w:t>56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78" w:history="1">
        <w:r w:rsidRPr="002B3F18">
          <w:rPr>
            <w:rStyle w:val="Hyperlink"/>
            <w:noProof/>
          </w:rPr>
          <w:t>9.2</w:t>
        </w:r>
        <w:r>
          <w:rPr>
            <w:rFonts w:asciiTheme="minorHAnsi" w:eastAsiaTheme="minorEastAsia" w:hAnsiTheme="minorHAnsi" w:cstheme="minorBidi"/>
            <w:noProof/>
            <w:sz w:val="22"/>
            <w:szCs w:val="22"/>
            <w:lang w:bidi="ar-SA"/>
          </w:rPr>
          <w:tab/>
        </w:r>
        <w:r w:rsidRPr="002B3F18">
          <w:rPr>
            <w:rStyle w:val="Hyperlink"/>
            <w:noProof/>
          </w:rPr>
          <w:t>Single Node Install (One Management Server)</w:t>
        </w:r>
        <w:r>
          <w:rPr>
            <w:noProof/>
            <w:webHidden/>
          </w:rPr>
          <w:tab/>
        </w:r>
        <w:r>
          <w:rPr>
            <w:noProof/>
            <w:webHidden/>
          </w:rPr>
          <w:fldChar w:fldCharType="begin"/>
        </w:r>
        <w:r>
          <w:rPr>
            <w:noProof/>
            <w:webHidden/>
          </w:rPr>
          <w:instrText xml:space="preserve"> PAGEREF _Toc302411478 \h </w:instrText>
        </w:r>
        <w:r>
          <w:rPr>
            <w:noProof/>
            <w:webHidden/>
          </w:rPr>
        </w:r>
        <w:r>
          <w:rPr>
            <w:noProof/>
            <w:webHidden/>
          </w:rPr>
          <w:fldChar w:fldCharType="separate"/>
        </w:r>
        <w:r>
          <w:rPr>
            <w:noProof/>
            <w:webHidden/>
          </w:rPr>
          <w:t>56</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79" w:history="1">
        <w:r w:rsidRPr="002B3F18">
          <w:rPr>
            <w:rStyle w:val="Hyperlink"/>
            <w:noProof/>
          </w:rPr>
          <w:t>9.2.1</w:t>
        </w:r>
        <w:r>
          <w:rPr>
            <w:rFonts w:asciiTheme="minorHAnsi" w:eastAsiaTheme="minorEastAsia" w:hAnsiTheme="minorHAnsi" w:cstheme="minorBidi"/>
            <w:noProof/>
            <w:sz w:val="22"/>
            <w:szCs w:val="22"/>
            <w:lang w:bidi="ar-SA"/>
          </w:rPr>
          <w:tab/>
        </w:r>
        <w:r w:rsidRPr="002B3F18">
          <w:rPr>
            <w:rStyle w:val="Hyperlink"/>
            <w:noProof/>
          </w:rPr>
          <w:t>Single Node Database Install</w:t>
        </w:r>
        <w:r>
          <w:rPr>
            <w:noProof/>
            <w:webHidden/>
          </w:rPr>
          <w:tab/>
        </w:r>
        <w:r>
          <w:rPr>
            <w:noProof/>
            <w:webHidden/>
          </w:rPr>
          <w:fldChar w:fldCharType="begin"/>
        </w:r>
        <w:r>
          <w:rPr>
            <w:noProof/>
            <w:webHidden/>
          </w:rPr>
          <w:instrText xml:space="preserve"> PAGEREF _Toc302411479 \h </w:instrText>
        </w:r>
        <w:r>
          <w:rPr>
            <w:noProof/>
            <w:webHidden/>
          </w:rPr>
        </w:r>
        <w:r>
          <w:rPr>
            <w:noProof/>
            <w:webHidden/>
          </w:rPr>
          <w:fldChar w:fldCharType="separate"/>
        </w:r>
        <w:r>
          <w:rPr>
            <w:noProof/>
            <w:webHidden/>
          </w:rPr>
          <w:t>57</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80" w:history="1">
        <w:r w:rsidRPr="002B3F18">
          <w:rPr>
            <w:rStyle w:val="Hyperlink"/>
            <w:noProof/>
          </w:rPr>
          <w:t>9.3</w:t>
        </w:r>
        <w:r>
          <w:rPr>
            <w:rFonts w:asciiTheme="minorHAnsi" w:eastAsiaTheme="minorEastAsia" w:hAnsiTheme="minorHAnsi" w:cstheme="minorBidi"/>
            <w:noProof/>
            <w:sz w:val="22"/>
            <w:szCs w:val="22"/>
            <w:lang w:bidi="ar-SA"/>
          </w:rPr>
          <w:tab/>
        </w:r>
        <w:r w:rsidRPr="002B3F18">
          <w:rPr>
            <w:rStyle w:val="Hyperlink"/>
            <w:noProof/>
          </w:rPr>
          <w:t>Multinode Install (Multiple Management Servers)</w:t>
        </w:r>
        <w:r>
          <w:rPr>
            <w:noProof/>
            <w:webHidden/>
          </w:rPr>
          <w:tab/>
        </w:r>
        <w:r>
          <w:rPr>
            <w:noProof/>
            <w:webHidden/>
          </w:rPr>
          <w:fldChar w:fldCharType="begin"/>
        </w:r>
        <w:r>
          <w:rPr>
            <w:noProof/>
            <w:webHidden/>
          </w:rPr>
          <w:instrText xml:space="preserve"> PAGEREF _Toc302411480 \h </w:instrText>
        </w:r>
        <w:r>
          <w:rPr>
            <w:noProof/>
            <w:webHidden/>
          </w:rPr>
        </w:r>
        <w:r>
          <w:rPr>
            <w:noProof/>
            <w:webHidden/>
          </w:rPr>
          <w:fldChar w:fldCharType="separate"/>
        </w:r>
        <w:r>
          <w:rPr>
            <w:noProof/>
            <w:webHidden/>
          </w:rPr>
          <w:t>58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1" w:history="1">
        <w:r w:rsidRPr="002B3F18">
          <w:rPr>
            <w:rStyle w:val="Hyperlink"/>
            <w:noProof/>
          </w:rPr>
          <w:t>9.3.1</w:t>
        </w:r>
        <w:r>
          <w:rPr>
            <w:rFonts w:asciiTheme="minorHAnsi" w:eastAsiaTheme="minorEastAsia" w:hAnsiTheme="minorHAnsi" w:cstheme="minorBidi"/>
            <w:noProof/>
            <w:sz w:val="22"/>
            <w:szCs w:val="22"/>
            <w:lang w:bidi="ar-SA"/>
          </w:rPr>
          <w:tab/>
        </w:r>
        <w:r w:rsidRPr="002B3F18">
          <w:rPr>
            <w:rStyle w:val="Hyperlink"/>
            <w:noProof/>
          </w:rPr>
          <w:t>Install the First Management Server</w:t>
        </w:r>
        <w:r>
          <w:rPr>
            <w:noProof/>
            <w:webHidden/>
          </w:rPr>
          <w:tab/>
        </w:r>
        <w:r>
          <w:rPr>
            <w:noProof/>
            <w:webHidden/>
          </w:rPr>
          <w:fldChar w:fldCharType="begin"/>
        </w:r>
        <w:r>
          <w:rPr>
            <w:noProof/>
            <w:webHidden/>
          </w:rPr>
          <w:instrText xml:space="preserve"> PAGEREF _Toc302411481 \h </w:instrText>
        </w:r>
        <w:r>
          <w:rPr>
            <w:noProof/>
            <w:webHidden/>
          </w:rPr>
        </w:r>
        <w:r>
          <w:rPr>
            <w:noProof/>
            <w:webHidden/>
          </w:rPr>
          <w:fldChar w:fldCharType="separate"/>
        </w:r>
        <w:r>
          <w:rPr>
            <w:noProof/>
            <w:webHidden/>
          </w:rPr>
          <w:t>58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2" w:history="1">
        <w:r w:rsidRPr="002B3F18">
          <w:rPr>
            <w:rStyle w:val="Hyperlink"/>
            <w:noProof/>
          </w:rPr>
          <w:t>9.3.2</w:t>
        </w:r>
        <w:r>
          <w:rPr>
            <w:rFonts w:asciiTheme="minorHAnsi" w:eastAsiaTheme="minorEastAsia" w:hAnsiTheme="minorHAnsi" w:cstheme="minorBidi"/>
            <w:noProof/>
            <w:sz w:val="22"/>
            <w:szCs w:val="22"/>
            <w:lang w:bidi="ar-SA"/>
          </w:rPr>
          <w:tab/>
        </w:r>
        <w:r w:rsidRPr="002B3F18">
          <w:rPr>
            <w:rStyle w:val="Hyperlink"/>
            <w:noProof/>
          </w:rPr>
          <w:t>Install the Database</w:t>
        </w:r>
        <w:r>
          <w:rPr>
            <w:noProof/>
            <w:webHidden/>
          </w:rPr>
          <w:tab/>
        </w:r>
        <w:r>
          <w:rPr>
            <w:noProof/>
            <w:webHidden/>
          </w:rPr>
          <w:fldChar w:fldCharType="begin"/>
        </w:r>
        <w:r>
          <w:rPr>
            <w:noProof/>
            <w:webHidden/>
          </w:rPr>
          <w:instrText xml:space="preserve"> PAGEREF _Toc302411482 \h </w:instrText>
        </w:r>
        <w:r>
          <w:rPr>
            <w:noProof/>
            <w:webHidden/>
          </w:rPr>
        </w:r>
        <w:r>
          <w:rPr>
            <w:noProof/>
            <w:webHidden/>
          </w:rPr>
          <w:fldChar w:fldCharType="separate"/>
        </w:r>
        <w:r>
          <w:rPr>
            <w:noProof/>
            <w:webHidden/>
          </w:rPr>
          <w:t>58</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3" w:history="1">
        <w:r w:rsidRPr="002B3F18">
          <w:rPr>
            <w:rStyle w:val="Hyperlink"/>
            <w:noProof/>
          </w:rPr>
          <w:t>9.3.3</w:t>
        </w:r>
        <w:r>
          <w:rPr>
            <w:rFonts w:asciiTheme="minorHAnsi" w:eastAsiaTheme="minorEastAsia" w:hAnsiTheme="minorHAnsi" w:cstheme="minorBidi"/>
            <w:noProof/>
            <w:sz w:val="22"/>
            <w:szCs w:val="22"/>
            <w:lang w:bidi="ar-SA"/>
          </w:rPr>
          <w:tab/>
        </w:r>
        <w:r w:rsidRPr="002B3F18">
          <w:rPr>
            <w:rStyle w:val="Hyperlink"/>
            <w:noProof/>
          </w:rPr>
          <w:t>Database Replication (Optional)</w:t>
        </w:r>
        <w:r>
          <w:rPr>
            <w:noProof/>
            <w:webHidden/>
          </w:rPr>
          <w:tab/>
        </w:r>
        <w:r>
          <w:rPr>
            <w:noProof/>
            <w:webHidden/>
          </w:rPr>
          <w:fldChar w:fldCharType="begin"/>
        </w:r>
        <w:r>
          <w:rPr>
            <w:noProof/>
            <w:webHidden/>
          </w:rPr>
          <w:instrText xml:space="preserve"> PAGEREF _Toc302411483 \h </w:instrText>
        </w:r>
        <w:r>
          <w:rPr>
            <w:noProof/>
            <w:webHidden/>
          </w:rPr>
        </w:r>
        <w:r>
          <w:rPr>
            <w:noProof/>
            <w:webHidden/>
          </w:rPr>
          <w:fldChar w:fldCharType="separate"/>
        </w:r>
        <w:r>
          <w:rPr>
            <w:noProof/>
            <w:webHidden/>
          </w:rPr>
          <w:t>59</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4" w:history="1">
        <w:r w:rsidRPr="002B3F18">
          <w:rPr>
            <w:rStyle w:val="Hyperlink"/>
            <w:noProof/>
          </w:rPr>
          <w:t>9.3.4</w:t>
        </w:r>
        <w:r>
          <w:rPr>
            <w:rFonts w:asciiTheme="minorHAnsi" w:eastAsiaTheme="minorEastAsia" w:hAnsiTheme="minorHAnsi" w:cstheme="minorBidi"/>
            <w:noProof/>
            <w:sz w:val="22"/>
            <w:szCs w:val="22"/>
            <w:lang w:bidi="ar-SA"/>
          </w:rPr>
          <w:tab/>
        </w:r>
        <w:r w:rsidRPr="002B3F18">
          <w:rPr>
            <w:rStyle w:val="Hyperlink"/>
            <w:noProof/>
          </w:rPr>
          <w:t>Creating and Initializing the Database</w:t>
        </w:r>
        <w:r>
          <w:rPr>
            <w:noProof/>
            <w:webHidden/>
          </w:rPr>
          <w:tab/>
        </w:r>
        <w:r>
          <w:rPr>
            <w:noProof/>
            <w:webHidden/>
          </w:rPr>
          <w:fldChar w:fldCharType="begin"/>
        </w:r>
        <w:r>
          <w:rPr>
            <w:noProof/>
            <w:webHidden/>
          </w:rPr>
          <w:instrText xml:space="preserve"> PAGEREF _Toc302411484 \h </w:instrText>
        </w:r>
        <w:r>
          <w:rPr>
            <w:noProof/>
            <w:webHidden/>
          </w:rPr>
        </w:r>
        <w:r>
          <w:rPr>
            <w:noProof/>
            <w:webHidden/>
          </w:rPr>
          <w:fldChar w:fldCharType="separate"/>
        </w:r>
        <w:r>
          <w:rPr>
            <w:noProof/>
            <w:webHidden/>
          </w:rPr>
          <w:t>61</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5" w:history="1">
        <w:r w:rsidRPr="002B3F18">
          <w:rPr>
            <w:rStyle w:val="Hyperlink"/>
            <w:noProof/>
          </w:rPr>
          <w:t>9.3.5</w:t>
        </w:r>
        <w:r>
          <w:rPr>
            <w:rFonts w:asciiTheme="minorHAnsi" w:eastAsiaTheme="minorEastAsia" w:hAnsiTheme="minorHAnsi" w:cstheme="minorBidi"/>
            <w:noProof/>
            <w:sz w:val="22"/>
            <w:szCs w:val="22"/>
            <w:lang w:bidi="ar-SA"/>
          </w:rPr>
          <w:tab/>
        </w:r>
        <w:r w:rsidRPr="002B3F18">
          <w:rPr>
            <w:rStyle w:val="Hyperlink"/>
            <w:noProof/>
          </w:rPr>
          <w:t>OS Configuration for the Management Server</w:t>
        </w:r>
        <w:r>
          <w:rPr>
            <w:noProof/>
            <w:webHidden/>
          </w:rPr>
          <w:tab/>
        </w:r>
        <w:r>
          <w:rPr>
            <w:noProof/>
            <w:webHidden/>
          </w:rPr>
          <w:fldChar w:fldCharType="begin"/>
        </w:r>
        <w:r>
          <w:rPr>
            <w:noProof/>
            <w:webHidden/>
          </w:rPr>
          <w:instrText xml:space="preserve"> PAGEREF _Toc302411485 \h </w:instrText>
        </w:r>
        <w:r>
          <w:rPr>
            <w:noProof/>
            <w:webHidden/>
          </w:rPr>
        </w:r>
        <w:r>
          <w:rPr>
            <w:noProof/>
            <w:webHidden/>
          </w:rPr>
          <w:fldChar w:fldCharType="separate"/>
        </w:r>
        <w:r>
          <w:rPr>
            <w:noProof/>
            <w:webHidden/>
          </w:rPr>
          <w:t>61</w:t>
        </w:r>
        <w:r>
          <w:rPr>
            <w:noProof/>
            <w:webHidden/>
          </w:rPr>
          <w:fldChar w:fldCharType="end"/>
        </w:r>
      </w:hyperlink>
    </w:p>
    <w:p w:rsidR="00457795" w:rsidRDefault="00457795">
      <w:pPr>
        <w:pStyle w:val="TOC3"/>
        <w:tabs>
          <w:tab w:val="left" w:pos="1100"/>
          <w:tab w:val="right" w:leader="dot" w:pos="10790"/>
        </w:tabs>
        <w:rPr>
          <w:rFonts w:asciiTheme="minorHAnsi" w:eastAsiaTheme="minorEastAsia" w:hAnsiTheme="minorHAnsi" w:cstheme="minorBidi"/>
          <w:noProof/>
          <w:sz w:val="22"/>
          <w:szCs w:val="22"/>
          <w:lang w:bidi="ar-SA"/>
        </w:rPr>
      </w:pPr>
      <w:hyperlink w:anchor="_Toc302411486" w:history="1">
        <w:r w:rsidRPr="002B3F18">
          <w:rPr>
            <w:rStyle w:val="Hyperlink"/>
            <w:noProof/>
          </w:rPr>
          <w:t>9.3.6</w:t>
        </w:r>
        <w:r>
          <w:rPr>
            <w:rFonts w:asciiTheme="minorHAnsi" w:eastAsiaTheme="minorEastAsia" w:hAnsiTheme="minorHAnsi" w:cstheme="minorBidi"/>
            <w:noProof/>
            <w:sz w:val="22"/>
            <w:szCs w:val="22"/>
            <w:lang w:bidi="ar-SA"/>
          </w:rPr>
          <w:tab/>
        </w:r>
        <w:r w:rsidRPr="002B3F18">
          <w:rPr>
            <w:rStyle w:val="Hyperlink"/>
            <w:noProof/>
          </w:rPr>
          <w:t>Prepare and Start Additional Management Servers</w:t>
        </w:r>
        <w:r>
          <w:rPr>
            <w:noProof/>
            <w:webHidden/>
          </w:rPr>
          <w:tab/>
        </w:r>
        <w:r>
          <w:rPr>
            <w:noProof/>
            <w:webHidden/>
          </w:rPr>
          <w:fldChar w:fldCharType="begin"/>
        </w:r>
        <w:r>
          <w:rPr>
            <w:noProof/>
            <w:webHidden/>
          </w:rPr>
          <w:instrText xml:space="preserve"> PAGEREF _Toc302411486 \h </w:instrText>
        </w:r>
        <w:r>
          <w:rPr>
            <w:noProof/>
            <w:webHidden/>
          </w:rPr>
        </w:r>
        <w:r>
          <w:rPr>
            <w:noProof/>
            <w:webHidden/>
          </w:rPr>
          <w:fldChar w:fldCharType="separate"/>
        </w:r>
        <w:r>
          <w:rPr>
            <w:noProof/>
            <w:webHidden/>
          </w:rPr>
          <w:t>61</w:t>
        </w:r>
        <w:r>
          <w:rPr>
            <w:noProof/>
            <w:webHidden/>
          </w:rPr>
          <w:fldChar w:fldCharType="end"/>
        </w:r>
      </w:hyperlink>
    </w:p>
    <w:p w:rsidR="00457795" w:rsidRDefault="0045779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487" w:history="1">
        <w:r w:rsidRPr="002B3F18">
          <w:rPr>
            <w:rStyle w:val="Hyperlink"/>
            <w:noProof/>
          </w:rPr>
          <w:t>10</w:t>
        </w:r>
        <w:r>
          <w:rPr>
            <w:rFonts w:asciiTheme="minorHAnsi" w:eastAsiaTheme="minorEastAsia" w:hAnsiTheme="minorHAnsi" w:cstheme="minorBidi"/>
            <w:noProof/>
            <w:sz w:val="22"/>
            <w:szCs w:val="22"/>
            <w:lang w:bidi="ar-SA"/>
          </w:rPr>
          <w:tab/>
        </w:r>
        <w:r w:rsidRPr="002B3F18">
          <w:rPr>
            <w:rStyle w:val="Hyperlink"/>
            <w:noProof/>
          </w:rPr>
          <w:t>Prepare Secondary Storage</w:t>
        </w:r>
        <w:r>
          <w:rPr>
            <w:noProof/>
            <w:webHidden/>
          </w:rPr>
          <w:tab/>
        </w:r>
        <w:r>
          <w:rPr>
            <w:noProof/>
            <w:webHidden/>
          </w:rPr>
          <w:fldChar w:fldCharType="begin"/>
        </w:r>
        <w:r>
          <w:rPr>
            <w:noProof/>
            <w:webHidden/>
          </w:rPr>
          <w:instrText xml:space="preserve"> PAGEREF _Toc302411487 \h </w:instrText>
        </w:r>
        <w:r>
          <w:rPr>
            <w:noProof/>
            <w:webHidden/>
          </w:rPr>
        </w:r>
        <w:r>
          <w:rPr>
            <w:noProof/>
            <w:webHidden/>
          </w:rPr>
          <w:fldChar w:fldCharType="separate"/>
        </w:r>
        <w:r>
          <w:rPr>
            <w:noProof/>
            <w:webHidden/>
          </w:rPr>
          <w:t>63</w:t>
        </w:r>
        <w:r>
          <w:rPr>
            <w:noProof/>
            <w:webHidden/>
          </w:rPr>
          <w:fldChar w:fldCharType="end"/>
        </w:r>
      </w:hyperlink>
    </w:p>
    <w:p w:rsidR="00457795" w:rsidRDefault="0045779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488" w:history="1">
        <w:r w:rsidRPr="002B3F18">
          <w:rPr>
            <w:rStyle w:val="Hyperlink"/>
            <w:noProof/>
          </w:rPr>
          <w:t>11</w:t>
        </w:r>
        <w:r>
          <w:rPr>
            <w:rFonts w:asciiTheme="minorHAnsi" w:eastAsiaTheme="minorEastAsia" w:hAnsiTheme="minorHAnsi" w:cstheme="minorBidi"/>
            <w:noProof/>
            <w:sz w:val="22"/>
            <w:szCs w:val="22"/>
            <w:lang w:bidi="ar-SA"/>
          </w:rPr>
          <w:tab/>
        </w:r>
        <w:r w:rsidRPr="002B3F18">
          <w:rPr>
            <w:rStyle w:val="Hyperlink"/>
            <w:noProof/>
          </w:rPr>
          <w:t>Describe Your Deployment</w:t>
        </w:r>
        <w:r>
          <w:rPr>
            <w:noProof/>
            <w:webHidden/>
          </w:rPr>
          <w:tab/>
        </w:r>
        <w:r>
          <w:rPr>
            <w:noProof/>
            <w:webHidden/>
          </w:rPr>
          <w:fldChar w:fldCharType="begin"/>
        </w:r>
        <w:r>
          <w:rPr>
            <w:noProof/>
            <w:webHidden/>
          </w:rPr>
          <w:instrText xml:space="preserve"> PAGEREF _Toc302411488 \h </w:instrText>
        </w:r>
        <w:r>
          <w:rPr>
            <w:noProof/>
            <w:webHidden/>
          </w:rPr>
        </w:r>
        <w:r>
          <w:rPr>
            <w:noProof/>
            <w:webHidden/>
          </w:rPr>
          <w:fldChar w:fldCharType="separate"/>
        </w:r>
        <w:r>
          <w:rPr>
            <w:noProof/>
            <w:webHidden/>
          </w:rPr>
          <w:t>64</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89" w:history="1">
        <w:r w:rsidRPr="002B3F18">
          <w:rPr>
            <w:rStyle w:val="Hyperlink"/>
            <w:noProof/>
          </w:rPr>
          <w:t>11.1</w:t>
        </w:r>
        <w:r>
          <w:rPr>
            <w:rFonts w:asciiTheme="minorHAnsi" w:eastAsiaTheme="minorEastAsia" w:hAnsiTheme="minorHAnsi" w:cstheme="minorBidi"/>
            <w:noProof/>
            <w:sz w:val="22"/>
            <w:szCs w:val="22"/>
            <w:lang w:bidi="ar-SA"/>
          </w:rPr>
          <w:tab/>
        </w:r>
        <w:r w:rsidRPr="002B3F18">
          <w:rPr>
            <w:rStyle w:val="Hyperlink"/>
            <w:noProof/>
          </w:rPr>
          <w:t>Add a New Zone</w:t>
        </w:r>
        <w:r>
          <w:rPr>
            <w:noProof/>
            <w:webHidden/>
          </w:rPr>
          <w:tab/>
        </w:r>
        <w:r>
          <w:rPr>
            <w:noProof/>
            <w:webHidden/>
          </w:rPr>
          <w:fldChar w:fldCharType="begin"/>
        </w:r>
        <w:r>
          <w:rPr>
            <w:noProof/>
            <w:webHidden/>
          </w:rPr>
          <w:instrText xml:space="preserve"> PAGEREF _Toc302411489 \h </w:instrText>
        </w:r>
        <w:r>
          <w:rPr>
            <w:noProof/>
            <w:webHidden/>
          </w:rPr>
        </w:r>
        <w:r>
          <w:rPr>
            <w:noProof/>
            <w:webHidden/>
          </w:rPr>
          <w:fldChar w:fldCharType="separate"/>
        </w:r>
        <w:r>
          <w:rPr>
            <w:noProof/>
            <w:webHidden/>
          </w:rPr>
          <w:t>66</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0" w:history="1">
        <w:r w:rsidRPr="002B3F18">
          <w:rPr>
            <w:rStyle w:val="Hyperlink"/>
            <w:noProof/>
          </w:rPr>
          <w:t>11.1.1</w:t>
        </w:r>
        <w:r>
          <w:rPr>
            <w:rFonts w:asciiTheme="minorHAnsi" w:eastAsiaTheme="minorEastAsia" w:hAnsiTheme="minorHAnsi" w:cstheme="minorBidi"/>
            <w:noProof/>
            <w:sz w:val="22"/>
            <w:szCs w:val="22"/>
            <w:lang w:bidi="ar-SA"/>
          </w:rPr>
          <w:tab/>
        </w:r>
        <w:r w:rsidRPr="002B3F18">
          <w:rPr>
            <w:rStyle w:val="Hyperlink"/>
            <w:noProof/>
          </w:rPr>
          <w:t>Adding a Zone and Pod</w:t>
        </w:r>
        <w:r>
          <w:rPr>
            <w:noProof/>
            <w:webHidden/>
          </w:rPr>
          <w:tab/>
        </w:r>
        <w:r>
          <w:rPr>
            <w:noProof/>
            <w:webHidden/>
          </w:rPr>
          <w:fldChar w:fldCharType="begin"/>
        </w:r>
        <w:r>
          <w:rPr>
            <w:noProof/>
            <w:webHidden/>
          </w:rPr>
          <w:instrText xml:space="preserve"> PAGEREF _Toc302411490 \h </w:instrText>
        </w:r>
        <w:r>
          <w:rPr>
            <w:noProof/>
            <w:webHidden/>
          </w:rPr>
        </w:r>
        <w:r>
          <w:rPr>
            <w:noProof/>
            <w:webHidden/>
          </w:rPr>
          <w:fldChar w:fldCharType="separate"/>
        </w:r>
        <w:r>
          <w:rPr>
            <w:noProof/>
            <w:webHidden/>
          </w:rPr>
          <w:t>66</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1" w:history="1">
        <w:r w:rsidRPr="002B3F18">
          <w:rPr>
            <w:rStyle w:val="Hyperlink"/>
            <w:noProof/>
          </w:rPr>
          <w:t>11.1.2</w:t>
        </w:r>
        <w:r>
          <w:rPr>
            <w:rFonts w:asciiTheme="minorHAnsi" w:eastAsiaTheme="minorEastAsia" w:hAnsiTheme="minorHAnsi" w:cstheme="minorBidi"/>
            <w:noProof/>
            <w:sz w:val="22"/>
            <w:szCs w:val="22"/>
            <w:lang w:bidi="ar-SA"/>
          </w:rPr>
          <w:tab/>
        </w:r>
        <w:r w:rsidRPr="002B3F18">
          <w:rPr>
            <w:rStyle w:val="Hyperlink"/>
            <w:noProof/>
          </w:rPr>
          <w:t>Advanced Networking: Adding an External Firewall (optional)</w:t>
        </w:r>
        <w:r>
          <w:rPr>
            <w:noProof/>
            <w:webHidden/>
          </w:rPr>
          <w:tab/>
        </w:r>
        <w:r>
          <w:rPr>
            <w:noProof/>
            <w:webHidden/>
          </w:rPr>
          <w:fldChar w:fldCharType="begin"/>
        </w:r>
        <w:r>
          <w:rPr>
            <w:noProof/>
            <w:webHidden/>
          </w:rPr>
          <w:instrText xml:space="preserve"> PAGEREF _Toc302411491 \h </w:instrText>
        </w:r>
        <w:r>
          <w:rPr>
            <w:noProof/>
            <w:webHidden/>
          </w:rPr>
        </w:r>
        <w:r>
          <w:rPr>
            <w:noProof/>
            <w:webHidden/>
          </w:rPr>
          <w:fldChar w:fldCharType="separate"/>
        </w:r>
        <w:r>
          <w:rPr>
            <w:noProof/>
            <w:webHidden/>
          </w:rPr>
          <w:t>69</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2" w:history="1">
        <w:r w:rsidRPr="002B3F18">
          <w:rPr>
            <w:rStyle w:val="Hyperlink"/>
            <w:noProof/>
          </w:rPr>
          <w:t>11.1.3</w:t>
        </w:r>
        <w:r>
          <w:rPr>
            <w:rFonts w:asciiTheme="minorHAnsi" w:eastAsiaTheme="minorEastAsia" w:hAnsiTheme="minorHAnsi" w:cstheme="minorBidi"/>
            <w:noProof/>
            <w:sz w:val="22"/>
            <w:szCs w:val="22"/>
            <w:lang w:bidi="ar-SA"/>
          </w:rPr>
          <w:tab/>
        </w:r>
        <w:r w:rsidRPr="002B3F18">
          <w:rPr>
            <w:rStyle w:val="Hyperlink"/>
            <w:noProof/>
          </w:rPr>
          <w:t>Advanced Networking: Adding an External Load Balancer (optional)</w:t>
        </w:r>
        <w:r>
          <w:rPr>
            <w:noProof/>
            <w:webHidden/>
          </w:rPr>
          <w:tab/>
        </w:r>
        <w:r>
          <w:rPr>
            <w:noProof/>
            <w:webHidden/>
          </w:rPr>
          <w:fldChar w:fldCharType="begin"/>
        </w:r>
        <w:r>
          <w:rPr>
            <w:noProof/>
            <w:webHidden/>
          </w:rPr>
          <w:instrText xml:space="preserve"> PAGEREF _Toc302411492 \h </w:instrText>
        </w:r>
        <w:r>
          <w:rPr>
            <w:noProof/>
            <w:webHidden/>
          </w:rPr>
        </w:r>
        <w:r>
          <w:rPr>
            <w:noProof/>
            <w:webHidden/>
          </w:rPr>
          <w:fldChar w:fldCharType="separate"/>
        </w:r>
        <w:r>
          <w:rPr>
            <w:noProof/>
            <w:webHidden/>
          </w:rPr>
          <w:t>70</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3" w:history="1">
        <w:r w:rsidRPr="002B3F18">
          <w:rPr>
            <w:rStyle w:val="Hyperlink"/>
            <w:noProof/>
          </w:rPr>
          <w:t>11.1.4</w:t>
        </w:r>
        <w:r>
          <w:rPr>
            <w:rFonts w:asciiTheme="minorHAnsi" w:eastAsiaTheme="minorEastAsia" w:hAnsiTheme="minorHAnsi" w:cstheme="minorBidi"/>
            <w:noProof/>
            <w:sz w:val="22"/>
            <w:szCs w:val="22"/>
            <w:lang w:bidi="ar-SA"/>
          </w:rPr>
          <w:tab/>
        </w:r>
        <w:r w:rsidRPr="002B3F18">
          <w:rPr>
            <w:rStyle w:val="Hyperlink"/>
            <w:noProof/>
          </w:rPr>
          <w:t>Additional Zones</w:t>
        </w:r>
        <w:r>
          <w:rPr>
            <w:noProof/>
            <w:webHidden/>
          </w:rPr>
          <w:tab/>
        </w:r>
        <w:r>
          <w:rPr>
            <w:noProof/>
            <w:webHidden/>
          </w:rPr>
          <w:fldChar w:fldCharType="begin"/>
        </w:r>
        <w:r>
          <w:rPr>
            <w:noProof/>
            <w:webHidden/>
          </w:rPr>
          <w:instrText xml:space="preserve"> PAGEREF _Toc302411493 \h </w:instrText>
        </w:r>
        <w:r>
          <w:rPr>
            <w:noProof/>
            <w:webHidden/>
          </w:rPr>
        </w:r>
        <w:r>
          <w:rPr>
            <w:noProof/>
            <w:webHidden/>
          </w:rPr>
          <w:fldChar w:fldCharType="separate"/>
        </w:r>
        <w:r>
          <w:rPr>
            <w:noProof/>
            <w:webHidden/>
          </w:rPr>
          <w:t>71</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4" w:history="1">
        <w:r w:rsidRPr="002B3F18">
          <w:rPr>
            <w:rStyle w:val="Hyperlink"/>
            <w:noProof/>
          </w:rPr>
          <w:t>11.1.5</w:t>
        </w:r>
        <w:r>
          <w:rPr>
            <w:rFonts w:asciiTheme="minorHAnsi" w:eastAsiaTheme="minorEastAsia" w:hAnsiTheme="minorHAnsi" w:cstheme="minorBidi"/>
            <w:noProof/>
            <w:sz w:val="22"/>
            <w:szCs w:val="22"/>
            <w:lang w:bidi="ar-SA"/>
          </w:rPr>
          <w:tab/>
        </w:r>
        <w:r w:rsidRPr="002B3F18">
          <w:rPr>
            <w:rStyle w:val="Hyperlink"/>
            <w:noProof/>
          </w:rPr>
          <w:t>Additional Pods</w:t>
        </w:r>
        <w:r>
          <w:rPr>
            <w:noProof/>
            <w:webHidden/>
          </w:rPr>
          <w:tab/>
        </w:r>
        <w:r>
          <w:rPr>
            <w:noProof/>
            <w:webHidden/>
          </w:rPr>
          <w:fldChar w:fldCharType="begin"/>
        </w:r>
        <w:r>
          <w:rPr>
            <w:noProof/>
            <w:webHidden/>
          </w:rPr>
          <w:instrText xml:space="preserve"> PAGEREF _Toc302411494 \h </w:instrText>
        </w:r>
        <w:r>
          <w:rPr>
            <w:noProof/>
            <w:webHidden/>
          </w:rPr>
        </w:r>
        <w:r>
          <w:rPr>
            <w:noProof/>
            <w:webHidden/>
          </w:rPr>
          <w:fldChar w:fldCharType="separate"/>
        </w:r>
        <w:r>
          <w:rPr>
            <w:noProof/>
            <w:webHidden/>
          </w:rPr>
          <w:t>71</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5" w:history="1">
        <w:r w:rsidRPr="002B3F18">
          <w:rPr>
            <w:rStyle w:val="Hyperlink"/>
            <w:noProof/>
          </w:rPr>
          <w:t>11.1.6</w:t>
        </w:r>
        <w:r>
          <w:rPr>
            <w:rFonts w:asciiTheme="minorHAnsi" w:eastAsiaTheme="minorEastAsia" w:hAnsiTheme="minorHAnsi" w:cstheme="minorBidi"/>
            <w:noProof/>
            <w:sz w:val="22"/>
            <w:szCs w:val="22"/>
            <w:lang w:bidi="ar-SA"/>
          </w:rPr>
          <w:tab/>
        </w:r>
        <w:r w:rsidRPr="002B3F18">
          <w:rPr>
            <w:rStyle w:val="Hyperlink"/>
            <w:noProof/>
          </w:rPr>
          <w:t>Advanced Networking: Additional Networks</w:t>
        </w:r>
        <w:r>
          <w:rPr>
            <w:noProof/>
            <w:webHidden/>
          </w:rPr>
          <w:tab/>
        </w:r>
        <w:r>
          <w:rPr>
            <w:noProof/>
            <w:webHidden/>
          </w:rPr>
          <w:fldChar w:fldCharType="begin"/>
        </w:r>
        <w:r>
          <w:rPr>
            <w:noProof/>
            <w:webHidden/>
          </w:rPr>
          <w:instrText xml:space="preserve"> PAGEREF _Toc302411495 \h </w:instrText>
        </w:r>
        <w:r>
          <w:rPr>
            <w:noProof/>
            <w:webHidden/>
          </w:rPr>
        </w:r>
        <w:r>
          <w:rPr>
            <w:noProof/>
            <w:webHidden/>
          </w:rPr>
          <w:fldChar w:fldCharType="separate"/>
        </w:r>
        <w:r>
          <w:rPr>
            <w:noProof/>
            <w:webHidden/>
          </w:rPr>
          <w:t>71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96" w:history="1">
        <w:r w:rsidRPr="002B3F18">
          <w:rPr>
            <w:rStyle w:val="Hyperlink"/>
            <w:noProof/>
          </w:rPr>
          <w:t>11.2</w:t>
        </w:r>
        <w:r>
          <w:rPr>
            <w:rFonts w:asciiTheme="minorHAnsi" w:eastAsiaTheme="minorEastAsia" w:hAnsiTheme="minorHAnsi" w:cstheme="minorBidi"/>
            <w:noProof/>
            <w:sz w:val="22"/>
            <w:szCs w:val="22"/>
            <w:lang w:bidi="ar-SA"/>
          </w:rPr>
          <w:tab/>
        </w:r>
        <w:r w:rsidRPr="002B3F18">
          <w:rPr>
            <w:rStyle w:val="Hyperlink"/>
            <w:noProof/>
          </w:rPr>
          <w:t>Edit Service Offerings (Optional)</w:t>
        </w:r>
        <w:r>
          <w:rPr>
            <w:noProof/>
            <w:webHidden/>
          </w:rPr>
          <w:tab/>
        </w:r>
        <w:r>
          <w:rPr>
            <w:noProof/>
            <w:webHidden/>
          </w:rPr>
          <w:fldChar w:fldCharType="begin"/>
        </w:r>
        <w:r>
          <w:rPr>
            <w:noProof/>
            <w:webHidden/>
          </w:rPr>
          <w:instrText xml:space="preserve"> PAGEREF _Toc302411496 \h </w:instrText>
        </w:r>
        <w:r>
          <w:rPr>
            <w:noProof/>
            <w:webHidden/>
          </w:rPr>
        </w:r>
        <w:r>
          <w:rPr>
            <w:noProof/>
            <w:webHidden/>
          </w:rPr>
          <w:fldChar w:fldCharType="separate"/>
        </w:r>
        <w:r>
          <w:rPr>
            <w:noProof/>
            <w:webHidden/>
          </w:rPr>
          <w:t>71</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97" w:history="1">
        <w:r w:rsidRPr="002B3F18">
          <w:rPr>
            <w:rStyle w:val="Hyperlink"/>
            <w:noProof/>
          </w:rPr>
          <w:t>11.3</w:t>
        </w:r>
        <w:r>
          <w:rPr>
            <w:rFonts w:asciiTheme="minorHAnsi" w:eastAsiaTheme="minorEastAsia" w:hAnsiTheme="minorHAnsi" w:cstheme="minorBidi"/>
            <w:noProof/>
            <w:sz w:val="22"/>
            <w:szCs w:val="22"/>
            <w:lang w:bidi="ar-SA"/>
          </w:rPr>
          <w:tab/>
        </w:r>
        <w:r w:rsidRPr="002B3F18">
          <w:rPr>
            <w:rStyle w:val="Hyperlink"/>
            <w:noProof/>
          </w:rPr>
          <w:t>Edit Disk Offerings (Optional)</w:t>
        </w:r>
        <w:r>
          <w:rPr>
            <w:noProof/>
            <w:webHidden/>
          </w:rPr>
          <w:tab/>
        </w:r>
        <w:r>
          <w:rPr>
            <w:noProof/>
            <w:webHidden/>
          </w:rPr>
          <w:fldChar w:fldCharType="begin"/>
        </w:r>
        <w:r>
          <w:rPr>
            <w:noProof/>
            <w:webHidden/>
          </w:rPr>
          <w:instrText xml:space="preserve"> PAGEREF _Toc302411497 \h </w:instrText>
        </w:r>
        <w:r>
          <w:rPr>
            <w:noProof/>
            <w:webHidden/>
          </w:rPr>
        </w:r>
        <w:r>
          <w:rPr>
            <w:noProof/>
            <w:webHidden/>
          </w:rPr>
          <w:fldChar w:fldCharType="separate"/>
        </w:r>
        <w:r>
          <w:rPr>
            <w:noProof/>
            <w:webHidden/>
          </w:rPr>
          <w:t>72</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498" w:history="1">
        <w:r w:rsidRPr="002B3F18">
          <w:rPr>
            <w:rStyle w:val="Hyperlink"/>
            <w:noProof/>
          </w:rPr>
          <w:t>11.4</w:t>
        </w:r>
        <w:r>
          <w:rPr>
            <w:rFonts w:asciiTheme="minorHAnsi" w:eastAsiaTheme="minorEastAsia" w:hAnsiTheme="minorHAnsi" w:cstheme="minorBidi"/>
            <w:noProof/>
            <w:sz w:val="22"/>
            <w:szCs w:val="22"/>
            <w:lang w:bidi="ar-SA"/>
          </w:rPr>
          <w:tab/>
        </w:r>
        <w:r w:rsidRPr="002B3F18">
          <w:rPr>
            <w:rStyle w:val="Hyperlink"/>
            <w:noProof/>
          </w:rPr>
          <w:t>Add Cluster</w:t>
        </w:r>
        <w:r>
          <w:rPr>
            <w:noProof/>
            <w:webHidden/>
          </w:rPr>
          <w:tab/>
        </w:r>
        <w:r>
          <w:rPr>
            <w:noProof/>
            <w:webHidden/>
          </w:rPr>
          <w:fldChar w:fldCharType="begin"/>
        </w:r>
        <w:r>
          <w:rPr>
            <w:noProof/>
            <w:webHidden/>
          </w:rPr>
          <w:instrText xml:space="preserve"> PAGEREF _Toc302411498 \h </w:instrText>
        </w:r>
        <w:r>
          <w:rPr>
            <w:noProof/>
            <w:webHidden/>
          </w:rPr>
        </w:r>
        <w:r>
          <w:rPr>
            <w:noProof/>
            <w:webHidden/>
          </w:rPr>
          <w:fldChar w:fldCharType="separate"/>
        </w:r>
        <w:r>
          <w:rPr>
            <w:noProof/>
            <w:webHidden/>
          </w:rPr>
          <w:t>73</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499" w:history="1">
        <w:r w:rsidRPr="002B3F18">
          <w:rPr>
            <w:rStyle w:val="Hyperlink"/>
            <w:noProof/>
          </w:rPr>
          <w:t>11.4.1</w:t>
        </w:r>
        <w:r>
          <w:rPr>
            <w:rFonts w:asciiTheme="minorHAnsi" w:eastAsiaTheme="minorEastAsia" w:hAnsiTheme="minorHAnsi" w:cstheme="minorBidi"/>
            <w:noProof/>
            <w:sz w:val="22"/>
            <w:szCs w:val="22"/>
            <w:lang w:bidi="ar-SA"/>
          </w:rPr>
          <w:tab/>
        </w:r>
        <w:r w:rsidRPr="002B3F18">
          <w:rPr>
            <w:rStyle w:val="Hyperlink"/>
            <w:noProof/>
          </w:rPr>
          <w:t>Add Cluster: KVM and XenServer</w:t>
        </w:r>
        <w:r>
          <w:rPr>
            <w:noProof/>
            <w:webHidden/>
          </w:rPr>
          <w:tab/>
        </w:r>
        <w:r>
          <w:rPr>
            <w:noProof/>
            <w:webHidden/>
          </w:rPr>
          <w:fldChar w:fldCharType="begin"/>
        </w:r>
        <w:r>
          <w:rPr>
            <w:noProof/>
            <w:webHidden/>
          </w:rPr>
          <w:instrText xml:space="preserve"> PAGEREF _Toc302411499 \h </w:instrText>
        </w:r>
        <w:r>
          <w:rPr>
            <w:noProof/>
            <w:webHidden/>
          </w:rPr>
        </w:r>
        <w:r>
          <w:rPr>
            <w:noProof/>
            <w:webHidden/>
          </w:rPr>
          <w:fldChar w:fldCharType="separate"/>
        </w:r>
        <w:r>
          <w:rPr>
            <w:noProof/>
            <w:webHidden/>
          </w:rPr>
          <w:t>73</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00" w:history="1">
        <w:r w:rsidRPr="002B3F18">
          <w:rPr>
            <w:rStyle w:val="Hyperlink"/>
            <w:noProof/>
          </w:rPr>
          <w:t>11.4.2</w:t>
        </w:r>
        <w:r>
          <w:rPr>
            <w:rFonts w:asciiTheme="minorHAnsi" w:eastAsiaTheme="minorEastAsia" w:hAnsiTheme="minorHAnsi" w:cstheme="minorBidi"/>
            <w:noProof/>
            <w:sz w:val="22"/>
            <w:szCs w:val="22"/>
            <w:lang w:bidi="ar-SA"/>
          </w:rPr>
          <w:tab/>
        </w:r>
        <w:r w:rsidRPr="002B3F18">
          <w:rPr>
            <w:rStyle w:val="Hyperlink"/>
            <w:noProof/>
          </w:rPr>
          <w:t>Add Cluster: vSphere</w:t>
        </w:r>
        <w:r>
          <w:rPr>
            <w:noProof/>
            <w:webHidden/>
          </w:rPr>
          <w:tab/>
        </w:r>
        <w:r>
          <w:rPr>
            <w:noProof/>
            <w:webHidden/>
          </w:rPr>
          <w:fldChar w:fldCharType="begin"/>
        </w:r>
        <w:r>
          <w:rPr>
            <w:noProof/>
            <w:webHidden/>
          </w:rPr>
          <w:instrText xml:space="preserve"> PAGEREF _Toc302411500 \h </w:instrText>
        </w:r>
        <w:r>
          <w:rPr>
            <w:noProof/>
            <w:webHidden/>
          </w:rPr>
        </w:r>
        <w:r>
          <w:rPr>
            <w:noProof/>
            <w:webHidden/>
          </w:rPr>
          <w:fldChar w:fldCharType="separate"/>
        </w:r>
        <w:r>
          <w:rPr>
            <w:noProof/>
            <w:webHidden/>
          </w:rPr>
          <w:t>74</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1" w:history="1">
        <w:r w:rsidRPr="002B3F18">
          <w:rPr>
            <w:rStyle w:val="Hyperlink"/>
            <w:noProof/>
          </w:rPr>
          <w:t>11.5</w:t>
        </w:r>
        <w:r>
          <w:rPr>
            <w:rFonts w:asciiTheme="minorHAnsi" w:eastAsiaTheme="minorEastAsia" w:hAnsiTheme="minorHAnsi" w:cstheme="minorBidi"/>
            <w:noProof/>
            <w:sz w:val="22"/>
            <w:szCs w:val="22"/>
            <w:lang w:bidi="ar-SA"/>
          </w:rPr>
          <w:tab/>
        </w:r>
        <w:r w:rsidRPr="002B3F18">
          <w:rPr>
            <w:rStyle w:val="Hyperlink"/>
            <w:noProof/>
          </w:rPr>
          <w:t>Add Hosts (KVM and XenServer)</w:t>
        </w:r>
        <w:r>
          <w:rPr>
            <w:noProof/>
            <w:webHidden/>
          </w:rPr>
          <w:tab/>
        </w:r>
        <w:r>
          <w:rPr>
            <w:noProof/>
            <w:webHidden/>
          </w:rPr>
          <w:fldChar w:fldCharType="begin"/>
        </w:r>
        <w:r>
          <w:rPr>
            <w:noProof/>
            <w:webHidden/>
          </w:rPr>
          <w:instrText xml:space="preserve"> PAGEREF _Toc302411501 \h </w:instrText>
        </w:r>
        <w:r>
          <w:rPr>
            <w:noProof/>
            <w:webHidden/>
          </w:rPr>
        </w:r>
        <w:r>
          <w:rPr>
            <w:noProof/>
            <w:webHidden/>
          </w:rPr>
          <w:fldChar w:fldCharType="separate"/>
        </w:r>
        <w:r>
          <w:rPr>
            <w:noProof/>
            <w:webHidden/>
          </w:rPr>
          <w:t>75</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2" w:history="1">
        <w:r w:rsidRPr="002B3F18">
          <w:rPr>
            <w:rStyle w:val="Hyperlink"/>
            <w:noProof/>
          </w:rPr>
          <w:t>11.6</w:t>
        </w:r>
        <w:r>
          <w:rPr>
            <w:rFonts w:asciiTheme="minorHAnsi" w:eastAsiaTheme="minorEastAsia" w:hAnsiTheme="minorHAnsi" w:cstheme="minorBidi"/>
            <w:noProof/>
            <w:sz w:val="22"/>
            <w:szCs w:val="22"/>
            <w:lang w:bidi="ar-SA"/>
          </w:rPr>
          <w:tab/>
        </w:r>
        <w:r w:rsidRPr="002B3F18">
          <w:rPr>
            <w:rStyle w:val="Hyperlink"/>
            <w:noProof/>
          </w:rPr>
          <w:t>Add Hosts (Bare Metal)</w:t>
        </w:r>
        <w:r>
          <w:rPr>
            <w:noProof/>
            <w:webHidden/>
          </w:rPr>
          <w:tab/>
        </w:r>
        <w:r>
          <w:rPr>
            <w:noProof/>
            <w:webHidden/>
          </w:rPr>
          <w:fldChar w:fldCharType="begin"/>
        </w:r>
        <w:r>
          <w:rPr>
            <w:noProof/>
            <w:webHidden/>
          </w:rPr>
          <w:instrText xml:space="preserve"> PAGEREF _Toc302411502 \h </w:instrText>
        </w:r>
        <w:r>
          <w:rPr>
            <w:noProof/>
            <w:webHidden/>
          </w:rPr>
        </w:r>
        <w:r>
          <w:rPr>
            <w:noProof/>
            <w:webHidden/>
          </w:rPr>
          <w:fldChar w:fldCharType="separate"/>
        </w:r>
        <w:r>
          <w:rPr>
            <w:noProof/>
            <w:webHidden/>
          </w:rPr>
          <w:t>76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3" w:history="1">
        <w:r w:rsidRPr="002B3F18">
          <w:rPr>
            <w:rStyle w:val="Hyperlink"/>
            <w:noProof/>
          </w:rPr>
          <w:t>11.7</w:t>
        </w:r>
        <w:r>
          <w:rPr>
            <w:rFonts w:asciiTheme="minorHAnsi" w:eastAsiaTheme="minorEastAsia" w:hAnsiTheme="minorHAnsi" w:cstheme="minorBidi"/>
            <w:noProof/>
            <w:sz w:val="22"/>
            <w:szCs w:val="22"/>
            <w:lang w:bidi="ar-SA"/>
          </w:rPr>
          <w:tab/>
        </w:r>
        <w:r w:rsidRPr="002B3F18">
          <w:rPr>
            <w:rStyle w:val="Hyperlink"/>
            <w:noProof/>
          </w:rPr>
          <w:t>Add Primary Storage</w:t>
        </w:r>
        <w:r>
          <w:rPr>
            <w:noProof/>
            <w:webHidden/>
          </w:rPr>
          <w:tab/>
        </w:r>
        <w:r>
          <w:rPr>
            <w:noProof/>
            <w:webHidden/>
          </w:rPr>
          <w:fldChar w:fldCharType="begin"/>
        </w:r>
        <w:r>
          <w:rPr>
            <w:noProof/>
            <w:webHidden/>
          </w:rPr>
          <w:instrText xml:space="preserve"> PAGEREF _Toc302411503 \h </w:instrText>
        </w:r>
        <w:r>
          <w:rPr>
            <w:noProof/>
            <w:webHidden/>
          </w:rPr>
        </w:r>
        <w:r>
          <w:rPr>
            <w:noProof/>
            <w:webHidden/>
          </w:rPr>
          <w:fldChar w:fldCharType="separate"/>
        </w:r>
        <w:r>
          <w:rPr>
            <w:noProof/>
            <w:webHidden/>
          </w:rPr>
          <w:t>76</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4" w:history="1">
        <w:r w:rsidRPr="002B3F18">
          <w:rPr>
            <w:rStyle w:val="Hyperlink"/>
            <w:noProof/>
          </w:rPr>
          <w:t>11.8</w:t>
        </w:r>
        <w:r>
          <w:rPr>
            <w:rFonts w:asciiTheme="minorHAnsi" w:eastAsiaTheme="minorEastAsia" w:hAnsiTheme="minorHAnsi" w:cstheme="minorBidi"/>
            <w:noProof/>
            <w:sz w:val="22"/>
            <w:szCs w:val="22"/>
            <w:lang w:bidi="ar-SA"/>
          </w:rPr>
          <w:tab/>
        </w:r>
        <w:r w:rsidRPr="002B3F18">
          <w:rPr>
            <w:rStyle w:val="Hyperlink"/>
            <w:noProof/>
          </w:rPr>
          <w:t>Secondary Storage</w:t>
        </w:r>
        <w:r>
          <w:rPr>
            <w:noProof/>
            <w:webHidden/>
          </w:rPr>
          <w:tab/>
        </w:r>
        <w:r>
          <w:rPr>
            <w:noProof/>
            <w:webHidden/>
          </w:rPr>
          <w:fldChar w:fldCharType="begin"/>
        </w:r>
        <w:r>
          <w:rPr>
            <w:noProof/>
            <w:webHidden/>
          </w:rPr>
          <w:instrText xml:space="preserve"> PAGEREF _Toc302411504 \h </w:instrText>
        </w:r>
        <w:r>
          <w:rPr>
            <w:noProof/>
            <w:webHidden/>
          </w:rPr>
        </w:r>
        <w:r>
          <w:rPr>
            <w:noProof/>
            <w:webHidden/>
          </w:rPr>
          <w:fldChar w:fldCharType="separate"/>
        </w:r>
        <w:r>
          <w:rPr>
            <w:noProof/>
            <w:webHidden/>
          </w:rPr>
          <w:t>79</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5" w:history="1">
        <w:r w:rsidRPr="002B3F18">
          <w:rPr>
            <w:rStyle w:val="Hyperlink"/>
            <w:noProof/>
          </w:rPr>
          <w:t>11.9</w:t>
        </w:r>
        <w:r>
          <w:rPr>
            <w:rFonts w:asciiTheme="minorHAnsi" w:eastAsiaTheme="minorEastAsia" w:hAnsiTheme="minorHAnsi" w:cstheme="minorBidi"/>
            <w:noProof/>
            <w:sz w:val="22"/>
            <w:szCs w:val="22"/>
            <w:lang w:bidi="ar-SA"/>
          </w:rPr>
          <w:tab/>
        </w:r>
        <w:r w:rsidRPr="002B3F18">
          <w:rPr>
            <w:rStyle w:val="Hyperlink"/>
            <w:noProof/>
          </w:rPr>
          <w:t>SSL</w:t>
        </w:r>
        <w:r>
          <w:rPr>
            <w:noProof/>
            <w:webHidden/>
          </w:rPr>
          <w:tab/>
        </w:r>
        <w:r>
          <w:rPr>
            <w:noProof/>
            <w:webHidden/>
          </w:rPr>
          <w:fldChar w:fldCharType="begin"/>
        </w:r>
        <w:r>
          <w:rPr>
            <w:noProof/>
            <w:webHidden/>
          </w:rPr>
          <w:instrText xml:space="preserve"> PAGEREF _Toc302411505 \h </w:instrText>
        </w:r>
        <w:r>
          <w:rPr>
            <w:noProof/>
            <w:webHidden/>
          </w:rPr>
        </w:r>
        <w:r>
          <w:rPr>
            <w:noProof/>
            <w:webHidden/>
          </w:rPr>
          <w:fldChar w:fldCharType="separate"/>
        </w:r>
        <w:r>
          <w:rPr>
            <w:noProof/>
            <w:webHidden/>
          </w:rPr>
          <w:t>80</w:t>
        </w:r>
        <w:r>
          <w:rPr>
            <w:noProof/>
            <w:webHidden/>
          </w:rPr>
          <w:fldChar w:fldCharType="end"/>
        </w:r>
      </w:hyperlink>
    </w:p>
    <w:p w:rsidR="00457795" w:rsidRDefault="0045779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06" w:history="1">
        <w:r w:rsidRPr="002B3F18">
          <w:rPr>
            <w:rStyle w:val="Hyperlink"/>
            <w:noProof/>
          </w:rPr>
          <w:t>12</w:t>
        </w:r>
        <w:r>
          <w:rPr>
            <w:rFonts w:asciiTheme="minorHAnsi" w:eastAsiaTheme="minorEastAsia" w:hAnsiTheme="minorHAnsi" w:cstheme="minorBidi"/>
            <w:noProof/>
            <w:sz w:val="22"/>
            <w:szCs w:val="22"/>
            <w:lang w:bidi="ar-SA"/>
          </w:rPr>
          <w:tab/>
        </w:r>
        <w:r w:rsidRPr="002B3F18">
          <w:rPr>
            <w:rStyle w:val="Hyperlink"/>
            <w:noProof/>
          </w:rPr>
          <w:t>Initialization and Testing</w:t>
        </w:r>
        <w:r>
          <w:rPr>
            <w:noProof/>
            <w:webHidden/>
          </w:rPr>
          <w:tab/>
        </w:r>
        <w:r>
          <w:rPr>
            <w:noProof/>
            <w:webHidden/>
          </w:rPr>
          <w:fldChar w:fldCharType="begin"/>
        </w:r>
        <w:r>
          <w:rPr>
            <w:noProof/>
            <w:webHidden/>
          </w:rPr>
          <w:instrText xml:space="preserve"> PAGEREF _Toc302411506 \h </w:instrText>
        </w:r>
        <w:r>
          <w:rPr>
            <w:noProof/>
            <w:webHidden/>
          </w:rPr>
        </w:r>
        <w:r>
          <w:rPr>
            <w:noProof/>
            <w:webHidden/>
          </w:rPr>
          <w:fldChar w:fldCharType="separate"/>
        </w:r>
        <w:r>
          <w:rPr>
            <w:noProof/>
            <w:webHidden/>
          </w:rPr>
          <w:t>81</w:t>
        </w:r>
        <w:r>
          <w:rPr>
            <w:noProof/>
            <w:webHidden/>
          </w:rPr>
          <w:fldChar w:fldCharType="end"/>
        </w:r>
      </w:hyperlink>
    </w:p>
    <w:p w:rsidR="00457795" w:rsidRDefault="0045779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07" w:history="1">
        <w:r w:rsidRPr="002B3F18">
          <w:rPr>
            <w:rStyle w:val="Hyperlink"/>
            <w:noProof/>
          </w:rPr>
          <w:t>13</w:t>
        </w:r>
        <w:r>
          <w:rPr>
            <w:rFonts w:asciiTheme="minorHAnsi" w:eastAsiaTheme="minorEastAsia" w:hAnsiTheme="minorHAnsi" w:cstheme="minorBidi"/>
            <w:noProof/>
            <w:sz w:val="22"/>
            <w:szCs w:val="22"/>
            <w:lang w:bidi="ar-SA"/>
          </w:rPr>
          <w:tab/>
        </w:r>
        <w:r w:rsidRPr="002B3F18">
          <w:rPr>
            <w:rStyle w:val="Hyperlink"/>
            <w:noProof/>
          </w:rPr>
          <w:t>Installing the Usage Server (Optional)</w:t>
        </w:r>
        <w:r>
          <w:rPr>
            <w:noProof/>
            <w:webHidden/>
          </w:rPr>
          <w:tab/>
        </w:r>
        <w:r>
          <w:rPr>
            <w:noProof/>
            <w:webHidden/>
          </w:rPr>
          <w:fldChar w:fldCharType="begin"/>
        </w:r>
        <w:r>
          <w:rPr>
            <w:noProof/>
            <w:webHidden/>
          </w:rPr>
          <w:instrText xml:space="preserve"> PAGEREF _Toc302411507 \h </w:instrText>
        </w:r>
        <w:r>
          <w:rPr>
            <w:noProof/>
            <w:webHidden/>
          </w:rPr>
        </w:r>
        <w:r>
          <w:rPr>
            <w:noProof/>
            <w:webHidden/>
          </w:rPr>
          <w:fldChar w:fldCharType="separate"/>
        </w:r>
        <w:r>
          <w:rPr>
            <w:noProof/>
            <w:webHidden/>
          </w:rPr>
          <w:t>82</w:t>
        </w:r>
        <w:r>
          <w:rPr>
            <w:noProof/>
            <w:webHidden/>
          </w:rPr>
          <w:fldChar w:fldCharType="end"/>
        </w:r>
      </w:hyperlink>
    </w:p>
    <w:p w:rsidR="00457795" w:rsidRDefault="0045779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08" w:history="1">
        <w:r w:rsidRPr="002B3F18">
          <w:rPr>
            <w:rStyle w:val="Hyperlink"/>
            <w:noProof/>
          </w:rPr>
          <w:t>14</w:t>
        </w:r>
        <w:r>
          <w:rPr>
            <w:rFonts w:asciiTheme="minorHAnsi" w:eastAsiaTheme="minorEastAsia" w:hAnsiTheme="minorHAnsi" w:cstheme="minorBidi"/>
            <w:noProof/>
            <w:sz w:val="22"/>
            <w:szCs w:val="22"/>
            <w:lang w:bidi="ar-SA"/>
          </w:rPr>
          <w:tab/>
        </w:r>
        <w:r w:rsidRPr="002B3F18">
          <w:rPr>
            <w:rStyle w:val="Hyperlink"/>
            <w:noProof/>
          </w:rPr>
          <w:t>Troubleshooting</w:t>
        </w:r>
        <w:r>
          <w:rPr>
            <w:noProof/>
            <w:webHidden/>
          </w:rPr>
          <w:tab/>
        </w:r>
        <w:r>
          <w:rPr>
            <w:noProof/>
            <w:webHidden/>
          </w:rPr>
          <w:fldChar w:fldCharType="begin"/>
        </w:r>
        <w:r>
          <w:rPr>
            <w:noProof/>
            <w:webHidden/>
          </w:rPr>
          <w:instrText xml:space="preserve"> PAGEREF _Toc302411508 \h </w:instrText>
        </w:r>
        <w:r>
          <w:rPr>
            <w:noProof/>
            <w:webHidden/>
          </w:rPr>
        </w:r>
        <w:r>
          <w:rPr>
            <w:noProof/>
            <w:webHidden/>
          </w:rPr>
          <w:fldChar w:fldCharType="separate"/>
        </w:r>
        <w:r>
          <w:rPr>
            <w:noProof/>
            <w:webHidden/>
          </w:rPr>
          <w:t>83</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09" w:history="1">
        <w:r w:rsidRPr="002B3F18">
          <w:rPr>
            <w:rStyle w:val="Hyperlink"/>
            <w:noProof/>
          </w:rPr>
          <w:t>14.1</w:t>
        </w:r>
        <w:r>
          <w:rPr>
            <w:rFonts w:asciiTheme="minorHAnsi" w:eastAsiaTheme="minorEastAsia" w:hAnsiTheme="minorHAnsi" w:cstheme="minorBidi"/>
            <w:noProof/>
            <w:sz w:val="22"/>
            <w:szCs w:val="22"/>
            <w:lang w:bidi="ar-SA"/>
          </w:rPr>
          <w:tab/>
        </w:r>
        <w:r w:rsidRPr="002B3F18">
          <w:rPr>
            <w:rStyle w:val="Hyperlink"/>
            <w:noProof/>
          </w:rPr>
          <w:t>Troubleshooting the Secondary Storage VM</w:t>
        </w:r>
        <w:r>
          <w:rPr>
            <w:noProof/>
            <w:webHidden/>
          </w:rPr>
          <w:tab/>
        </w:r>
        <w:r>
          <w:rPr>
            <w:noProof/>
            <w:webHidden/>
          </w:rPr>
          <w:fldChar w:fldCharType="begin"/>
        </w:r>
        <w:r>
          <w:rPr>
            <w:noProof/>
            <w:webHidden/>
          </w:rPr>
          <w:instrText xml:space="preserve"> PAGEREF _Toc302411509 \h </w:instrText>
        </w:r>
        <w:r>
          <w:rPr>
            <w:noProof/>
            <w:webHidden/>
          </w:rPr>
        </w:r>
        <w:r>
          <w:rPr>
            <w:noProof/>
            <w:webHidden/>
          </w:rPr>
          <w:fldChar w:fldCharType="separate"/>
        </w:r>
        <w:r>
          <w:rPr>
            <w:noProof/>
            <w:webHidden/>
          </w:rPr>
          <w:t>83</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10" w:history="1">
        <w:r w:rsidRPr="002B3F18">
          <w:rPr>
            <w:rStyle w:val="Hyperlink"/>
            <w:noProof/>
          </w:rPr>
          <w:t>14.1.1</w:t>
        </w:r>
        <w:r>
          <w:rPr>
            <w:rFonts w:asciiTheme="minorHAnsi" w:eastAsiaTheme="minorEastAsia" w:hAnsiTheme="minorHAnsi" w:cstheme="minorBidi"/>
            <w:noProof/>
            <w:sz w:val="22"/>
            <w:szCs w:val="22"/>
            <w:lang w:bidi="ar-SA"/>
          </w:rPr>
          <w:tab/>
        </w:r>
        <w:r w:rsidRPr="002B3F18">
          <w:rPr>
            <w:rStyle w:val="Hyperlink"/>
            <w:noProof/>
          </w:rPr>
          <w:t>Running a Diagnostic Script</w:t>
        </w:r>
        <w:r>
          <w:rPr>
            <w:noProof/>
            <w:webHidden/>
          </w:rPr>
          <w:tab/>
        </w:r>
        <w:r>
          <w:rPr>
            <w:noProof/>
            <w:webHidden/>
          </w:rPr>
          <w:fldChar w:fldCharType="begin"/>
        </w:r>
        <w:r>
          <w:rPr>
            <w:noProof/>
            <w:webHidden/>
          </w:rPr>
          <w:instrText xml:space="preserve"> PAGEREF _Toc302411510 \h </w:instrText>
        </w:r>
        <w:r>
          <w:rPr>
            <w:noProof/>
            <w:webHidden/>
          </w:rPr>
        </w:r>
        <w:r>
          <w:rPr>
            <w:noProof/>
            <w:webHidden/>
          </w:rPr>
          <w:fldChar w:fldCharType="separate"/>
        </w:r>
        <w:r>
          <w:rPr>
            <w:noProof/>
            <w:webHidden/>
          </w:rPr>
          <w:t>83</w:t>
        </w:r>
        <w:r>
          <w:rPr>
            <w:noProof/>
            <w:webHidden/>
          </w:rPr>
          <w:fldChar w:fldCharType="end"/>
        </w:r>
      </w:hyperlink>
    </w:p>
    <w:p w:rsidR="00457795" w:rsidRDefault="00457795">
      <w:pPr>
        <w:pStyle w:val="TOC3"/>
        <w:tabs>
          <w:tab w:val="left" w:pos="1320"/>
          <w:tab w:val="right" w:leader="dot" w:pos="10790"/>
        </w:tabs>
        <w:rPr>
          <w:rFonts w:asciiTheme="minorHAnsi" w:eastAsiaTheme="minorEastAsia" w:hAnsiTheme="minorHAnsi" w:cstheme="minorBidi"/>
          <w:noProof/>
          <w:sz w:val="22"/>
          <w:szCs w:val="22"/>
          <w:lang w:bidi="ar-SA"/>
        </w:rPr>
      </w:pPr>
      <w:hyperlink w:anchor="_Toc302411511" w:history="1">
        <w:r w:rsidRPr="002B3F18">
          <w:rPr>
            <w:rStyle w:val="Hyperlink"/>
            <w:noProof/>
          </w:rPr>
          <w:t>14.1.2</w:t>
        </w:r>
        <w:r>
          <w:rPr>
            <w:rFonts w:asciiTheme="minorHAnsi" w:eastAsiaTheme="minorEastAsia" w:hAnsiTheme="minorHAnsi" w:cstheme="minorBidi"/>
            <w:noProof/>
            <w:sz w:val="22"/>
            <w:szCs w:val="22"/>
            <w:lang w:bidi="ar-SA"/>
          </w:rPr>
          <w:tab/>
        </w:r>
        <w:r w:rsidRPr="002B3F18">
          <w:rPr>
            <w:rStyle w:val="Hyperlink"/>
            <w:noProof/>
          </w:rPr>
          <w:t>Checking the Log File</w:t>
        </w:r>
        <w:r>
          <w:rPr>
            <w:noProof/>
            <w:webHidden/>
          </w:rPr>
          <w:tab/>
        </w:r>
        <w:r>
          <w:rPr>
            <w:noProof/>
            <w:webHidden/>
          </w:rPr>
          <w:fldChar w:fldCharType="begin"/>
        </w:r>
        <w:r>
          <w:rPr>
            <w:noProof/>
            <w:webHidden/>
          </w:rPr>
          <w:instrText xml:space="preserve"> PAGEREF _Toc302411511 \h </w:instrText>
        </w:r>
        <w:r>
          <w:rPr>
            <w:noProof/>
            <w:webHidden/>
          </w:rPr>
        </w:r>
        <w:r>
          <w:rPr>
            <w:noProof/>
            <w:webHidden/>
          </w:rPr>
          <w:fldChar w:fldCharType="separate"/>
        </w:r>
        <w:r>
          <w:rPr>
            <w:noProof/>
            <w:webHidden/>
          </w:rPr>
          <w:t>84</w:t>
        </w:r>
        <w:r>
          <w:rPr>
            <w:noProof/>
            <w:webHidden/>
          </w:rPr>
          <w:fldChar w:fldCharType="end"/>
        </w:r>
      </w:hyperlink>
    </w:p>
    <w:p w:rsidR="00457795" w:rsidRDefault="00457795">
      <w:pPr>
        <w:pStyle w:val="TOC2"/>
        <w:tabs>
          <w:tab w:val="left" w:pos="880"/>
          <w:tab w:val="right" w:leader="dot" w:pos="10790"/>
        </w:tabs>
        <w:rPr>
          <w:rFonts w:asciiTheme="minorHAnsi" w:eastAsiaTheme="minorEastAsia" w:hAnsiTheme="minorHAnsi" w:cstheme="minorBidi"/>
          <w:noProof/>
          <w:sz w:val="22"/>
          <w:szCs w:val="22"/>
          <w:lang w:bidi="ar-SA"/>
        </w:rPr>
      </w:pPr>
      <w:hyperlink w:anchor="_Toc302411512" w:history="1">
        <w:r w:rsidRPr="002B3F18">
          <w:rPr>
            <w:rStyle w:val="Hyperlink"/>
            <w:noProof/>
          </w:rPr>
          <w:t>14.2</w:t>
        </w:r>
        <w:r>
          <w:rPr>
            <w:rFonts w:asciiTheme="minorHAnsi" w:eastAsiaTheme="minorEastAsia" w:hAnsiTheme="minorHAnsi" w:cstheme="minorBidi"/>
            <w:noProof/>
            <w:sz w:val="22"/>
            <w:szCs w:val="22"/>
            <w:lang w:bidi="ar-SA"/>
          </w:rPr>
          <w:tab/>
        </w:r>
        <w:r w:rsidRPr="002B3F18">
          <w:rPr>
            <w:rStyle w:val="Hyperlink"/>
            <w:noProof/>
          </w:rPr>
          <w:t>Troubleshooting the Console Proxy VM</w:t>
        </w:r>
        <w:r>
          <w:rPr>
            <w:noProof/>
            <w:webHidden/>
          </w:rPr>
          <w:tab/>
        </w:r>
        <w:r>
          <w:rPr>
            <w:noProof/>
            <w:webHidden/>
          </w:rPr>
          <w:fldChar w:fldCharType="begin"/>
        </w:r>
        <w:r>
          <w:rPr>
            <w:noProof/>
            <w:webHidden/>
          </w:rPr>
          <w:instrText xml:space="preserve"> PAGEREF _Toc302411512 \h </w:instrText>
        </w:r>
        <w:r>
          <w:rPr>
            <w:noProof/>
            <w:webHidden/>
          </w:rPr>
        </w:r>
        <w:r>
          <w:rPr>
            <w:noProof/>
            <w:webHidden/>
          </w:rPr>
          <w:fldChar w:fldCharType="separate"/>
        </w:r>
        <w:r>
          <w:rPr>
            <w:noProof/>
            <w:webHidden/>
          </w:rPr>
          <w:t>84</w:t>
        </w:r>
        <w:r>
          <w:rPr>
            <w:noProof/>
            <w:webHidden/>
          </w:rPr>
          <w:fldChar w:fldCharType="end"/>
        </w:r>
      </w:hyperlink>
    </w:p>
    <w:p w:rsidR="00457795" w:rsidRDefault="00457795">
      <w:pPr>
        <w:pStyle w:val="TOC1"/>
        <w:tabs>
          <w:tab w:val="left" w:pos="600"/>
          <w:tab w:val="right" w:leader="dot" w:pos="10790"/>
        </w:tabs>
        <w:rPr>
          <w:rFonts w:asciiTheme="minorHAnsi" w:eastAsiaTheme="minorEastAsia" w:hAnsiTheme="minorHAnsi" w:cstheme="minorBidi"/>
          <w:noProof/>
          <w:sz w:val="22"/>
          <w:szCs w:val="22"/>
          <w:lang w:bidi="ar-SA"/>
        </w:rPr>
      </w:pPr>
      <w:hyperlink w:anchor="_Toc302411513" w:history="1">
        <w:r w:rsidRPr="002B3F18">
          <w:rPr>
            <w:rStyle w:val="Hyperlink"/>
            <w:noProof/>
          </w:rPr>
          <w:t>15</w:t>
        </w:r>
        <w:r>
          <w:rPr>
            <w:rFonts w:asciiTheme="minorHAnsi" w:eastAsiaTheme="minorEastAsia" w:hAnsiTheme="minorHAnsi" w:cstheme="minorBidi"/>
            <w:noProof/>
            <w:sz w:val="22"/>
            <w:szCs w:val="22"/>
            <w:lang w:bidi="ar-SA"/>
          </w:rPr>
          <w:tab/>
        </w:r>
        <w:r w:rsidRPr="002B3F18">
          <w:rPr>
            <w:rStyle w:val="Hyperlink"/>
            <w:noProof/>
          </w:rPr>
          <w:t>Contacting Support</w:t>
        </w:r>
        <w:r>
          <w:rPr>
            <w:noProof/>
            <w:webHidden/>
          </w:rPr>
          <w:tab/>
        </w:r>
        <w:r>
          <w:rPr>
            <w:noProof/>
            <w:webHidden/>
          </w:rPr>
          <w:fldChar w:fldCharType="begin"/>
        </w:r>
        <w:r>
          <w:rPr>
            <w:noProof/>
            <w:webHidden/>
          </w:rPr>
          <w:instrText xml:space="preserve"> PAGEREF _Toc302411513 \h </w:instrText>
        </w:r>
        <w:r>
          <w:rPr>
            <w:noProof/>
            <w:webHidden/>
          </w:rPr>
        </w:r>
        <w:r>
          <w:rPr>
            <w:noProof/>
            <w:webHidden/>
          </w:rPr>
          <w:fldChar w:fldCharType="separate"/>
        </w:r>
        <w:r>
          <w:rPr>
            <w:noProof/>
            <w:webHidden/>
          </w:rPr>
          <w:t>85</w:t>
        </w:r>
        <w:r>
          <w:rPr>
            <w:noProof/>
            <w:webHidden/>
          </w:rPr>
          <w:fldChar w:fldCharType="end"/>
        </w:r>
      </w:hyperlink>
    </w:p>
    <w:p w:rsidR="002D0EAD" w:rsidRPr="00F52FB4" w:rsidRDefault="003D0CD5" w:rsidP="002D0EAD">
      <w:r>
        <w:fldChar w:fldCharType="end"/>
      </w:r>
    </w:p>
    <w:p w:rsidR="001F385E" w:rsidRDefault="001F385E" w:rsidP="00C822A2">
      <w:pPr>
        <w:pStyle w:val="Heading1"/>
      </w:pPr>
      <w:bookmarkStart w:id="1" w:name="_Toc302411404"/>
      <w:r>
        <w:lastRenderedPageBreak/>
        <w:t>Overview</w:t>
      </w:r>
      <w:bookmarkEnd w:id="1"/>
    </w:p>
    <w:p w:rsidR="00D776F4" w:rsidRDefault="008B7824" w:rsidP="001F385E">
      <w:r>
        <w:t>Cloud.com</w:t>
      </w:r>
      <w:r w:rsidR="0015288B">
        <w:t>™</w:t>
      </w:r>
      <w:r>
        <w:t xml:space="preserve"> Cloud</w:t>
      </w:r>
      <w:r w:rsidR="00D776F4">
        <w:t>Stack</w:t>
      </w:r>
      <w:r w:rsidR="0015288B">
        <w:t>™</w:t>
      </w:r>
      <w:r w:rsidR="00D776F4">
        <w:t xml:space="preserve"> </w:t>
      </w:r>
      <w:r w:rsidR="001F385E">
        <w:t xml:space="preserve">Version </w:t>
      </w:r>
      <w:r w:rsidR="00C7766F">
        <w:t>2.2</w:t>
      </w:r>
      <w:r w:rsidR="001F385E">
        <w:t xml:space="preserve"> is designed to work with </w:t>
      </w:r>
      <w:r w:rsidR="00D776F4">
        <w:t>a wide variety of enterprise-grade and commodity net</w:t>
      </w:r>
      <w:r w:rsidR="00335F4F">
        <w:t>work and storage infrastructure including the following:</w:t>
      </w:r>
    </w:p>
    <w:p w:rsidR="00077C24" w:rsidRDefault="00335F4F">
      <w:pPr>
        <w:pStyle w:val="BulletedList"/>
      </w:pPr>
      <w:r w:rsidRPr="00327B5F">
        <w:t>L</w:t>
      </w:r>
      <w:r w:rsidR="00D776F4" w:rsidRPr="00327B5F">
        <w:t xml:space="preserve">ayer-3 switching at </w:t>
      </w:r>
      <w:r w:rsidR="00E811A2" w:rsidRPr="00327B5F">
        <w:t xml:space="preserve">the </w:t>
      </w:r>
      <w:r w:rsidR="00D776F4" w:rsidRPr="00327B5F">
        <w:t>core and layer-2 switching at the</w:t>
      </w:r>
      <w:r w:rsidR="003E63E4" w:rsidRPr="00327B5F">
        <w:t xml:space="preserve"> edge. With layer-</w:t>
      </w:r>
      <w:r w:rsidR="00E811A2" w:rsidRPr="00327B5F">
        <w:t xml:space="preserve">3 switching at the core, there is no limit on the number of physical servers that can be </w:t>
      </w:r>
      <w:r w:rsidRPr="00327B5F">
        <w:t>managed</w:t>
      </w:r>
      <w:r w:rsidR="00E811A2" w:rsidRPr="00327B5F">
        <w:t xml:space="preserve"> in a </w:t>
      </w:r>
      <w:r w:rsidRPr="00327B5F">
        <w:t>cloud</w:t>
      </w:r>
      <w:r w:rsidR="00E811A2" w:rsidRPr="00327B5F">
        <w:t>.</w:t>
      </w:r>
    </w:p>
    <w:p w:rsidR="00077C24" w:rsidRDefault="00335F4F">
      <w:pPr>
        <w:pStyle w:val="BulletedList"/>
      </w:pPr>
      <w:r w:rsidRPr="00327B5F">
        <w:t>1</w:t>
      </w:r>
      <w:r w:rsidR="00327B5F" w:rsidRPr="00327B5F">
        <w:t>-</w:t>
      </w:r>
      <w:r w:rsidRPr="00327B5F">
        <w:t>GbE and 10</w:t>
      </w:r>
      <w:r w:rsidR="00327B5F" w:rsidRPr="00327B5F">
        <w:t>-</w:t>
      </w:r>
      <w:r w:rsidRPr="00327B5F">
        <w:t>GbE Ethernet</w:t>
      </w:r>
      <w:r w:rsidR="00151841" w:rsidRPr="00327B5F">
        <w:t xml:space="preserve"> NICs and switches</w:t>
      </w:r>
    </w:p>
    <w:p w:rsidR="00077C24" w:rsidRDefault="00335F4F">
      <w:pPr>
        <w:pStyle w:val="BulletedList"/>
      </w:pPr>
      <w:r w:rsidRPr="00327B5F">
        <w:t>Redundant network setup with bonded NICs</w:t>
      </w:r>
    </w:p>
    <w:p w:rsidR="00077C24" w:rsidRDefault="00CF6485">
      <w:pPr>
        <w:pStyle w:val="BulletedList"/>
      </w:pPr>
      <w:r w:rsidRPr="00327B5F">
        <w:t>NFS and iSCSI storage</w:t>
      </w:r>
    </w:p>
    <w:p w:rsidR="00674FA9" w:rsidRDefault="00674FA9" w:rsidP="00F50289">
      <w:r>
        <w:t xml:space="preserve">The </w:t>
      </w:r>
      <w:r w:rsidR="00496D9F">
        <w:t>CloudStack</w:t>
      </w:r>
      <w:r>
        <w:t xml:space="preserve"> consists of two types of nodes:</w:t>
      </w:r>
    </w:p>
    <w:p w:rsidR="00077C24" w:rsidRDefault="0098226B">
      <w:pPr>
        <w:pStyle w:val="BulletedList"/>
      </w:pPr>
      <w:r w:rsidRPr="0098226B">
        <w:rPr>
          <w:rStyle w:val="Strong"/>
        </w:rPr>
        <w:t>CloudStack Management Server</w:t>
      </w:r>
      <w:r w:rsidRPr="0098226B">
        <w:t xml:space="preserve">: The server in this node is the resource manager in the system.  It controls allocation of virtual machines to servers in the </w:t>
      </w:r>
      <w:r w:rsidR="001D3452">
        <w:t>Host</w:t>
      </w:r>
      <w:r w:rsidRPr="0098226B">
        <w:t xml:space="preserve"> and assigns storage and IP addresses to the virtual machine instances.</w:t>
      </w:r>
    </w:p>
    <w:p w:rsidR="00077C24" w:rsidRDefault="0098226B">
      <w:pPr>
        <w:pStyle w:val="BulletedList"/>
      </w:pPr>
      <w:r w:rsidRPr="0098226B">
        <w:rPr>
          <w:rStyle w:val="Strong"/>
        </w:rPr>
        <w:t xml:space="preserve">CloudStack </w:t>
      </w:r>
      <w:r w:rsidR="001D3452">
        <w:rPr>
          <w:rStyle w:val="Strong"/>
        </w:rPr>
        <w:t>Host</w:t>
      </w:r>
      <w:r w:rsidRPr="0098226B">
        <w:t>: The servers in this node run the virtual machine instances.</w:t>
      </w:r>
      <w:r w:rsidR="00F3530A">
        <w:t xml:space="preserve"> Servers are grouped into Zones, </w:t>
      </w:r>
      <w:r w:rsidRPr="0098226B">
        <w:t>Pods</w:t>
      </w:r>
      <w:r w:rsidR="00F3530A">
        <w:t>, and Clusters.</w:t>
      </w:r>
    </w:p>
    <w:p w:rsidR="00077C24" w:rsidRDefault="0098226B">
      <w:pPr>
        <w:pStyle w:val="BulletedListlevel2"/>
      </w:pPr>
      <w:r w:rsidRPr="0098226B">
        <w:rPr>
          <w:rStyle w:val="Strong"/>
        </w:rPr>
        <w:t>Zone</w:t>
      </w:r>
      <w:r w:rsidRPr="0098226B">
        <w:t>: A Zone consists of multiple Pods. Typically a Zone is a datacenter.</w:t>
      </w:r>
    </w:p>
    <w:p w:rsidR="00077C24" w:rsidRDefault="0098226B">
      <w:pPr>
        <w:pStyle w:val="BulletedListlevel2"/>
      </w:pPr>
      <w:r w:rsidRPr="0098226B">
        <w:rPr>
          <w:rStyle w:val="Strong"/>
        </w:rPr>
        <w:t>Pod</w:t>
      </w:r>
      <w:r w:rsidRPr="0098226B">
        <w:t>: A Pod is usually one rack of hardware and include</w:t>
      </w:r>
      <w:r w:rsidR="00F3530A">
        <w:t>s</w:t>
      </w:r>
      <w:r w:rsidRPr="0098226B">
        <w:t xml:space="preserve"> </w:t>
      </w:r>
      <w:r w:rsidR="00F3530A">
        <w:t xml:space="preserve">one or more clusters, and </w:t>
      </w:r>
      <w:r w:rsidRPr="0098226B">
        <w:t>a layer-2 switch.</w:t>
      </w:r>
      <w:r w:rsidR="00F3530A">
        <w:t xml:space="preserve">  The Pod is defined by a network subnet.</w:t>
      </w:r>
    </w:p>
    <w:p w:rsidR="00F3530A" w:rsidRDefault="00F3530A">
      <w:pPr>
        <w:pStyle w:val="BulletedListlevel2"/>
      </w:pPr>
      <w:r>
        <w:rPr>
          <w:rStyle w:val="Strong"/>
        </w:rPr>
        <w:t>Cluster</w:t>
      </w:r>
      <w:r w:rsidRPr="00F3530A">
        <w:t>:</w:t>
      </w:r>
      <w:r>
        <w:t xml:space="preserve"> A Cluster consists of one or more Hosts and Primary Storage.  </w:t>
      </w:r>
    </w:p>
    <w:p w:rsidR="00674FA9" w:rsidRDefault="00C7766F" w:rsidP="00674FA9">
      <w:pPr>
        <w:keepNext/>
      </w:pPr>
      <w:r>
        <w:t xml:space="preserve">A small installation may consist of </w:t>
      </w:r>
      <w:r w:rsidR="00674FA9">
        <w:t xml:space="preserve">one Management Server and </w:t>
      </w:r>
      <w:r>
        <w:t>several</w:t>
      </w:r>
      <w:r w:rsidR="00674FA9">
        <w:t xml:space="preserve"> </w:t>
      </w:r>
      <w:r w:rsidR="001D3452">
        <w:t>Host</w:t>
      </w:r>
      <w:r>
        <w:t>s</w:t>
      </w:r>
      <w:r w:rsidR="00674FA9">
        <w:t xml:space="preserve">. Additional </w:t>
      </w:r>
      <w:r w:rsidR="001D3452">
        <w:t>Host</w:t>
      </w:r>
      <w:r w:rsidR="00A16DC9">
        <w:t>s</w:t>
      </w:r>
      <w:r w:rsidR="00674FA9">
        <w:t xml:space="preserve"> can be added after the initial installation. The Cloud</w:t>
      </w:r>
      <w:r w:rsidR="00A16DC9">
        <w:t>Stack</w:t>
      </w:r>
      <w:r w:rsidR="00674FA9">
        <w:t xml:space="preserve"> Mana</w:t>
      </w:r>
      <w:r w:rsidR="002228CB">
        <w:t>gement Server is installed on a RHEL/</w:t>
      </w:r>
      <w:r w:rsidR="00A16DC9">
        <w:t>CentOS 5.4</w:t>
      </w:r>
      <w:r w:rsidR="002228CB">
        <w:t>+</w:t>
      </w:r>
      <w:r w:rsidR="00674FA9">
        <w:t xml:space="preserve"> system</w:t>
      </w:r>
      <w:r w:rsidR="00F3530A">
        <w:t xml:space="preserve"> or RHEL6.  I</w:t>
      </w:r>
      <w:r w:rsidR="00674FA9">
        <w:t xml:space="preserve">t </w:t>
      </w:r>
      <w:r w:rsidR="00B01DE1">
        <w:t xml:space="preserve">can </w:t>
      </w:r>
      <w:r w:rsidR="00674FA9">
        <w:t>be a VM</w:t>
      </w:r>
      <w:r w:rsidR="00A16DC9">
        <w:t xml:space="preserve"> or</w:t>
      </w:r>
      <w:r w:rsidR="00674FA9">
        <w:t xml:space="preserve"> a dedicated server</w:t>
      </w:r>
      <w:r w:rsidR="00A16DC9">
        <w:t>.</w:t>
      </w:r>
    </w:p>
    <w:p w:rsidR="006813DE" w:rsidRDefault="006813DE" w:rsidP="006813DE">
      <w:r>
        <w:t>Th</w:t>
      </w:r>
      <w:r w:rsidR="00CD480E">
        <w:t xml:space="preserve">is guide contains detailed information about </w:t>
      </w:r>
      <w:r w:rsidR="006419FE">
        <w:t>the following</w:t>
      </w:r>
      <w:r>
        <w:t xml:space="preserve"> recommended </w:t>
      </w:r>
      <w:r w:rsidR="00CD480E">
        <w:t xml:space="preserve">steps for </w:t>
      </w:r>
      <w:r w:rsidR="00674FA9">
        <w:t>install</w:t>
      </w:r>
      <w:r>
        <w:t>i</w:t>
      </w:r>
      <w:r w:rsidR="00CD480E">
        <w:t xml:space="preserve">ng </w:t>
      </w:r>
      <w:r w:rsidR="00A16DC9">
        <w:t xml:space="preserve">the </w:t>
      </w:r>
      <w:r w:rsidR="00CD480E">
        <w:t>Cloud.com CloudStack</w:t>
      </w:r>
      <w:r w:rsidR="006419FE">
        <w:t>.</w:t>
      </w:r>
    </w:p>
    <w:p w:rsidR="00077C24" w:rsidRDefault="00CD480E">
      <w:pPr>
        <w:pStyle w:val="NumberedList"/>
      </w:pPr>
      <w:r>
        <w:t>Choos</w:t>
      </w:r>
      <w:r w:rsidR="00993AC8">
        <w:t>e</w:t>
      </w:r>
      <w:r w:rsidR="006813DE">
        <w:t xml:space="preserve"> a deployment architecture</w:t>
      </w:r>
    </w:p>
    <w:p w:rsidR="00077C24" w:rsidRDefault="006813DE">
      <w:pPr>
        <w:pStyle w:val="NumberedList"/>
      </w:pPr>
      <w:r>
        <w:t>Set up networking</w:t>
      </w:r>
    </w:p>
    <w:p w:rsidR="00077C24" w:rsidRDefault="006813DE">
      <w:pPr>
        <w:pStyle w:val="NumberedList"/>
      </w:pPr>
      <w:r>
        <w:t>Set up storage</w:t>
      </w:r>
    </w:p>
    <w:p w:rsidR="00077C24" w:rsidRDefault="006813DE">
      <w:pPr>
        <w:pStyle w:val="NumberedList"/>
      </w:pPr>
      <w:r>
        <w:t>Install Citrix XenServer</w:t>
      </w:r>
      <w:r w:rsidR="00C7766F">
        <w:t>/VMware vSphere/KVM</w:t>
      </w:r>
    </w:p>
    <w:p w:rsidR="00077C24" w:rsidRDefault="006813DE">
      <w:pPr>
        <w:pStyle w:val="NumberedList"/>
      </w:pPr>
      <w:r>
        <w:t xml:space="preserve">Install the </w:t>
      </w:r>
      <w:r w:rsidR="00CE17F0">
        <w:t>Cloud</w:t>
      </w:r>
      <w:r w:rsidR="009F309E">
        <w:t>Stack</w:t>
      </w:r>
      <w:r>
        <w:t xml:space="preserve"> Management Server</w:t>
      </w:r>
    </w:p>
    <w:p w:rsidR="00077C24" w:rsidRDefault="00B5001A">
      <w:pPr>
        <w:pStyle w:val="NumberedList"/>
      </w:pPr>
      <w:r>
        <w:t>Prepare secondary storage</w:t>
      </w:r>
    </w:p>
    <w:p w:rsidR="00077C24" w:rsidRDefault="00B5001A">
      <w:pPr>
        <w:pStyle w:val="NumberedList"/>
      </w:pPr>
      <w:r>
        <w:t>Describe the deployment</w:t>
      </w:r>
    </w:p>
    <w:p w:rsidR="00077C24" w:rsidRDefault="006813DE">
      <w:pPr>
        <w:pStyle w:val="NumberedList"/>
      </w:pPr>
      <w:r>
        <w:t>Test the deployment</w:t>
      </w:r>
    </w:p>
    <w:p w:rsidR="00327B5F" w:rsidRDefault="00327B5F" w:rsidP="00C822A2">
      <w:pPr>
        <w:pStyle w:val="Heading1"/>
      </w:pPr>
      <w:bookmarkStart w:id="2" w:name="_Prerequisites"/>
      <w:bookmarkStart w:id="3" w:name="_Toc302411405"/>
      <w:bookmarkEnd w:id="2"/>
      <w:r>
        <w:lastRenderedPageBreak/>
        <w:t>Prerequisites</w:t>
      </w:r>
      <w:bookmarkEnd w:id="3"/>
    </w:p>
    <w:p w:rsidR="00185E25" w:rsidRDefault="00185E25" w:rsidP="00185E25">
      <w:r>
        <w:t xml:space="preserve">The </w:t>
      </w:r>
      <w:r w:rsidR="00CE17F0">
        <w:t>Cloud.com</w:t>
      </w:r>
      <w:r>
        <w:t xml:space="preserve"> </w:t>
      </w:r>
      <w:r w:rsidR="00496D9F">
        <w:t>CloudStack</w:t>
      </w:r>
      <w:r>
        <w:t xml:space="preserve"> has the following hardware and software requirements.</w:t>
      </w:r>
    </w:p>
    <w:p w:rsidR="003C0FF5" w:rsidRPr="003C0FF5" w:rsidRDefault="003C0FF5" w:rsidP="00185E25">
      <w:pPr>
        <w:rPr>
          <w:rStyle w:val="Strong"/>
        </w:rPr>
      </w:pPr>
    </w:p>
    <w:tbl>
      <w:tblPr>
        <w:tblW w:w="10440" w:type="dxa"/>
        <w:tblInd w:w="108" w:type="dxa"/>
        <w:tblLayout w:type="fixed"/>
        <w:tblLook w:val="0000" w:firstRow="0" w:lastRow="0" w:firstColumn="0" w:lastColumn="0" w:noHBand="0" w:noVBand="0"/>
      </w:tblPr>
      <w:tblGrid>
        <w:gridCol w:w="2363"/>
        <w:gridCol w:w="3150"/>
        <w:gridCol w:w="4927"/>
      </w:tblGrid>
      <w:tr w:rsidR="00185E25" w:rsidTr="00ED7911">
        <w:trPr>
          <w:trHeight w:val="681"/>
        </w:trPr>
        <w:tc>
          <w:tcPr>
            <w:tcW w:w="2363" w:type="dxa"/>
            <w:tcBorders>
              <w:top w:val="single" w:sz="4" w:space="0" w:color="000000"/>
              <w:left w:val="single" w:sz="4" w:space="0" w:color="000000"/>
              <w:bottom w:val="single" w:sz="4" w:space="0" w:color="000000"/>
            </w:tcBorders>
          </w:tcPr>
          <w:p w:rsidR="00185E25" w:rsidRDefault="00185E25" w:rsidP="00ED7911">
            <w:pPr>
              <w:snapToGrid w:val="0"/>
              <w:rPr>
                <w:b/>
                <w:bCs/>
              </w:rPr>
            </w:pPr>
          </w:p>
        </w:tc>
        <w:tc>
          <w:tcPr>
            <w:tcW w:w="3150"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Description</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rPr>
                <w:rStyle w:val="Strong"/>
              </w:rPr>
            </w:pPr>
            <w:r w:rsidRPr="0098226B">
              <w:rPr>
                <w:rStyle w:val="Strong"/>
              </w:rPr>
              <w:t>Minimum Requirements</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077C24" w:rsidRDefault="0098226B">
            <w:pPr>
              <w:rPr>
                <w:rStyle w:val="Strong"/>
              </w:rPr>
            </w:pPr>
            <w:r w:rsidRPr="0098226B">
              <w:rPr>
                <w:rStyle w:val="Strong"/>
              </w:rPr>
              <w:t>Management Server</w:t>
            </w:r>
          </w:p>
        </w:tc>
        <w:tc>
          <w:tcPr>
            <w:tcW w:w="3150" w:type="dxa"/>
            <w:tcBorders>
              <w:top w:val="single" w:sz="4" w:space="0" w:color="000000"/>
              <w:left w:val="single" w:sz="4" w:space="0" w:color="000000"/>
              <w:bottom w:val="single" w:sz="4" w:space="0" w:color="000000"/>
            </w:tcBorders>
          </w:tcPr>
          <w:p w:rsidR="00185E25" w:rsidRDefault="00185E25" w:rsidP="00B5557F">
            <w:pPr>
              <w:snapToGrid w:val="0"/>
            </w:pPr>
            <w:r>
              <w:t xml:space="preserve">Hosts the </w:t>
            </w:r>
            <w:r w:rsidR="00CE17F0">
              <w:t>Cloud.com</w:t>
            </w:r>
            <w:r>
              <w:t xml:space="preserve"> </w:t>
            </w:r>
            <w:r w:rsidR="00496D9F">
              <w:t>CloudStack</w:t>
            </w:r>
            <w:r>
              <w:t xml:space="preserve"> Management Server </w:t>
            </w:r>
            <w:r w:rsidR="00B5557F">
              <w:t>software</w:t>
            </w:r>
            <w:r>
              <w:t>.</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 xml:space="preserve">64-bit x86 CPU (more cores </w:t>
            </w:r>
            <w:r w:rsidR="00B5557F">
              <w:t>results in</w:t>
            </w:r>
            <w:r w:rsidRPr="0098226B">
              <w:t xml:space="preserve"> better performance)</w:t>
            </w:r>
          </w:p>
          <w:p w:rsidR="00077C24" w:rsidRDefault="0098226B">
            <w:pPr>
              <w:pStyle w:val="BulletedList"/>
            </w:pPr>
            <w:r w:rsidRPr="0098226B">
              <w:t>2 GB of memory</w:t>
            </w:r>
          </w:p>
          <w:p w:rsidR="00077C24" w:rsidRDefault="0098226B">
            <w:pPr>
              <w:pStyle w:val="BulletedList"/>
            </w:pPr>
            <w:r w:rsidRPr="0098226B">
              <w:t>80 GB of local disk</w:t>
            </w:r>
          </w:p>
          <w:p w:rsidR="00077C24" w:rsidRDefault="0098226B">
            <w:pPr>
              <w:pStyle w:val="BulletedList"/>
            </w:pPr>
            <w:r w:rsidRPr="0098226B">
              <w:t>At least 1 NIC</w:t>
            </w:r>
          </w:p>
          <w:p w:rsidR="00077C24" w:rsidRDefault="0098226B">
            <w:pPr>
              <w:pStyle w:val="BulletedList"/>
            </w:pPr>
            <w:r w:rsidRPr="0098226B">
              <w:t>RHEL/CentOS 5.4+ 64-bit</w:t>
            </w:r>
            <w:r w:rsidR="00F3530A">
              <w:t xml:space="preserve"> or RHEL6 64-bit</w:t>
            </w:r>
          </w:p>
          <w:p w:rsidR="00077C24" w:rsidRDefault="0098226B">
            <w:pPr>
              <w:pStyle w:val="BulletedList"/>
            </w:pPr>
            <w:r w:rsidRPr="0098226B">
              <w:t>Statically allocated IP address</w:t>
            </w:r>
          </w:p>
          <w:p w:rsidR="00077C24" w:rsidRDefault="0098226B">
            <w:pPr>
              <w:pStyle w:val="BulletedList"/>
            </w:pPr>
            <w:r w:rsidRPr="0098226B">
              <w:t xml:space="preserve">Fully </w:t>
            </w:r>
            <w:r w:rsidR="00B5557F">
              <w:t>q</w:t>
            </w:r>
            <w:r w:rsidRPr="0098226B">
              <w:t xml:space="preserve">ualified </w:t>
            </w:r>
            <w:r w:rsidR="00B5557F">
              <w:t>d</w:t>
            </w:r>
            <w:r w:rsidRPr="0098226B">
              <w:t xml:space="preserve">omain </w:t>
            </w:r>
            <w:r w:rsidR="00B5557F">
              <w:t>n</w:t>
            </w:r>
            <w:r w:rsidRPr="0098226B">
              <w:t>ame as returned by the hostname command</w:t>
            </w:r>
          </w:p>
        </w:tc>
      </w:tr>
      <w:tr w:rsidR="00185E25" w:rsidTr="00ED7911">
        <w:trPr>
          <w:trHeight w:val="481"/>
        </w:trPr>
        <w:tc>
          <w:tcPr>
            <w:tcW w:w="2363" w:type="dxa"/>
            <w:tcBorders>
              <w:top w:val="single" w:sz="4" w:space="0" w:color="000000"/>
              <w:left w:val="single" w:sz="4" w:space="0" w:color="000000"/>
              <w:bottom w:val="single" w:sz="4" w:space="0" w:color="000000"/>
            </w:tcBorders>
          </w:tcPr>
          <w:p w:rsidR="00890377" w:rsidRDefault="001D3452">
            <w:pPr>
              <w:pStyle w:val="TableofFigures"/>
              <w:rPr>
                <w:rStyle w:val="Strong"/>
              </w:rPr>
            </w:pPr>
            <w:r>
              <w:rPr>
                <w:rStyle w:val="Strong"/>
              </w:rPr>
              <w:t>Host</w:t>
            </w:r>
          </w:p>
          <w:p w:rsidR="00077C24" w:rsidRPr="00890377" w:rsidRDefault="00077C24" w:rsidP="00890377">
            <w:pPr>
              <w:jc w:val="center"/>
            </w:pPr>
          </w:p>
        </w:tc>
        <w:tc>
          <w:tcPr>
            <w:tcW w:w="3150" w:type="dxa"/>
            <w:tcBorders>
              <w:top w:val="single" w:sz="4" w:space="0" w:color="000000"/>
              <w:left w:val="single" w:sz="4" w:space="0" w:color="000000"/>
              <w:bottom w:val="single" w:sz="4" w:space="0" w:color="000000"/>
            </w:tcBorders>
          </w:tcPr>
          <w:p w:rsidR="00077C24" w:rsidRDefault="00185E25">
            <w:pPr>
              <w:pStyle w:val="TableofFigures"/>
            </w:pPr>
            <w:r>
              <w:t>Provides all the CPU and memory resource for allocated guest virtual machines.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98226B">
            <w:pPr>
              <w:pStyle w:val="BulletedList"/>
            </w:pPr>
            <w:r w:rsidRPr="0098226B">
              <w:t>64-bit x86 CPU (</w:t>
            </w:r>
            <w:r w:rsidR="00B5557F">
              <w:t>more cores results in</w:t>
            </w:r>
            <w:r w:rsidRPr="0098226B">
              <w:t xml:space="preserve"> better performance)</w:t>
            </w:r>
          </w:p>
          <w:p w:rsidR="00077C24" w:rsidRDefault="0098226B">
            <w:pPr>
              <w:pStyle w:val="BulletedList"/>
            </w:pPr>
            <w:r w:rsidRPr="0098226B">
              <w:t>Hardware virtualization support required</w:t>
            </w:r>
          </w:p>
          <w:p w:rsidR="00077C24" w:rsidRDefault="0098226B">
            <w:pPr>
              <w:pStyle w:val="BulletedList"/>
            </w:pPr>
            <w:r w:rsidRPr="0098226B">
              <w:t>4 GB of memory</w:t>
            </w:r>
          </w:p>
          <w:p w:rsidR="00077C24" w:rsidRDefault="0098226B">
            <w:pPr>
              <w:pStyle w:val="BulletedList"/>
            </w:pPr>
            <w:r w:rsidRPr="0098226B">
              <w:t>30 GB of local disk</w:t>
            </w:r>
          </w:p>
          <w:p w:rsidR="00077C24" w:rsidRDefault="0098226B">
            <w:pPr>
              <w:pStyle w:val="BulletedList"/>
            </w:pPr>
            <w:r w:rsidRPr="0098226B">
              <w:t>At least 1 NIC</w:t>
            </w:r>
          </w:p>
          <w:p w:rsidR="00077C24" w:rsidRDefault="0098226B">
            <w:pPr>
              <w:pStyle w:val="BulletedList"/>
            </w:pPr>
            <w:r w:rsidRPr="0098226B">
              <w:t>Statically allocated IP Address</w:t>
            </w:r>
          </w:p>
          <w:p w:rsidR="00077C24" w:rsidRDefault="0098226B">
            <w:pPr>
              <w:pStyle w:val="BulletedList"/>
            </w:pPr>
            <w:r w:rsidRPr="0098226B">
              <w:t>Citrix XenServer 5.6</w:t>
            </w:r>
            <w:r w:rsidR="008D1FE2">
              <w:t xml:space="preserve"> or 5.6 FP1</w:t>
            </w:r>
            <w:r w:rsidR="00C8182B">
              <w:t>, VMware vSphere 4.1, or RHEL</w:t>
            </w:r>
            <w:r w:rsidR="00F3530A">
              <w:t>6</w:t>
            </w:r>
            <w:r w:rsidR="008D1FE2">
              <w:t>.</w:t>
            </w:r>
            <w:r w:rsidR="00993AC8">
              <w:t xml:space="preserve"> </w:t>
            </w:r>
          </w:p>
          <w:p w:rsidR="00077C24" w:rsidRDefault="00586F59" w:rsidP="00C8182B">
            <w:pPr>
              <w:rPr>
                <w:rStyle w:val="Strong"/>
              </w:rPr>
            </w:pPr>
            <w:r>
              <w:rPr>
                <w:rStyle w:val="Strong"/>
              </w:rPr>
              <w:t>Important:</w:t>
            </w:r>
            <w:r w:rsidR="0098226B" w:rsidRPr="0098226B">
              <w:rPr>
                <w:rStyle w:val="Strong"/>
              </w:rPr>
              <w:t xml:space="preserve"> The computing server should be certified as compatible by </w:t>
            </w:r>
            <w:r w:rsidR="00C8182B">
              <w:rPr>
                <w:rStyle w:val="Strong"/>
              </w:rPr>
              <w:t>the hypervisor vendor</w:t>
            </w:r>
            <w:r w:rsidR="0098226B" w:rsidRPr="0098226B">
              <w:rPr>
                <w:rStyle w:val="Strong"/>
              </w:rPr>
              <w:t xml:space="preserve">. You can view the Citrix Hardware Compatibility Guide at </w:t>
            </w:r>
            <w:hyperlink r:id="rId9" w:history="1">
              <w:r w:rsidR="00C8182B" w:rsidRPr="00E64D9D">
                <w:rPr>
                  <w:rStyle w:val="Hyperlink"/>
                </w:rPr>
                <w:t>http://hcl.xensource.com/</w:t>
              </w:r>
            </w:hyperlink>
            <w:r w:rsidR="0098226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VMware</w:t>
            </w:r>
            <w:r w:rsidR="00C8182B" w:rsidRPr="0098226B">
              <w:rPr>
                <w:rStyle w:val="Strong"/>
              </w:rPr>
              <w:t xml:space="preserve"> Hardware Compatibility Guide at </w:t>
            </w:r>
            <w:hyperlink r:id="rId10" w:history="1">
              <w:r w:rsidR="00C8182B" w:rsidRPr="00F425BC">
                <w:rPr>
                  <w:rStyle w:val="Hyperlink"/>
                </w:rPr>
                <w:t>http://www.vmware.com/resources/compatibility/search.php</w:t>
              </w:r>
            </w:hyperlink>
            <w:r w:rsidR="00C8182B" w:rsidRPr="0098226B">
              <w:rPr>
                <w:rStyle w:val="Strong"/>
              </w:rPr>
              <w:t>.</w:t>
            </w:r>
            <w:r w:rsidR="00C8182B">
              <w:rPr>
                <w:rStyle w:val="Strong"/>
              </w:rPr>
              <w:t xml:space="preserve"> </w:t>
            </w:r>
            <w:r w:rsidR="00C8182B" w:rsidRPr="0098226B">
              <w:rPr>
                <w:rStyle w:val="Strong"/>
              </w:rPr>
              <w:t xml:space="preserve">You can view the </w:t>
            </w:r>
            <w:r w:rsidR="00C8182B">
              <w:rPr>
                <w:rStyle w:val="Strong"/>
              </w:rPr>
              <w:t>RHEL</w:t>
            </w:r>
            <w:r w:rsidR="00C8182B" w:rsidRPr="0098226B">
              <w:rPr>
                <w:rStyle w:val="Strong"/>
              </w:rPr>
              <w:t xml:space="preserve"> Hardware Compatibility Guide at </w:t>
            </w:r>
            <w:hyperlink r:id="rId11" w:history="1">
              <w:r w:rsidR="00C8182B" w:rsidRPr="00DA7A11">
                <w:rPr>
                  <w:rStyle w:val="Hyperlink"/>
                </w:rPr>
                <w:t>https://hardware.redhat.com/</w:t>
              </w:r>
            </w:hyperlink>
            <w:r w:rsidR="00C8182B" w:rsidRPr="0098226B">
              <w:rPr>
                <w:rStyle w:val="Strong"/>
              </w:rPr>
              <w:t>.</w:t>
            </w:r>
          </w:p>
        </w:tc>
      </w:tr>
      <w:tr w:rsidR="00890377" w:rsidTr="00ED7911">
        <w:trPr>
          <w:trHeight w:val="481"/>
        </w:trPr>
        <w:tc>
          <w:tcPr>
            <w:tcW w:w="2363" w:type="dxa"/>
            <w:tcBorders>
              <w:top w:val="single" w:sz="4" w:space="0" w:color="000000"/>
              <w:left w:val="single" w:sz="4" w:space="0" w:color="000000"/>
              <w:bottom w:val="single" w:sz="4" w:space="0" w:color="000000"/>
            </w:tcBorders>
          </w:tcPr>
          <w:p w:rsidR="00890377" w:rsidRPr="0098226B" w:rsidRDefault="00890377">
            <w:pPr>
              <w:pStyle w:val="TableofFigures"/>
              <w:rPr>
                <w:rStyle w:val="Strong"/>
              </w:rPr>
            </w:pPr>
            <w:r>
              <w:rPr>
                <w:rStyle w:val="Strong"/>
              </w:rPr>
              <w:t>vCenter Server</w:t>
            </w:r>
          </w:p>
        </w:tc>
        <w:tc>
          <w:tcPr>
            <w:tcW w:w="3150" w:type="dxa"/>
            <w:tcBorders>
              <w:top w:val="single" w:sz="4" w:space="0" w:color="000000"/>
              <w:left w:val="single" w:sz="4" w:space="0" w:color="000000"/>
              <w:bottom w:val="single" w:sz="4" w:space="0" w:color="000000"/>
            </w:tcBorders>
          </w:tcPr>
          <w:p w:rsidR="00890377" w:rsidRDefault="00890377">
            <w:pPr>
              <w:pStyle w:val="TableofFigures"/>
            </w:pPr>
            <w:r>
              <w:t>Run VMware vCenter software</w:t>
            </w:r>
          </w:p>
        </w:tc>
        <w:tc>
          <w:tcPr>
            <w:tcW w:w="4927" w:type="dxa"/>
            <w:tcBorders>
              <w:top w:val="single" w:sz="4" w:space="0" w:color="000000"/>
              <w:left w:val="single" w:sz="4" w:space="0" w:color="000000"/>
              <w:bottom w:val="single" w:sz="4" w:space="0" w:color="000000"/>
              <w:right w:val="single" w:sz="4" w:space="0" w:color="000000"/>
            </w:tcBorders>
          </w:tcPr>
          <w:p w:rsidR="00890377" w:rsidRDefault="00890377" w:rsidP="00890377">
            <w:pPr>
              <w:pStyle w:val="BulletedList"/>
            </w:pPr>
            <w:r>
              <w:t>Processor – 2 CPUs 2.0GHz or higher Intel or AMD x86 processors. Processor may be higher if the database runs on the same machine.</w:t>
            </w:r>
          </w:p>
          <w:p w:rsidR="00890377" w:rsidRDefault="00890377" w:rsidP="00890377">
            <w:pPr>
              <w:pStyle w:val="BulletedList"/>
            </w:pPr>
            <w:r>
              <w:t>Memory – 3GB RAM. RAM requirements may be higher if your database runs on the same machine.</w:t>
            </w:r>
          </w:p>
          <w:p w:rsidR="00890377" w:rsidRDefault="00890377" w:rsidP="00890377">
            <w:pPr>
              <w:pStyle w:val="BulletedList"/>
            </w:pPr>
            <w:r>
              <w:lastRenderedPageBreak/>
              <w:t>Disk storage – 2GB. Disk requirements may be higher if your database runs on the same machine.</w:t>
            </w:r>
          </w:p>
          <w:p w:rsidR="00890377" w:rsidRDefault="00890377" w:rsidP="00890377">
            <w:pPr>
              <w:pStyle w:val="BulletedList"/>
            </w:pPr>
            <w:r>
              <w:t>Microsoft SQL Server 2005 Express disk requirements. The bundled database requires up to 2GB free disk space to decompress the installation archive.</w:t>
            </w:r>
          </w:p>
          <w:p w:rsidR="00890377" w:rsidRDefault="00890377" w:rsidP="00890377">
            <w:pPr>
              <w:pStyle w:val="BulletedList"/>
            </w:pPr>
            <w:r>
              <w:t xml:space="preserve">Networking – 1Gbit </w:t>
            </w:r>
            <w:r w:rsidR="00DF4B3A">
              <w:t>or 10Gbit</w:t>
            </w:r>
            <w:r>
              <w:t>.</w:t>
            </w:r>
          </w:p>
          <w:p w:rsidR="00890377" w:rsidRPr="00AC4176" w:rsidRDefault="00AC4176" w:rsidP="00AC4176">
            <w:r w:rsidRPr="00AC4176">
              <w:t xml:space="preserve">For more information, see </w:t>
            </w:r>
            <w:bookmarkStart w:id="4" w:name="1_10_7_1"/>
            <w:r>
              <w:t>"</w:t>
            </w:r>
            <w:r w:rsidRPr="00AC4176">
              <w:t>vCenter Server and the vSphere Client Hardware Requirements</w:t>
            </w:r>
            <w:bookmarkEnd w:id="4"/>
            <w:r>
              <w:t>"</w:t>
            </w:r>
            <w:r w:rsidRPr="00AC4176">
              <w:t xml:space="preserve"> </w:t>
            </w:r>
            <w:proofErr w:type="gramStart"/>
            <w:r w:rsidRPr="00AC4176">
              <w:t xml:space="preserve">at </w:t>
            </w:r>
            <w:proofErr w:type="gramEnd"/>
            <w:r w:rsidR="00C42FC2">
              <w:fldChar w:fldCharType="begin"/>
            </w:r>
            <w:r w:rsidR="00C42FC2">
              <w:instrText xml:space="preserve"> HYPERLINK "http://pubs.vmware.com/vsp40/wwhelp/wwhimpl/js/html/wwhelp.htm" \l "href=install/c_vc_hw.html." </w:instrText>
            </w:r>
            <w:r w:rsidR="00C42FC2">
              <w:fldChar w:fldCharType="separate"/>
            </w:r>
            <w:hyperlink r:id="rId12" w:anchor="href=install/c_vc_hw.html" w:history="1">
              <w:r>
                <w:rPr>
                  <w:rStyle w:val="Hyperlink"/>
                </w:rPr>
                <w:t>http://pubs.vmware.com/vsp40/wwhelp/wwhimpl/js/html/wwhelp.htm#href=install/c_vc_hw.html</w:t>
              </w:r>
            </w:hyperlink>
            <w:r>
              <w:rPr>
                <w:rStyle w:val="Hyperlink"/>
                <w:rFonts w:ascii="Verdana" w:hAnsi="Verdana"/>
                <w:color w:val="436976"/>
                <w:sz w:val="18"/>
                <w:szCs w:val="18"/>
              </w:rPr>
              <w:t>.</w:t>
            </w:r>
            <w:r w:rsidR="00C42FC2">
              <w:rPr>
                <w:rStyle w:val="Hyperlink"/>
                <w:rFonts w:ascii="Verdana" w:hAnsi="Verdana"/>
                <w:color w:val="436976"/>
                <w:sz w:val="18"/>
                <w:szCs w:val="18"/>
              </w:rPr>
              <w:fldChar w:fldCharType="end"/>
            </w:r>
          </w:p>
        </w:tc>
      </w:tr>
      <w:tr w:rsidR="00AC4176" w:rsidTr="00ED7911">
        <w:trPr>
          <w:trHeight w:val="481"/>
        </w:trPr>
        <w:tc>
          <w:tcPr>
            <w:tcW w:w="2363" w:type="dxa"/>
            <w:tcBorders>
              <w:top w:val="single" w:sz="4" w:space="0" w:color="000000"/>
              <w:left w:val="single" w:sz="4" w:space="0" w:color="000000"/>
              <w:bottom w:val="single" w:sz="4" w:space="0" w:color="000000"/>
            </w:tcBorders>
          </w:tcPr>
          <w:p w:rsidR="00AC4176" w:rsidRDefault="00AC4176">
            <w:pPr>
              <w:pStyle w:val="TableofFigures"/>
              <w:rPr>
                <w:rStyle w:val="Strong"/>
              </w:rPr>
            </w:pPr>
            <w:r>
              <w:rPr>
                <w:rStyle w:val="Strong"/>
              </w:rPr>
              <w:lastRenderedPageBreak/>
              <w:t>Primary Storage</w:t>
            </w:r>
          </w:p>
        </w:tc>
        <w:tc>
          <w:tcPr>
            <w:tcW w:w="3150" w:type="dxa"/>
            <w:tcBorders>
              <w:top w:val="single" w:sz="4" w:space="0" w:color="000000"/>
              <w:left w:val="single" w:sz="4" w:space="0" w:color="000000"/>
              <w:bottom w:val="single" w:sz="4" w:space="0" w:color="000000"/>
            </w:tcBorders>
          </w:tcPr>
          <w:p w:rsidR="00AC4176" w:rsidRDefault="00AC4176">
            <w:pPr>
              <w:pStyle w:val="TableofFigures"/>
            </w:pPr>
            <w:r>
              <w:rPr>
                <w:rStyle w:val="apple-style-span"/>
                <w:rFonts w:ascii="Verdana" w:hAnsi="Verdana"/>
                <w:color w:val="000000"/>
                <w:sz w:val="18"/>
                <w:szCs w:val="18"/>
              </w:rPr>
              <w:t>Used for storing the guest VM root disks as well as additional data disk volumes.</w:t>
            </w:r>
          </w:p>
        </w:tc>
        <w:tc>
          <w:tcPr>
            <w:tcW w:w="4927" w:type="dxa"/>
            <w:tcBorders>
              <w:top w:val="single" w:sz="4" w:space="0" w:color="000000"/>
              <w:left w:val="single" w:sz="4" w:space="0" w:color="000000"/>
              <w:bottom w:val="single" w:sz="4" w:space="0" w:color="000000"/>
              <w:right w:val="single" w:sz="4" w:space="0" w:color="000000"/>
            </w:tcBorders>
          </w:tcPr>
          <w:p w:rsidR="00AC4176" w:rsidRPr="00AC4176" w:rsidRDefault="00AC4176">
            <w:pPr>
              <w:pStyle w:val="BulletedList"/>
              <w:rPr>
                <w:rStyle w:val="apple-style-span"/>
              </w:rPr>
            </w:pPr>
            <w:r>
              <w:rPr>
                <w:rStyle w:val="apple-style-span"/>
                <w:rFonts w:ascii="Verdana" w:hAnsi="Verdana"/>
                <w:color w:val="000000"/>
                <w:sz w:val="18"/>
                <w:szCs w:val="18"/>
              </w:rPr>
              <w:t>Any standards-compliant iSCSI or NFS server that is supported by the underlying Hypervisor.</w:t>
            </w:r>
          </w:p>
          <w:p w:rsidR="00AC4176" w:rsidRPr="00AC4176" w:rsidRDefault="00AC4176">
            <w:pPr>
              <w:pStyle w:val="BulletedList"/>
              <w:rPr>
                <w:rStyle w:val="apple-style-span"/>
              </w:rPr>
            </w:pPr>
            <w:r>
              <w:rPr>
                <w:rStyle w:val="apple-style-span"/>
                <w:rFonts w:ascii="Verdana" w:hAnsi="Verdana"/>
                <w:color w:val="000000"/>
                <w:sz w:val="18"/>
                <w:szCs w:val="18"/>
              </w:rPr>
              <w:t>The storage server should be a machine with a large number of disks. The disks should ideally be managed by a hardware RAID controller.</w:t>
            </w:r>
          </w:p>
          <w:p w:rsidR="00AC4176" w:rsidRPr="00AC4176" w:rsidRDefault="00AC4176">
            <w:pPr>
              <w:pStyle w:val="BulletedList"/>
              <w:rPr>
                <w:rStyle w:val="apple-style-span"/>
              </w:rPr>
            </w:pPr>
            <w:r>
              <w:rPr>
                <w:rStyle w:val="apple-style-span"/>
                <w:rFonts w:ascii="Verdana" w:hAnsi="Verdana"/>
                <w:color w:val="000000"/>
                <w:sz w:val="18"/>
                <w:szCs w:val="18"/>
              </w:rPr>
              <w:t>Minimum required capacity depends on your needs.</w:t>
            </w:r>
          </w:p>
          <w:p w:rsidR="00AC4176" w:rsidRDefault="00AC4176" w:rsidP="00AC4176">
            <w:r>
              <w:t xml:space="preserve">For more information, see </w:t>
            </w:r>
            <w:r>
              <w:fldChar w:fldCharType="begin"/>
            </w:r>
            <w:r>
              <w:instrText xml:space="preserve"> REF _Ref289363868 \h </w:instrText>
            </w:r>
            <w:r>
              <w:fldChar w:fldCharType="separate"/>
            </w:r>
            <w:r w:rsidR="00457795">
              <w:t xml:space="preserve">Storage </w:t>
            </w:r>
            <w:r w:rsidR="00457795" w:rsidRPr="00830E63">
              <w:t>Setup</w:t>
            </w:r>
            <w:r>
              <w:fldChar w:fldCharType="end"/>
            </w:r>
            <w:r>
              <w:t xml:space="preserve"> on page </w:t>
            </w:r>
            <w:r>
              <w:fldChar w:fldCharType="begin"/>
            </w:r>
            <w:r>
              <w:instrText xml:space="preserve"> PAGEREF _Ref289363876 \h </w:instrText>
            </w:r>
            <w:r>
              <w:fldChar w:fldCharType="separate"/>
            </w:r>
            <w:r w:rsidR="00457795">
              <w:rPr>
                <w:noProof/>
              </w:rPr>
              <w:t>28</w:t>
            </w:r>
            <w:r>
              <w:fldChar w:fldCharType="end"/>
            </w:r>
            <w:r>
              <w:t>.</w:t>
            </w:r>
          </w:p>
        </w:tc>
      </w:tr>
      <w:tr w:rsidR="00B5557F" w:rsidTr="00ED7911">
        <w:trPr>
          <w:trHeight w:val="481"/>
        </w:trPr>
        <w:tc>
          <w:tcPr>
            <w:tcW w:w="2363" w:type="dxa"/>
            <w:tcBorders>
              <w:top w:val="single" w:sz="4" w:space="0" w:color="000000"/>
              <w:left w:val="single" w:sz="4" w:space="0" w:color="000000"/>
              <w:bottom w:val="single" w:sz="4" w:space="0" w:color="000000"/>
            </w:tcBorders>
          </w:tcPr>
          <w:p w:rsidR="00B5557F" w:rsidRPr="000E6450" w:rsidRDefault="00B5557F">
            <w:pPr>
              <w:pStyle w:val="TableofFigures"/>
              <w:rPr>
                <w:rStyle w:val="Strong"/>
              </w:rPr>
            </w:pPr>
            <w:r>
              <w:rPr>
                <w:rStyle w:val="Strong"/>
              </w:rPr>
              <w:t>Secondary Storage</w:t>
            </w:r>
          </w:p>
        </w:tc>
        <w:tc>
          <w:tcPr>
            <w:tcW w:w="3150" w:type="dxa"/>
            <w:tcBorders>
              <w:top w:val="single" w:sz="4" w:space="0" w:color="000000"/>
              <w:left w:val="single" w:sz="4" w:space="0" w:color="000000"/>
              <w:bottom w:val="single" w:sz="4" w:space="0" w:color="000000"/>
            </w:tcBorders>
          </w:tcPr>
          <w:p w:rsidR="00B5557F" w:rsidRDefault="00DA53B3">
            <w:pPr>
              <w:pStyle w:val="TableofFigures"/>
            </w:pPr>
            <w:r>
              <w:t>Provides storage for templates and snapshots</w:t>
            </w:r>
          </w:p>
        </w:tc>
        <w:tc>
          <w:tcPr>
            <w:tcW w:w="4927" w:type="dxa"/>
            <w:tcBorders>
              <w:top w:val="single" w:sz="4" w:space="0" w:color="000000"/>
              <w:left w:val="single" w:sz="4" w:space="0" w:color="000000"/>
              <w:bottom w:val="single" w:sz="4" w:space="0" w:color="000000"/>
              <w:right w:val="single" w:sz="4" w:space="0" w:color="000000"/>
            </w:tcBorders>
          </w:tcPr>
          <w:p w:rsidR="00077C24" w:rsidRDefault="00DA53B3">
            <w:pPr>
              <w:pStyle w:val="BulletedList"/>
            </w:pPr>
            <w:r>
              <w:t>NFS storage appliance or Linux NFS server</w:t>
            </w:r>
          </w:p>
          <w:p w:rsidR="00DA53B3" w:rsidRDefault="00DA53B3">
            <w:pPr>
              <w:pStyle w:val="BulletedList"/>
            </w:pPr>
            <w:r>
              <w:t>100GB minimum capacity</w:t>
            </w:r>
          </w:p>
          <w:p w:rsidR="00077C24" w:rsidRDefault="00077C24" w:rsidP="00890377">
            <w:pPr>
              <w:pStyle w:val="BulletedList"/>
              <w:numPr>
                <w:ilvl w:val="0"/>
                <w:numId w:val="0"/>
              </w:numPr>
              <w:ind w:left="360"/>
            </w:pPr>
          </w:p>
        </w:tc>
      </w:tr>
      <w:tr w:rsidR="00E72894" w:rsidTr="00ED7911">
        <w:trPr>
          <w:trHeight w:val="481"/>
        </w:trPr>
        <w:tc>
          <w:tcPr>
            <w:tcW w:w="2363" w:type="dxa"/>
            <w:tcBorders>
              <w:top w:val="single" w:sz="4" w:space="0" w:color="000000"/>
              <w:left w:val="single" w:sz="4" w:space="0" w:color="000000"/>
              <w:bottom w:val="single" w:sz="4" w:space="0" w:color="000000"/>
            </w:tcBorders>
          </w:tcPr>
          <w:p w:rsidR="00E72894" w:rsidRDefault="00E72894">
            <w:pPr>
              <w:pStyle w:val="TableofFigures"/>
              <w:rPr>
                <w:rStyle w:val="Strong"/>
              </w:rPr>
            </w:pPr>
            <w:r>
              <w:rPr>
                <w:rStyle w:val="Strong"/>
              </w:rPr>
              <w:t>Database Node</w:t>
            </w:r>
          </w:p>
        </w:tc>
        <w:tc>
          <w:tcPr>
            <w:tcW w:w="3150" w:type="dxa"/>
            <w:tcBorders>
              <w:top w:val="single" w:sz="4" w:space="0" w:color="000000"/>
              <w:left w:val="single" w:sz="4" w:space="0" w:color="000000"/>
              <w:bottom w:val="single" w:sz="4" w:space="0" w:color="000000"/>
            </w:tcBorders>
          </w:tcPr>
          <w:p w:rsidR="00E72894" w:rsidRDefault="00E72894">
            <w:pPr>
              <w:pStyle w:val="TableofFigures"/>
            </w:pPr>
          </w:p>
        </w:tc>
        <w:tc>
          <w:tcPr>
            <w:tcW w:w="4927" w:type="dxa"/>
            <w:tcBorders>
              <w:top w:val="single" w:sz="4" w:space="0" w:color="000000"/>
              <w:left w:val="single" w:sz="4" w:space="0" w:color="000000"/>
              <w:bottom w:val="single" w:sz="4" w:space="0" w:color="000000"/>
              <w:right w:val="single" w:sz="4" w:space="0" w:color="000000"/>
            </w:tcBorders>
          </w:tcPr>
          <w:p w:rsidR="00E72894" w:rsidRDefault="00077C24">
            <w:pPr>
              <w:pStyle w:val="BulletedList"/>
            </w:pPr>
            <w:r>
              <w:t>May be co-located with the Management Server</w:t>
            </w:r>
          </w:p>
          <w:p w:rsidR="00077C24" w:rsidRDefault="00077C24" w:rsidP="00077C24">
            <w:pPr>
              <w:pStyle w:val="BulletedList"/>
            </w:pPr>
            <w:r>
              <w:t>Otherwise requirements identical to Management Server</w:t>
            </w:r>
          </w:p>
        </w:tc>
      </w:tr>
    </w:tbl>
    <w:p w:rsidR="00CF6485" w:rsidRDefault="006419FE" w:rsidP="00C822A2">
      <w:pPr>
        <w:pStyle w:val="Heading1"/>
      </w:pPr>
      <w:bookmarkStart w:id="5" w:name="_Toc302411406"/>
      <w:r>
        <w:lastRenderedPageBreak/>
        <w:t xml:space="preserve">Choosing a </w:t>
      </w:r>
      <w:r w:rsidR="00C006E6">
        <w:t>Deployment Architecture</w:t>
      </w:r>
      <w:bookmarkEnd w:id="5"/>
    </w:p>
    <w:p w:rsidR="00C006E6" w:rsidRPr="00C006E6" w:rsidRDefault="00B5557F" w:rsidP="00C006E6">
      <w:r>
        <w:t xml:space="preserve">The architecture used in a deployment will vary depending on the size and purpose of the deployment. </w:t>
      </w:r>
      <w:r w:rsidR="00CD480E">
        <w:t>This section contains</w:t>
      </w:r>
      <w:r w:rsidR="00C006E6">
        <w:t xml:space="preserve"> examples of de</w:t>
      </w:r>
      <w:r w:rsidR="00BD76E5">
        <w:t xml:space="preserve">ployment architecture, including </w:t>
      </w:r>
      <w:r w:rsidR="00C006E6">
        <w:t xml:space="preserve">a small-scale deployment useful for </w:t>
      </w:r>
      <w:r w:rsidR="00BD76E5">
        <w:t>test and trial deployment</w:t>
      </w:r>
      <w:r w:rsidR="00151841">
        <w:t>s</w:t>
      </w:r>
      <w:r w:rsidR="00BD76E5">
        <w:t xml:space="preserve"> and </w:t>
      </w:r>
      <w:r w:rsidR="00C006E6">
        <w:t>a fully-redundant large-scale setup for production deployment</w:t>
      </w:r>
      <w:r w:rsidR="00151841">
        <w:t>s</w:t>
      </w:r>
      <w:r w:rsidR="00C006E6">
        <w:t>.</w:t>
      </w:r>
    </w:p>
    <w:p w:rsidR="00B20505" w:rsidRPr="00B20505" w:rsidRDefault="00B20505" w:rsidP="00B20505">
      <w:pPr>
        <w:pStyle w:val="Heading2"/>
      </w:pPr>
      <w:bookmarkStart w:id="6" w:name="_Toc302411407"/>
      <w:r>
        <w:t>Small-Scale Deployment</w:t>
      </w:r>
      <w:bookmarkEnd w:id="6"/>
    </w:p>
    <w:p w:rsidR="00B20505" w:rsidRDefault="007451EC" w:rsidP="003B31E4">
      <w:r>
        <w:pict>
          <v:group id="_x0000_s1182" editas="canvas" style="width:540pt;height:336.25pt;mso-position-horizontal-relative:char;mso-position-vertical-relative:line" coordorigin="720,17291" coordsize="10800,6725">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183" type="#_x0000_t75" style="position:absolute;left:720;top:17291;width:10800;height:6725" o:preferrelative="f">
              <v:fill o:detectmouseclick="t"/>
              <v:path o:extrusionok="t" o:connecttype="none"/>
              <o:lock v:ext="edit" text="t"/>
            </v:shape>
            <v:shape id="_x0000_s1184" type="#_x0000_t75" style="position:absolute;left:5124;top:19452;width:1416;height:611">
              <v:imagedata r:id="rId13" o:title=""/>
            </v:shape>
            <v:shape id="_x0000_s1185" type="#_x0000_t75" style="position:absolute;left:5405;top:17975;width:852;height:1070">
              <v:imagedata r:id="rId14" o:title=""/>
            </v:shape>
            <v:shape id="_x0000_s1186" type="#_x0000_t75" style="position:absolute;left:3351;top:21497;width:1584;height:836" filled="t" fillcolor="#eeece1">
              <v:imagedata r:id="rId15" o:title=""/>
            </v:shape>
            <v:shape id="_x0000_s1187" type="#_x0000_t75" style="position:absolute;left:6911;top:20381;width:1623;height:700">
              <v:imagedata r:id="rId16" o:title=""/>
            </v:shape>
            <v:shape id="_x0000_s1188" type="#_x0000_t75" style="position:absolute;left:6911;top:21140;width:1623;height:699">
              <v:imagedata r:id="rId16" o:title=""/>
            </v:shape>
            <v:shape id="_x0000_s1189" type="#_x0000_t75" style="position:absolute;left:6911;top:21890;width:1623;height:699">
              <v:imagedata r:id="rId16" o:title=""/>
            </v:shape>
            <v:shape id="_x0000_s1190" type="#_x0000_t75" style="position:absolute;left:6911;top:22655;width:1623;height:699">
              <v:imagedata r:id="rId16" o:title=""/>
            </v:shape>
            <v:shapetype id="_x0000_t33" coordsize="21600,21600" o:spt="33" o:oned="t" path="m,l21600,r,21600e" filled="f">
              <v:stroke joinstyle="miter"/>
              <v:path arrowok="t" fillok="f" o:connecttype="none"/>
              <o:lock v:ext="edit" shapetype="t"/>
            </v:shapetype>
            <v:shape id="_x0000_s1191" type="#_x0000_t33" style="position:absolute;left:6038;top:19857;width:668;height:1079;rotation:90;flip:x" o:connectortype="elbow" adj="-188580,138348,-188580"/>
            <v:shape id="_x0000_s1192" type="#_x0000_t33" style="position:absolute;left:5658;top:20237;width:1427;height:1079;rotation:90;flip:x" o:connectortype="elbow" adj="-88277,138348,-88277"/>
            <v:shape id="_x0000_s1193" type="#_x0000_t33" style="position:absolute;left:5283;top:20612;width:2177;height:1079;rotation:90;flip:x" o:connectortype="elbow" adj="-57865,138348,-57865"/>
            <v:shape id="_x0000_s1194" type="#_x0000_t33" style="position:absolute;left:4901;top:20994;width:2942;height:1079;rotation:90;flip:x" o:connectortype="elbow" adj="-42818,138348,-42818"/>
            <v:shape id="_x0000_s1195" type="#_x0000_t33" style="position:absolute;left:4458;top:20540;width:1852;height:897;rotation:90" o:connectortype="elbow" adj="-68019,-166419,-68019"/>
            <v:shapetype id="_x0000_t32" coordsize="21600,21600" o:spt="32" o:oned="t" path="m,l21600,21600e" filled="f">
              <v:path arrowok="t" fillok="f" o:connecttype="none"/>
              <o:lock v:ext="edit" shapetype="t"/>
            </v:shapetype>
            <v:shape id="_x0000_s1196" type="#_x0000_t32" style="position:absolute;left:5831;top:19045;width:1;height:407;flip:x y" o:connectortype="straight"/>
            <v:shape id="_x0000_s1197" type="#_x0000_t32" style="position:absolute;left:5831;top:17610;width:1;height:365;flip:x" o:connectortype="straight"/>
            <v:shapetype id="_x0000_t202" coordsize="21600,21600" o:spt="202" path="m,l,21600r21600,l21600,xe">
              <v:stroke joinstyle="miter"/>
              <v:path gradientshapeok="t" o:connecttype="rect"/>
            </v:shapetype>
            <v:shape id="_x0000_s1198" type="#_x0000_t202" style="position:absolute;left:6102;top:17330;width:1875;height:645" filled="f" stroked="f">
              <v:textbox style="mso-next-textbox:#_x0000_s1198">
                <w:txbxContent>
                  <w:p w:rsidR="000368F2" w:rsidRDefault="000368F2" w:rsidP="00FE316B">
                    <w:r>
                      <w:t>Internet</w:t>
                    </w:r>
                  </w:p>
                </w:txbxContent>
              </v:textbox>
            </v:shape>
            <v:shape id="_x0000_s1199" type="#_x0000_t202" style="position:absolute;left:6373;top:18096;width:2746;height:645" filled="f" stroked="f">
              <v:textbox style="mso-next-textbox:#_x0000_s1199">
                <w:txbxContent>
                  <w:p w:rsidR="000368F2" w:rsidRDefault="000368F2" w:rsidP="00FE316B">
                    <w:r>
                      <w:t>Firewall</w:t>
                    </w:r>
                  </w:p>
                </w:txbxContent>
              </v:textbox>
            </v:shape>
            <v:shape id="_x0000_s1200" type="#_x0000_t202" style="position:absolute;left:3351;top:22138;width:1949;height:657" filled="f" stroked="f">
              <v:textbox style="mso-next-textbox:#_x0000_s1200">
                <w:txbxContent>
                  <w:p w:rsidR="000368F2" w:rsidRDefault="000368F2" w:rsidP="00FE316B">
                    <w:r>
                      <w:t>NFS server</w:t>
                    </w:r>
                  </w:p>
                </w:txbxContent>
              </v:textbox>
            </v:shape>
            <v:shape id="_x0000_s1201" type="#_x0000_t202" style="position:absolute;left:2928;top:20886;width:1977;height:645" filled="f" stroked="f">
              <v:textbox style="mso-next-textbox:#_x0000_s1201">
                <w:txbxContent>
                  <w:p w:rsidR="000368F2" w:rsidRDefault="000368F2" w:rsidP="00FE316B">
                    <w:r>
                      <w:t xml:space="preserve">Management Server </w:t>
                    </w:r>
                  </w:p>
                </w:txbxContent>
              </v:textbox>
            </v:shape>
            <v:shape id="_x0000_s1202" type="#_x0000_t202" style="position:absolute;left:6823;top:23283;width:2476;height:673" filled="f" stroked="f">
              <v:textbox style="mso-next-textbox:#_x0000_s1202">
                <w:txbxContent>
                  <w:p w:rsidR="000368F2" w:rsidRDefault="000368F2" w:rsidP="00FE316B">
                    <w:r>
                      <w:t>Computing Node</w:t>
                    </w:r>
                  </w:p>
                </w:txbxContent>
              </v:textbox>
            </v:shape>
            <v:shape id="_x0000_s1203" type="#_x0000_t75" style="position:absolute;left:3297;top:20386;width:1608;height:693">
              <v:imagedata r:id="rId16" o:title=""/>
            </v:shape>
            <v:shape id="_x0000_s1204" type="#_x0000_t202" style="position:absolute;left:6676;top:19361;width:1590;height:702" filled="f" stroked="f">
              <v:textbox style="mso-next-textbox:#_x0000_s1204">
                <w:txbxContent>
                  <w:p w:rsidR="000368F2" w:rsidRDefault="000368F2" w:rsidP="00FE316B">
                    <w:r>
                      <w:t>Layer-2 switch</w:t>
                    </w:r>
                  </w:p>
                </w:txbxContent>
              </v:textbox>
            </v:shap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205" type="#_x0000_t34" style="position:absolute;left:4905;top:20731;width:927;height:2;flip:y" o:connectortype="elbow" adj="10788,59529600,-95767"/>
            <v:shape id="_x0000_s1206" type="#_x0000_t202" style="position:absolute;left:1874;top:20386;width:1625;height:655" filled="f" stroked="f">
              <v:textbox style="mso-next-textbox:#_x0000_s1206">
                <w:txbxContent>
                  <w:p w:rsidR="000368F2" w:rsidRDefault="000368F2" w:rsidP="00FE316B">
                    <w:r>
                      <w:t>192.168.10.3</w:t>
                    </w:r>
                  </w:p>
                </w:txbxContent>
              </v:textbox>
            </v:shape>
            <v:shape id="_x0000_s1207" type="#_x0000_t202" style="position:absolute;left:1904;top:21525;width:1625;height:655" filled="f" stroked="f">
              <v:textbox style="mso-next-textbox:#_x0000_s1207">
                <w:txbxContent>
                  <w:p w:rsidR="000368F2" w:rsidRDefault="000368F2" w:rsidP="00FE316B">
                    <w:r>
                      <w:t>192.168.10.4</w:t>
                    </w:r>
                  </w:p>
                </w:txbxContent>
              </v:textbox>
            </v:shape>
            <v:shape id="_x0000_s1208" type="#_x0000_t202" style="position:absolute;left:8624;top:20266;width:1625;height:655" filled="f" stroked="f">
              <v:textbox style="mso-next-textbox:#_x0000_s1208">
                <w:txbxContent>
                  <w:p w:rsidR="000368F2" w:rsidRDefault="000368F2" w:rsidP="00FE316B">
                    <w:r>
                      <w:t>192.168.10.10</w:t>
                    </w:r>
                  </w:p>
                </w:txbxContent>
              </v:textbox>
            </v:shape>
            <v:shape id="_x0000_s1209" type="#_x0000_t202" style="position:absolute;left:3546;top:17336;width:2159;height:655" filled="f" stroked="f">
              <v:textbox style="mso-next-textbox:#_x0000_s1209">
                <w:txbxContent>
                  <w:p w:rsidR="000368F2" w:rsidRDefault="000368F2" w:rsidP="00FE316B">
                    <w:r>
                      <w:t>Public IP 62.43.51.125</w:t>
                    </w:r>
                  </w:p>
                </w:txbxContent>
              </v:textbox>
            </v:shape>
            <v:shape id="_x0000_s1210" type="#_x0000_t202" style="position:absolute;left:8624;top:20986;width:1625;height:655" filled="f" stroked="f">
              <v:textbox style="mso-next-textbox:#_x0000_s1210">
                <w:txbxContent>
                  <w:p w:rsidR="000368F2" w:rsidRDefault="000368F2" w:rsidP="00FE316B">
                    <w:r>
                      <w:t>192.168.10.11</w:t>
                    </w:r>
                  </w:p>
                </w:txbxContent>
              </v:textbox>
            </v:shape>
            <v:shape id="_x0000_s1211" type="#_x0000_t202" style="position:absolute;left:8624;top:21736;width:1625;height:655" filled="f" stroked="f">
              <v:textbox style="mso-next-textbox:#_x0000_s1211">
                <w:txbxContent>
                  <w:p w:rsidR="000368F2" w:rsidRDefault="000368F2" w:rsidP="00FE316B">
                    <w:r>
                      <w:t>192.168.10.12</w:t>
                    </w:r>
                  </w:p>
                </w:txbxContent>
              </v:textbox>
            </v:shape>
            <v:shape id="_x0000_s1212" type="#_x0000_t202" style="position:absolute;left:8624;top:22456;width:1625;height:655" filled="f" stroked="f">
              <v:textbox style="mso-next-textbox:#_x0000_s1212">
                <w:txbxContent>
                  <w:p w:rsidR="000368F2" w:rsidRDefault="000368F2" w:rsidP="00FE316B">
                    <w:r>
                      <w:t>192.168.10.13</w:t>
                    </w:r>
                  </w:p>
                </w:txbxContent>
              </v:textbox>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_x0000_s1213" type="#_x0000_t38" style="position:absolute;left:2459;top:18219;width:2395;height:1939;rotation:90" o:connectortype="curved" adj="10795,-53905,-41721">
              <v:stroke endarrow="block"/>
            </v:shape>
            <v:shape id="_x0000_s1214" type="#_x0000_t202" style="position:absolute;left:1904;top:18436;width:2386;height:655" filled="f" stroked="f">
              <v:textbox style="mso-next-textbox:#_x0000_s1214">
                <w:txbxContent>
                  <w:p w:rsidR="000368F2" w:rsidRDefault="000368F2" w:rsidP="00FE316B">
                    <w:r>
                      <w:t>NAT and port forwarding</w:t>
                    </w:r>
                  </w:p>
                </w:txbxContent>
              </v:textbox>
            </v:shape>
            <v:shape id="_x0000_s1215" type="#_x0000_t202" style="position:absolute;left:5995;top:18797;width:2195;height:655" filled="f" stroked="f">
              <v:textbox style="mso-next-textbox:#_x0000_s1215">
                <w:txbxContent>
                  <w:p w:rsidR="000368F2" w:rsidRDefault="000368F2" w:rsidP="00FE316B">
                    <w:r>
                      <w:t>192.168.10.0/24</w:t>
                    </w:r>
                  </w:p>
                </w:txbxContent>
              </v:textbox>
            </v:shape>
            <v:shape id="_x0000_s1221" type="#_x0000_t202" style="position:absolute;left:2687;top:23166;width:3145;height:645" filled="f" stroked="f">
              <v:textbox style="mso-next-textbox:#_x0000_s1221">
                <w:txbxContent>
                  <w:p w:rsidR="000368F2" w:rsidRDefault="000368F2" w:rsidP="00FE316B">
                    <w:proofErr w:type="gramStart"/>
                    <w:r>
                      <w:t>vCenter</w:t>
                    </w:r>
                    <w:proofErr w:type="gramEnd"/>
                    <w:r>
                      <w:t xml:space="preserve"> Server (for VMware only)</w:t>
                    </w:r>
                  </w:p>
                </w:txbxContent>
              </v:textbox>
            </v:shape>
            <v:shape id="_x0000_s1222" type="#_x0000_t75" style="position:absolute;left:3297;top:22666;width:1608;height:693">
              <v:imagedata r:id="rId16" o:title=""/>
            </v:shape>
            <v:shape id="_x0000_s1223" type="#_x0000_t34" style="position:absolute;left:4905;top:23011;width:927;height:2;flip:y" o:connectortype="elbow" adj="10788,81874800,-114291"/>
            <v:shape id="_x0000_s1224" type="#_x0000_t202" style="position:absolute;left:1874;top:22666;width:1625;height:655" filled="f" stroked="f">
              <v:textbox style="mso-next-textbox:#_x0000_s1224">
                <w:txbxContent>
                  <w:p w:rsidR="000368F2" w:rsidRDefault="000368F2" w:rsidP="00FE316B">
                    <w:r>
                      <w:t>192.168.10.5</w:t>
                    </w:r>
                  </w:p>
                </w:txbxContent>
              </v:textbox>
            </v:shape>
            <w10:wrap type="none"/>
            <w10:anchorlock/>
          </v:group>
        </w:pict>
      </w:r>
    </w:p>
    <w:p w:rsidR="00B20505" w:rsidRDefault="0098226B" w:rsidP="00B20505">
      <w:pPr>
        <w:pStyle w:val="Caption"/>
      </w:pPr>
      <w:r w:rsidRPr="0098226B">
        <w:t xml:space="preserve">Figure </w:t>
      </w:r>
      <w:fldSimple w:instr=" SEQ Figure \* ARABIC ">
        <w:r w:rsidR="00457795">
          <w:rPr>
            <w:noProof/>
          </w:rPr>
          <w:t>1</w:t>
        </w:r>
      </w:fldSimple>
      <w:r w:rsidRPr="0098226B">
        <w:t xml:space="preserve"> Small</w:t>
      </w:r>
      <w:r w:rsidR="00872000">
        <w:t>-</w:t>
      </w:r>
      <w:r w:rsidRPr="0098226B">
        <w:t>Scale Deployment</w:t>
      </w:r>
    </w:p>
    <w:p w:rsidR="00B5557F" w:rsidRDefault="00B5557F" w:rsidP="00B5557F">
      <w:r>
        <w:t>Figure 1 illustrates the network architecture of a small-scale Cloud.com CloudStack deployment.</w:t>
      </w:r>
    </w:p>
    <w:p w:rsidR="00077C24" w:rsidRDefault="00B5557F" w:rsidP="00434848">
      <w:pPr>
        <w:pStyle w:val="NumberedList"/>
        <w:numPr>
          <w:ilvl w:val="0"/>
          <w:numId w:val="5"/>
        </w:numPr>
      </w:pPr>
      <w:r w:rsidRPr="00D042CD">
        <w:t xml:space="preserve">A firewall provides </w:t>
      </w:r>
      <w:r w:rsidR="004931B1" w:rsidRPr="00D042CD">
        <w:t xml:space="preserve">a </w:t>
      </w:r>
      <w:r w:rsidRPr="00D042CD">
        <w:t xml:space="preserve">connection to the Internet. The firewall </w:t>
      </w:r>
      <w:r w:rsidR="004931B1" w:rsidRPr="00D042CD">
        <w:t>is</w:t>
      </w:r>
      <w:r w:rsidRPr="00D042CD">
        <w:t xml:space="preserve"> configured in NAT mode. The firewall forwards HTTP requests and API calls from the Internet to the </w:t>
      </w:r>
      <w:r w:rsidR="004931B1" w:rsidRPr="00D042CD">
        <w:t>M</w:t>
      </w:r>
      <w:r w:rsidRPr="00D042CD">
        <w:t xml:space="preserve">anagement </w:t>
      </w:r>
      <w:r w:rsidR="004931B1" w:rsidRPr="00D042CD">
        <w:t>S</w:t>
      </w:r>
      <w:r w:rsidRPr="00D042CD">
        <w:t xml:space="preserve">erver. The </w:t>
      </w:r>
      <w:r w:rsidR="004931B1" w:rsidRPr="00D042CD">
        <w:t>M</w:t>
      </w:r>
      <w:r w:rsidRPr="00D042CD">
        <w:t xml:space="preserve">anagement </w:t>
      </w:r>
      <w:r w:rsidR="004931B1" w:rsidRPr="00D042CD">
        <w:t>S</w:t>
      </w:r>
      <w:r w:rsidRPr="00D042CD">
        <w:t>erver resides on the private network.</w:t>
      </w:r>
    </w:p>
    <w:p w:rsidR="00077C24" w:rsidRDefault="00B5557F">
      <w:pPr>
        <w:pStyle w:val="NumberedList"/>
      </w:pPr>
      <w:r>
        <w:t>A layer-2 switch connects all physical servers and storage.</w:t>
      </w:r>
    </w:p>
    <w:p w:rsidR="00077C24" w:rsidRDefault="00B5557F">
      <w:pPr>
        <w:pStyle w:val="NumberedList"/>
      </w:pPr>
      <w:r>
        <w:t>A single NFS server functions as both the primary and secondary storage.</w:t>
      </w:r>
    </w:p>
    <w:p w:rsidR="00077C24" w:rsidRDefault="00B5557F">
      <w:pPr>
        <w:pStyle w:val="NumberedList"/>
      </w:pPr>
      <w:r>
        <w:t xml:space="preserve">The </w:t>
      </w:r>
      <w:r w:rsidR="004931B1">
        <w:t>M</w:t>
      </w:r>
      <w:r>
        <w:t xml:space="preserve">anagement </w:t>
      </w:r>
      <w:r w:rsidR="004931B1">
        <w:t>S</w:t>
      </w:r>
      <w:r>
        <w:t>erver is connected to the private network.</w:t>
      </w:r>
    </w:p>
    <w:p w:rsidR="00B20505" w:rsidRPr="00B20505" w:rsidRDefault="00BD76E5" w:rsidP="00B20505">
      <w:pPr>
        <w:pStyle w:val="Heading2"/>
      </w:pPr>
      <w:bookmarkStart w:id="7" w:name="_Toc302411408"/>
      <w:r>
        <w:lastRenderedPageBreak/>
        <w:t>Large-Scale Redundant Setup</w:t>
      </w:r>
      <w:bookmarkEnd w:id="7"/>
    </w:p>
    <w:p w:rsidR="001F385E" w:rsidRDefault="007451EC" w:rsidP="003B31E4">
      <w:r>
        <w:rPr>
          <w:noProof/>
          <w:lang w:eastAsia="zh-CN" w:bidi="ar-SA"/>
        </w:rPr>
        <w:pict>
          <v:shape id="_x0000_s1216" type="#_x0000_t33" style="position:absolute;margin-left:-75pt;margin-top:311.8pt;width:217.8pt;height:10.75pt;rotation:90;flip:x;z-index:251644416" o:connectortype="elbow" adj="-22463,699840,-22463"/>
        </w:pict>
      </w:r>
      <w:r>
        <w:rPr>
          <w:noProof/>
          <w:lang w:eastAsia="zh-CN" w:bidi="ar-SA"/>
        </w:rPr>
        <w:pict>
          <v:shape id="_x0000_s1217" type="#_x0000_t33" style="position:absolute;margin-left:-99.55pt;margin-top:336.35pt;width:266.35pt;height:10.3pt;rotation:90;flip:x;z-index:251645440" o:connectortype="elbow" adj="-18368,730416,-18368"/>
        </w:pict>
      </w:r>
      <w:r>
        <w:rPr>
          <w:noProof/>
          <w:lang w:eastAsia="zh-CN" w:bidi="ar-SA"/>
        </w:rPr>
        <w:pict>
          <v:shape id="_x0000_s1218" type="#_x0000_t33" style="position:absolute;margin-left:14.6pt;margin-top:312.15pt;width:217.8pt;height:10.05pt;rotation:90;z-index:251646464" o:connectortype="elbow" adj="-32380,-748585,-32380"/>
        </w:pict>
      </w:r>
      <w:r>
        <w:rPr>
          <w:noProof/>
          <w:lang w:eastAsia="zh-CN" w:bidi="ar-SA"/>
        </w:rPr>
        <w:pict>
          <v:shape id="_x0000_s1219" type="#_x0000_t33" style="position:absolute;margin-left:-9.95pt;margin-top:336.25pt;width:266.35pt;height:10.5pt;rotation:90;z-index:251647488" o:connectortype="elbow" adj="-26478,-716503,-26478"/>
        </w:pict>
      </w:r>
      <w:r w:rsidR="00845672">
        <w:rPr>
          <w:noProof/>
          <w:lang w:bidi="ar-SA"/>
        </w:rPr>
        <w:drawing>
          <wp:anchor distT="0" distB="0" distL="114300" distR="114300" simplePos="0" relativeHeight="251642368" behindDoc="0" locked="0" layoutInCell="1" allowOverlap="1" wp14:anchorId="3DB3397F" wp14:editId="1FB1A06B">
            <wp:simplePos x="0" y="0"/>
            <wp:positionH relativeFrom="column">
              <wp:posOffset>-13335</wp:posOffset>
            </wp:positionH>
            <wp:positionV relativeFrom="paragraph">
              <wp:posOffset>2321560</wp:posOffset>
            </wp:positionV>
            <wp:extent cx="749935" cy="323850"/>
            <wp:effectExtent l="19050" t="0" r="0" b="0"/>
            <wp:wrapNone/>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5"/>
                    <pic:cNvPicPr>
                      <a:picLocks noChangeAspect="1" noChangeArrowheads="1"/>
                    </pic:cNvPicPr>
                  </pic:nvPicPr>
                  <pic:blipFill>
                    <a:blip r:embed="rId17" cstate="print"/>
                    <a:srcRect/>
                    <a:stretch>
                      <a:fillRect/>
                    </a:stretch>
                  </pic:blipFill>
                  <pic:spPr bwMode="auto">
                    <a:xfrm>
                      <a:off x="0" y="0"/>
                      <a:ext cx="749935" cy="323850"/>
                    </a:xfrm>
                    <a:prstGeom prst="rect">
                      <a:avLst/>
                    </a:prstGeom>
                    <a:noFill/>
                  </pic:spPr>
                </pic:pic>
              </a:graphicData>
            </a:graphic>
          </wp:anchor>
        </w:drawing>
      </w:r>
      <w:r w:rsidR="00845672">
        <w:rPr>
          <w:noProof/>
          <w:lang w:bidi="ar-SA"/>
        </w:rPr>
        <w:drawing>
          <wp:anchor distT="0" distB="0" distL="114300" distR="114300" simplePos="0" relativeHeight="251643392" behindDoc="0" locked="0" layoutInCell="1" allowOverlap="1" wp14:anchorId="7C63F632" wp14:editId="21E8C763">
            <wp:simplePos x="0" y="0"/>
            <wp:positionH relativeFrom="column">
              <wp:posOffset>1256665</wp:posOffset>
            </wp:positionH>
            <wp:positionV relativeFrom="paragraph">
              <wp:posOffset>2321560</wp:posOffset>
            </wp:positionV>
            <wp:extent cx="750570" cy="323850"/>
            <wp:effectExtent l="19050" t="0" r="0" b="0"/>
            <wp:wrapNone/>
            <wp:docPr id="206" name="Picture 2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6"/>
                    <pic:cNvPicPr>
                      <a:picLocks noChangeAspect="1" noChangeArrowheads="1"/>
                    </pic:cNvPicPr>
                  </pic:nvPicPr>
                  <pic:blipFill>
                    <a:blip r:embed="rId17" cstate="print"/>
                    <a:srcRect/>
                    <a:stretch>
                      <a:fillRect/>
                    </a:stretch>
                  </pic:blipFill>
                  <pic:spPr bwMode="auto">
                    <a:xfrm>
                      <a:off x="0" y="0"/>
                      <a:ext cx="750570" cy="323850"/>
                    </a:xfrm>
                    <a:prstGeom prst="rect">
                      <a:avLst/>
                    </a:prstGeom>
                    <a:noFill/>
                  </pic:spPr>
                </pic:pic>
              </a:graphicData>
            </a:graphic>
          </wp:anchor>
        </w:drawing>
      </w:r>
      <w:r>
        <w:pict>
          <v:group id="_x0000_s1107" editas="canvas" style="width:540pt;height:540pt;mso-position-horizontal-relative:char;mso-position-vertical-relative:line" coordorigin="720,15546" coordsize="10800,10800">
            <o:lock v:ext="edit" aspectratio="t"/>
            <v:shape id="_x0000_s1108" type="#_x0000_t75" style="position:absolute;left:720;top:15546;width:10800;height:10800" o:preferrelative="f">
              <v:fill o:detectmouseclick="t"/>
              <v:path o:extrusionok="t" o:connecttype="none"/>
              <o:lock v:ext="edit" text="t"/>
            </v:shape>
            <v:shape id="_x0000_s1109" type="#_x0000_t75" style="position:absolute;left:4059;top:19212;width:1181;height:510">
              <v:imagedata r:id="rId13" o:title=""/>
            </v:shape>
            <v:shape id="_x0000_s1110" type="#_x0000_t75" style="position:absolute;left:4865;top:23660;width:1584;height:836" filled="t" fillcolor="#eeece1">
              <v:imagedata r:id="rId15" o:title=""/>
            </v:shape>
            <v:shape id="_x0000_s1111" type="#_x0000_t75" style="position:absolute;left:4841;top:20381;width:1623;height:700">
              <v:imagedata r:id="rId16" o:title=""/>
            </v:shape>
            <v:shape id="_x0000_s1112" type="#_x0000_t75" style="position:absolute;left:6059;top:19212;width:1182;height:510">
              <v:imagedata r:id="rId13" o:title=""/>
            </v:shape>
            <v:shape id="_x0000_s1113" type="#_x0000_t75" style="position:absolute;left:4841;top:21140;width:1623;height:699">
              <v:imagedata r:id="rId16" o:title=""/>
            </v:shape>
            <v:shape id="_x0000_s1114" type="#_x0000_t75" style="position:absolute;left:4841;top:21890;width:1623;height:699">
              <v:imagedata r:id="rId16" o:title=""/>
            </v:shape>
            <v:shape id="_x0000_s1115" type="#_x0000_t75" style="position:absolute;left:4841;top:22655;width:1623;height:699">
              <v:imagedata r:id="rId16" o:title=""/>
            </v:shape>
            <v:shape id="_x0000_s1116" type="#_x0000_t75" style="position:absolute;left:7509;top:19212;width:1181;height:510">
              <v:imagedata r:id="rId13" o:title=""/>
            </v:shape>
            <v:shape id="_x0000_s1117" type="#_x0000_t75" style="position:absolute;left:8285;top:23660;width:1584;height:836" filled="t" fillcolor="#eeece1">
              <v:imagedata r:id="rId15" o:title=""/>
            </v:shape>
            <v:shape id="_x0000_s1118" type="#_x0000_t75" style="position:absolute;left:8261;top:20381;width:1623;height:700">
              <v:imagedata r:id="rId16" o:title=""/>
            </v:shape>
            <v:shape id="_x0000_s1119" type="#_x0000_t75" style="position:absolute;left:9479;top:19212;width:1182;height:510">
              <v:imagedata r:id="rId13" o:title=""/>
            </v:shape>
            <v:shape id="_x0000_s1120" type="#_x0000_t75" style="position:absolute;left:8261;top:21140;width:1623;height:699">
              <v:imagedata r:id="rId16" o:title=""/>
            </v:shape>
            <v:shape id="_x0000_s1121" type="#_x0000_t75" style="position:absolute;left:8261;top:21890;width:1623;height:699">
              <v:imagedata r:id="rId16" o:title=""/>
            </v:shape>
            <v:shape id="_x0000_s1122" type="#_x0000_t75" style="position:absolute;left:8261;top:22655;width:1623;height:699">
              <v:imagedata r:id="rId16" o:title=""/>
            </v:shape>
            <v:shape id="_x0000_s1123" type="#_x0000_t75" style="position:absolute;left:4856;top:24631;width:1584;height:836" filled="t" fillcolor="#eeece1">
              <v:imagedata r:id="rId15" o:title=""/>
            </v:shape>
            <v:shape id="_x0000_s1124" type="#_x0000_t75" style="position:absolute;left:8270;top:24635;width:1584;height:836" filled="t" fillcolor="#eeece1">
              <v:imagedata r:id="rId15" o:title=""/>
            </v:shape>
            <v:shape id="_x0000_s1125" type="#_x0000_t33" style="position:absolute;left:4241;top:20131;width:1009;height:191;rotation:90;flip:x" o:connectortype="elbow" adj="-99544,734061,-99544"/>
            <v:shape id="_x0000_s1126" type="#_x0000_t33" style="position:absolute;left:3862;top:20510;width:1768;height:191;rotation:90;flip:x" o:connectortype="elbow" adj="-56810,734061,-56810"/>
            <v:shape id="_x0000_s1127" type="#_x0000_t33" style="position:absolute;left:3487;top:20885;width:2518;height:191;rotation:90;flip:x" o:connectortype="elbow" adj="-39889,734061,-39889"/>
            <v:shape id="_x0000_s1128" type="#_x0000_t33" style="position:absolute;left:3104;top:21268;width:3283;height:191;rotation:90;flip:x" o:connectortype="elbow" adj="-30594,734061,-30594"/>
            <v:shape id="_x0000_s1129" type="#_x0000_t33" style="position:absolute;left:2580;top:21792;width:4356;height:215;rotation:90;flip:x" o:connectortype="elbow" adj="-23058,652119,-23058"/>
            <v:shape id="_x0000_s1130" type="#_x0000_t33" style="position:absolute;left:2089;top:22283;width:5327;height:206;rotation:90;flip:x" o:connectortype="elbow" adj="-18855,680610,-18855"/>
            <v:shape id="_x0000_s1131" type="#_x0000_t33" style="position:absolute;left:6052;top:20134;width:1009;height:186;rotation:90" o:connectortype="elbow" adj="-142359,-753794,-142359"/>
            <v:shape id="_x0000_s1132" type="#_x0000_t33" style="position:absolute;left:5673;top:20513;width:1768;height:186;rotation:90" o:connectortype="elbow" adj="-81244,-753794,-81244"/>
            <v:shape id="_x0000_s1133" type="#_x0000_t33" style="position:absolute;left:5298;top:20888;width:2518;height:186;rotation:90" o:connectortype="elbow" adj="-57045,-753794,-57045"/>
            <v:shape id="_x0000_s1134" type="#_x0000_t33" style="position:absolute;left:4915;top:21271;width:3283;height:186;rotation:90" o:connectortype="elbow" adj="-43753,-753794,-43753"/>
            <v:shape id="_x0000_s1135" type="#_x0000_t33" style="position:absolute;left:4372;top:21799;width:4356;height:201;rotation:90" o:connectortype="elbow" adj="-32975,-697540,-32975"/>
            <v:shape id="_x0000_s1136" type="#_x0000_t33" style="position:absolute;left:3881;top:22281;width:5327;height:210;rotation:90" o:connectortype="elbow" adj="-26965,-667646,-26965"/>
            <v:shape id="_x0000_s1137" type="#_x0000_t33" style="position:absolute;left:7676;top:20146;width:1009;height:161;rotation:90;flip:x" o:connectortype="elbow" adj="-173399,870842,-173399"/>
            <v:shape id="_x0000_s1138" type="#_x0000_t33" style="position:absolute;left:7297;top:20525;width:1768;height:161;rotation:90;flip:x" o:connectortype="elbow" adj="-98959,870842,-98959"/>
            <v:shape id="_x0000_s1139" type="#_x0000_t33" style="position:absolute;left:6922;top:20900;width:2518;height:161;rotation:90;flip:x" o:connectortype="elbow" adj="-69484,870842,-69484"/>
            <v:shape id="_x0000_s1140" type="#_x0000_t33" style="position:absolute;left:6539;top:21283;width:3283;height:161;rotation:90;flip:x" o:connectortype="elbow" adj="-53293,870842,-53293"/>
            <v:shape id="_x0000_s1141" type="#_x0000_t33" style="position:absolute;left:6015;top:21807;width:4356;height:185;rotation:90;flip:x" o:connectortype="elbow" adj="-40165,757868,-40165"/>
            <v:shape id="_x0000_s1142" type="#_x0000_t33" style="position:absolute;left:5519;top:22303;width:5331;height:170;rotation:90;flip:x" o:connectortype="elbow" adj="-32819,824739,-32819"/>
            <v:shape id="_x0000_s1143" type="#_x0000_t33" style="position:absolute;left:9472;top:20134;width:1009;height:186;rotation:90" o:connectortype="elbow" adj="-215572,-753794,-215572"/>
            <v:shape id="_x0000_s1144" type="#_x0000_t33" style="position:absolute;left:9093;top:20513;width:1768;height:186;rotation:90" o:connectortype="elbow" adj="-123027,-753794,-123027"/>
            <v:shape id="_x0000_s1145" type="#_x0000_t33" style="position:absolute;left:8718;top:20888;width:2518;height:186;rotation:90" o:connectortype="elbow" adj="-86383,-753794,-86383"/>
            <v:shape id="_x0000_s1146" type="#_x0000_t33" style="position:absolute;left:8335;top:21271;width:3283;height:186;rotation:90" o:connectortype="elbow" adj="-66254,-753794,-66254"/>
            <v:shape id="_x0000_s1147" type="#_x0000_t33" style="position:absolute;left:7792;top:21799;width:4356;height:201;rotation:90" o:connectortype="elbow" adj="-49934,-697540,-49934"/>
            <v:shape id="_x0000_s1148" type="#_x0000_t33" style="position:absolute;left:7296;top:22280;width:5331;height:216;rotation:90" o:connectortype="elbow" adj="-40801,-649100,-40801"/>
            <v:shape id="_x0000_s1149" type="#_x0000_t32" style="position:absolute;left:4650;top:18062;width:414;height:1150;flip:y" o:connectortype="straight"/>
            <v:shape id="_x0000_s1150" type="#_x0000_t32" style="position:absolute;left:5064;top:18062;width:1586;height:1150;flip:x y" o:connectortype="straight"/>
            <v:shape id="_x0000_s1151" type="#_x0000_t32" style="position:absolute;left:7209;top:18062;width:891;height:1150" o:connectortype="straight"/>
            <v:shape id="_x0000_s1152" type="#_x0000_t32" style="position:absolute;left:7209;top:18062;width:2861;height:1150" o:connectortype="straight"/>
            <v:shape id="_x0000_s1153" type="#_x0000_t32" style="position:absolute;left:4650;top:18062;width:2559;height:1150;flip:y" o:connectortype="straight"/>
            <v:shape id="_x0000_s1154" type="#_x0000_t32" style="position:absolute;left:6650;top:18062;width:559;height:1150;flip:y" o:connectortype="straight"/>
            <v:shape id="_x0000_s1155" type="#_x0000_t32" style="position:absolute;left:5064;top:18062;width:3036;height:1150" o:connectortype="straight"/>
            <v:shape id="_x0000_s1156" type="#_x0000_t32" style="position:absolute;left:5064;top:18062;width:5006;height:1150" o:connectortype="straight"/>
            <v:shape id="_x0000_s1157" type="#_x0000_t32" style="position:absolute;left:5067;top:15781;width:1;height:455" o:connectortype="straight"/>
            <v:shape id="_x0000_s1158" type="#_x0000_t202" style="position:absolute;left:8251;top:15546;width:1875;height:645" filled="f" stroked="f">
              <v:textbox style="mso-next-textbox:#_x0000_s1158">
                <w:txbxContent>
                  <w:p w:rsidR="000368F2" w:rsidRDefault="000368F2" w:rsidP="00FE316B">
                    <w:r>
                      <w:t>Internet</w:t>
                    </w:r>
                  </w:p>
                </w:txbxContent>
              </v:textbox>
            </v:shape>
            <v:shape id="_x0000_s1159" type="#_x0000_t32" style="position:absolute;left:7206;top:15781;width:3;height:455;flip:y" o:connectortype="straight"/>
            <v:shape id="_x0000_s1160" type="#_x0000_t202" style="position:absolute;left:8255;top:16795;width:2746;height:1155" filled="f" stroked="f">
              <v:textbox style="mso-next-textbox:#_x0000_s1160">
                <w:txbxContent>
                  <w:p w:rsidR="000368F2" w:rsidRDefault="000368F2" w:rsidP="00FE316B">
                    <w:r>
                      <w:t>Layer-3 switches with firewall modules</w:t>
                    </w:r>
                  </w:p>
                </w:txbxContent>
              </v:textbox>
            </v:shape>
            <v:shape id="_x0000_s1161" type="#_x0000_t202" style="position:absolute;left:8656;top:25476;width:869;height:645" filled="f" stroked="f">
              <v:textbox style="mso-next-textbox:#_x0000_s1161">
                <w:txbxContent>
                  <w:p w:rsidR="000368F2" w:rsidRDefault="000368F2" w:rsidP="00FE316B">
                    <w:r>
                      <w:t>Pod 2</w:t>
                    </w:r>
                  </w:p>
                </w:txbxContent>
              </v:textbox>
            </v:shape>
            <v:shape id="_x0000_s1162" type="#_x0000_t202" style="position:absolute;left:5266;top:25476;width:869;height:645" filled="f" stroked="f">
              <v:textbox style="mso-next-textbox:#_x0000_s1162">
                <w:txbxContent>
                  <w:p w:rsidR="000368F2" w:rsidRDefault="000368F2" w:rsidP="00FE316B">
                    <w:r>
                      <w:t>Pod 1</w:t>
                    </w:r>
                  </w:p>
                </w:txbxContent>
              </v:textbox>
            </v:shape>
            <v:shape id="_x0000_s1163" type="#_x0000_t202" style="position:absolute;left:10171;top:23836;width:1184;height:1070" filled="f" stroked="f">
              <v:textbox style="mso-next-textbox:#_x0000_s1163">
                <w:txbxContent>
                  <w:p w:rsidR="000368F2" w:rsidRDefault="000368F2" w:rsidP="00FE316B">
                    <w:r>
                      <w:t>Storage servers</w:t>
                    </w:r>
                  </w:p>
                </w:txbxContent>
              </v:textbox>
            </v:shape>
            <v:shape id="_x0000_s1164" type="#_x0000_t75" style="position:absolute;left:1611;top:20246;width:1229;height:1258">
              <v:imagedata r:id="rId18" o:title=""/>
            </v:shape>
            <v:shape id="_x0000_s1165" type="#_x0000_t75" style="position:absolute;left:1881;top:20962;width:1049;height:742">
              <v:imagedata r:id="rId19" o:title=""/>
            </v:shape>
            <v:shape id="_x0000_s1166" type="#_x0000_t202" style="position:absolute;left:1581;top:21490;width:1679;height:947" filled="f" stroked="f">
              <v:textbox style="mso-next-textbox:#_x0000_s1166">
                <w:txbxContent>
                  <w:p w:rsidR="000368F2" w:rsidRDefault="000368F2" w:rsidP="00FE316B">
                    <w:r>
                      <w:t>Management Server Cluster</w:t>
                    </w:r>
                  </w:p>
                </w:txbxContent>
              </v:textbox>
            </v:shape>
            <v:shape id="_x0000_s1167" type="#_x0000_t75" style="position:absolute;left:1536;top:24631;width:1584;height:836" filled="t" fillcolor="#eeece1">
              <v:imagedata r:id="rId15" o:title=""/>
            </v:shape>
            <v:shape id="_x0000_s1168" type="#_x0000_t202" style="position:absolute;left:10171;top:21275;width:1261;height:1065" filled="f" stroked="f">
              <v:textbox style="mso-next-textbox:#_x0000_s1168">
                <w:txbxContent>
                  <w:p w:rsidR="000368F2" w:rsidRDefault="000368F2" w:rsidP="00FE316B">
                    <w:r>
                      <w:t>Computing Node</w:t>
                    </w:r>
                  </w:p>
                </w:txbxContent>
              </v:textbox>
            </v:shape>
            <v:shape id="_x0000_s1169" type="#_x0000_t75" style="position:absolute;left:1536;top:23656;width:1584;height:836" filled="t" fillcolor="#eeece1">
              <v:imagedata r:id="rId15" o:title=""/>
            </v:shape>
            <v:shape id="_x0000_s1170" type="#_x0000_t202" style="position:absolute;left:1476;top:25446;width:1914;height:885" filled="f" stroked="f">
              <v:textbox style="mso-next-textbox:#_x0000_s1170">
                <w:txbxContent>
                  <w:p w:rsidR="000368F2" w:rsidRDefault="000368F2" w:rsidP="00FE316B">
                    <w:r>
                      <w:t>Secondary storage servers</w:t>
                    </w:r>
                  </w:p>
                </w:txbxContent>
              </v:textbox>
            </v:shape>
            <v:shape id="_x0000_s1171" type="#_x0000_t34" style="position:absolute;left:2728;top:19819;width:674;height:450;rotation:90" o:connectortype="elbow" adj="20894,-333648,-105436"/>
            <v:shape id="_x0000_s1172" type="#_x0000_t34" style="position:absolute;left:1121;top:19876;width:659;height:321;rotation:90;flip:x" o:connectortype="elbow" adj="22124,470759,-42282"/>
            <v:shape id="_x0000_s1173" type="#_x0000_t32" style="position:absolute;left:3390;top:18062;width:3819;height:1150;flip:y" o:connectortype="straight"/>
            <v:shape id="_x0000_s1174" type="#_x0000_t32" style="position:absolute;left:1476;top:18062;width:5733;height:1150;flip:y" o:connectortype="straight"/>
            <v:shape id="_x0000_s1175" type="#_x0000_t32" style="position:absolute;left:3404;top:18062;width:1660;height:1150;flip:y" o:connectortype="straight"/>
            <v:shape id="_x0000_s1176" type="#_x0000_t32" style="position:absolute;left:1476;top:18062;width:3588;height:1150;flip:y" o:connectortype="straight"/>
            <v:shape id="_x0000_s1177" type="#_x0000_t75" style="position:absolute;left:1581;top:19988;width:651;height:433">
              <v:imagedata r:id="rId20" o:title=""/>
            </v:shape>
            <v:shape id="_x0000_s1178" type="#_x0000_t75" style="position:absolute;left:2219;top:19988;width:651;height:433">
              <v:imagedata r:id="rId20" o:title=""/>
            </v:shape>
            <v:shape id="_x0000_s1179" type="#_x0000_t75" style="position:absolute;left:4575;top:16257;width:979;height:1805">
              <v:imagedata r:id="rId21" o:title=""/>
            </v:shape>
            <v:shape id="_x0000_s1180" type="#_x0000_t75" style="position:absolute;left:6690;top:16257;width:979;height:1805">
              <v:imagedata r:id="rId21" o:title=""/>
            </v:shape>
            <v:shape id="_x0000_s1181" type="#_x0000_t202" style="position:absolute;left:10272;top:19502;width:1248;height:1595" filled="f" stroked="f">
              <v:textbox style="mso-next-textbox:#_x0000_s1181">
                <w:txbxContent>
                  <w:p w:rsidR="000368F2" w:rsidRDefault="000368F2" w:rsidP="00FE316B">
                    <w:r>
                      <w:t>Layer-2 switches</w:t>
                    </w:r>
                  </w:p>
                </w:txbxContent>
              </v:textbox>
            </v:shape>
            <v:shape id="_x0000_s1225" type="#_x0000_t75" style="position:absolute;left:1496;top:22396;width:1623;height:699">
              <v:imagedata r:id="rId16" o:title=""/>
            </v:shape>
            <v:shape id="_x0000_s1226" type="#_x0000_t32" style="position:absolute;left:3119;top:22746;width:171;height:1" o:connectortype="straight" strokecolor="black [3213]"/>
            <v:shape id="_x0000_s1227" type="#_x0000_t32" style="position:absolute;left:1290;top:22746;width:206;height:1;flip:y" o:connectortype="straight" strokecolor="black [3213]"/>
            <v:shape id="_x0000_s1229" type="#_x0000_t202" style="position:absolute;left:1566;top:22975;width:1679;height:947" filled="f" stroked="f">
              <v:textbox style="mso-next-textbox:#_x0000_s1229">
                <w:txbxContent>
                  <w:p w:rsidR="000368F2" w:rsidRDefault="000368F2" w:rsidP="00FE316B">
                    <w:proofErr w:type="gramStart"/>
                    <w:r>
                      <w:t>vCenter</w:t>
                    </w:r>
                    <w:proofErr w:type="gramEnd"/>
                    <w:r>
                      <w:t xml:space="preserve"> Server</w:t>
                    </w:r>
                  </w:p>
                </w:txbxContent>
              </v:textbox>
            </v:shape>
            <w10:wrap type="none"/>
            <w10:anchorlock/>
          </v:group>
        </w:pict>
      </w:r>
    </w:p>
    <w:p w:rsidR="001F385E" w:rsidRDefault="0098226B" w:rsidP="001F385E">
      <w:pPr>
        <w:pStyle w:val="Caption"/>
      </w:pPr>
      <w:bookmarkStart w:id="8" w:name="_Ref249761301"/>
      <w:r w:rsidRPr="0098226B">
        <w:t xml:space="preserve">Figure </w:t>
      </w:r>
      <w:r w:rsidR="003D0CD5">
        <w:fldChar w:fldCharType="begin"/>
      </w:r>
      <w:r w:rsidR="00AD18B0">
        <w:instrText xml:space="preserve"> SEQ Figure \* ARABIC </w:instrText>
      </w:r>
      <w:r w:rsidR="003D0CD5">
        <w:fldChar w:fldCharType="separate"/>
      </w:r>
      <w:proofErr w:type="gramStart"/>
      <w:r w:rsidR="00457795">
        <w:rPr>
          <w:noProof/>
        </w:rPr>
        <w:t>2</w:t>
      </w:r>
      <w:r w:rsidR="003D0CD5">
        <w:fldChar w:fldCharType="end"/>
      </w:r>
      <w:bookmarkEnd w:id="8"/>
      <w:r w:rsidRPr="0098226B">
        <w:t xml:space="preserve"> Large-Scale Deployment Architecture</w:t>
      </w:r>
      <w:proofErr w:type="gramEnd"/>
    </w:p>
    <w:p w:rsidR="00B5557F" w:rsidRDefault="003D0CD5" w:rsidP="00B5557F">
      <w:r>
        <w:fldChar w:fldCharType="begin"/>
      </w:r>
      <w:r w:rsidR="00B5557F">
        <w:instrText xml:space="preserve"> REF _Ref249761301 \h </w:instrText>
      </w:r>
      <w:r>
        <w:fldChar w:fldCharType="separate"/>
      </w:r>
      <w:r w:rsidR="00457795" w:rsidRPr="0098226B">
        <w:t xml:space="preserve">Figure </w:t>
      </w:r>
      <w:r w:rsidR="00457795">
        <w:rPr>
          <w:noProof/>
        </w:rPr>
        <w:t>2</w:t>
      </w:r>
      <w:r>
        <w:fldChar w:fldCharType="end"/>
      </w:r>
      <w:r w:rsidR="00B5557F">
        <w:t xml:space="preserve"> illustrates the network architecture of a large-scale Cloud.com CloudStack deployment.</w:t>
      </w:r>
    </w:p>
    <w:p w:rsidR="00077C24" w:rsidRDefault="00B5557F" w:rsidP="00434848">
      <w:pPr>
        <w:pStyle w:val="NumberedList"/>
        <w:numPr>
          <w:ilvl w:val="0"/>
          <w:numId w:val="10"/>
        </w:numPr>
      </w:pPr>
      <w:r>
        <w:t>A</w:t>
      </w:r>
      <w:r w:rsidR="00D042CD">
        <w:t xml:space="preserve"> </w:t>
      </w:r>
      <w:r>
        <w:t xml:space="preserve">layer-3 switching layer is at the core of the data center. A router redundancy protocol like VRRP should be deployed. </w:t>
      </w:r>
      <w:r w:rsidR="00872000">
        <w:t>Typically h</w:t>
      </w:r>
      <w:r>
        <w:t xml:space="preserve">igh-end core switches also include firewall modules. Separate firewall appliances may also be used if the layer-3 </w:t>
      </w:r>
      <w:r>
        <w:lastRenderedPageBreak/>
        <w:t>switch does not have integrated firewall capabilities. The firewalls are configured in NAT mode. The firewalls provide the following functions:</w:t>
      </w:r>
    </w:p>
    <w:p w:rsidR="00077C24" w:rsidRDefault="00B5557F">
      <w:pPr>
        <w:pStyle w:val="NumberedListlevel2"/>
      </w:pPr>
      <w:r>
        <w:t>Forwards HTTP requests and API calls from the Internet to the Management Server. The Management Server resides on the private network.</w:t>
      </w:r>
    </w:p>
    <w:p w:rsidR="00077C24" w:rsidRDefault="00B5557F">
      <w:pPr>
        <w:pStyle w:val="NumberedListlevel2"/>
      </w:pPr>
      <w:r>
        <w:t>When the cloud spans multiple availability Zones, the firewall</w:t>
      </w:r>
      <w:r w:rsidR="00872000">
        <w:t>s</w:t>
      </w:r>
      <w:r>
        <w:t xml:space="preserve"> should enable site-to-site VPN such that servers in different availability Zones can directly reach each other.</w:t>
      </w:r>
    </w:p>
    <w:p w:rsidR="00077C24" w:rsidRDefault="00B5557F">
      <w:pPr>
        <w:pStyle w:val="NumberedList"/>
      </w:pPr>
      <w:r>
        <w:t xml:space="preserve">A layer-2 access switch layer </w:t>
      </w:r>
      <w:r w:rsidR="00B4624E">
        <w:t>is</w:t>
      </w:r>
      <w:r>
        <w:t xml:space="preserve"> established for each Pod. Multiple switches can be stacked to increa</w:t>
      </w:r>
      <w:r w:rsidR="00B4624E">
        <w:t>s</w:t>
      </w:r>
      <w:r>
        <w:t>e port count. In either case</w:t>
      </w:r>
      <w:r w:rsidR="00B4624E">
        <w:t>,</w:t>
      </w:r>
      <w:r>
        <w:t xml:space="preserve"> redundant pairs of layer-2 switches should be deployed.</w:t>
      </w:r>
    </w:p>
    <w:p w:rsidR="00077C24" w:rsidRDefault="00B5557F">
      <w:pPr>
        <w:pStyle w:val="NumberedList"/>
      </w:pPr>
      <w:r>
        <w:t xml:space="preserve">The Management Server cluster (including front-end load balancers, </w:t>
      </w:r>
      <w:r w:rsidR="00B4624E">
        <w:t>M</w:t>
      </w:r>
      <w:r>
        <w:t xml:space="preserve">anagement </w:t>
      </w:r>
      <w:r w:rsidR="00B4624E">
        <w:t>S</w:t>
      </w:r>
      <w:r>
        <w:t xml:space="preserve">erver nodes, and </w:t>
      </w:r>
      <w:r w:rsidR="00B4624E">
        <w:t xml:space="preserve">the </w:t>
      </w:r>
      <w:r>
        <w:t xml:space="preserve">MySQL database) is connected to the private network through a pair of load balancers. </w:t>
      </w:r>
    </w:p>
    <w:p w:rsidR="00077C24" w:rsidRDefault="00B5557F">
      <w:pPr>
        <w:pStyle w:val="NumberedList"/>
      </w:pPr>
      <w:r>
        <w:t>The secondary storage server is connected to the private network.</w:t>
      </w:r>
    </w:p>
    <w:p w:rsidR="00077C24" w:rsidRDefault="00B5557F">
      <w:pPr>
        <w:pStyle w:val="NumberedList"/>
      </w:pPr>
      <w:r>
        <w:t xml:space="preserve">Each Pod contains storage and computing servers. Each storage and computing server should have redundant NICs connected to separate layer-2 access switches. </w:t>
      </w:r>
    </w:p>
    <w:p w:rsidR="007F1D76" w:rsidRPr="00B20505" w:rsidRDefault="007F1D76" w:rsidP="00ED7911">
      <w:pPr>
        <w:pStyle w:val="Heading2"/>
      </w:pPr>
      <w:bookmarkStart w:id="9" w:name="_Toc302411409"/>
      <w:r>
        <w:t>Separate Storage Network</w:t>
      </w:r>
      <w:bookmarkEnd w:id="9"/>
    </w:p>
    <w:p w:rsidR="002D0EAD" w:rsidRDefault="007F1D76" w:rsidP="002D0EAD">
      <w:r>
        <w:t xml:space="preserve">In the </w:t>
      </w:r>
      <w:r w:rsidR="00B4624E">
        <w:t xml:space="preserve">Large-Scale Redundant </w:t>
      </w:r>
      <w:r>
        <w:t>setup</w:t>
      </w:r>
      <w:r w:rsidR="00B4624E">
        <w:t xml:space="preserve"> described in the previous section,</w:t>
      </w:r>
      <w:r>
        <w:t xml:space="preserve"> </w:t>
      </w:r>
      <w:r w:rsidR="00FC3EE3">
        <w:t xml:space="preserve">storage traffic can overload the </w:t>
      </w:r>
      <w:r>
        <w:t xml:space="preserve">private network. A separate storage network is </w:t>
      </w:r>
      <w:r w:rsidR="00077C24">
        <w:t>optional</w:t>
      </w:r>
      <w:r>
        <w:t xml:space="preserve"> </w:t>
      </w:r>
      <w:r w:rsidR="00077C24">
        <w:t>for</w:t>
      </w:r>
      <w:r>
        <w:t xml:space="preserve"> deployments. Storage protocols such as iSCSI are sensitive to network delays. A separate storage network ensures guest network traffic con</w:t>
      </w:r>
      <w:r w:rsidR="00D90192">
        <w:t>tention does not impact storage performance.</w:t>
      </w:r>
    </w:p>
    <w:p w:rsidR="00D034C7" w:rsidRDefault="007451EC" w:rsidP="00D034C7">
      <w:r>
        <w:pict>
          <v:group id="_x0000_s1070" editas="canvas" style="width:540pt;height:404pt;mso-position-horizontal-relative:char;mso-position-vertical-relative:line" coordorigin="720,18656" coordsize="10800,8080">
            <o:lock v:ext="edit" aspectratio="t"/>
            <v:shape id="_x0000_s1071" type="#_x0000_t75" style="position:absolute;left:720;top:18656;width:10800;height:8080" o:preferrelative="f">
              <v:fill o:detectmouseclick="t"/>
              <v:path o:extrusionok="t" o:connecttype="none"/>
              <o:lock v:ext="edit" text="t"/>
            </v:shape>
            <v:shape id="_x0000_s1072" type="#_x0000_t75" style="position:absolute;left:3519;top:19212;width:1181;height:510">
              <v:imagedata r:id="rId13" o:title=""/>
            </v:shape>
            <v:shape id="_x0000_s1073" type="#_x0000_t75" style="position:absolute;left:4865;top:24380;width:1584;height:836" filled="t" fillcolor="#eeece1">
              <v:imagedata r:id="rId15" o:title=""/>
            </v:shape>
            <v:shape id="_x0000_s1074" type="#_x0000_t75" style="position:absolute;left:4841;top:20381;width:1623;height:700">
              <v:imagedata r:id="rId16" o:title=""/>
            </v:shape>
            <v:shape id="_x0000_s1075" type="#_x0000_t75" style="position:absolute;left:6059;top:19212;width:1182;height:510">
              <v:imagedata r:id="rId13" o:title=""/>
            </v:shape>
            <v:shape id="_x0000_s1076" type="#_x0000_t75" style="position:absolute;left:4841;top:21140;width:1623;height:699">
              <v:imagedata r:id="rId16" o:title=""/>
            </v:shape>
            <v:shape id="_x0000_s1077" type="#_x0000_t75" style="position:absolute;left:4841;top:21890;width:1623;height:699">
              <v:imagedata r:id="rId16" o:title=""/>
            </v:shape>
            <v:shape id="_x0000_s1078" type="#_x0000_t75" style="position:absolute;left:4841;top:22655;width:1623;height:699">
              <v:imagedata r:id="rId16" o:title=""/>
            </v:shape>
            <v:shape id="_x0000_s1079" type="#_x0000_t75" style="position:absolute;left:4856;top:25351;width:1584;height:836" filled="t" fillcolor="#eeece1">
              <v:imagedata r:id="rId15" o:title=""/>
            </v:shape>
            <v:shape id="_x0000_s1080" type="#_x0000_t33" style="position:absolute;left:3971;top:19861;width:1009;height:731;rotation:90;flip:x" o:connectortype="elbow" adj="-87984,83209,-87984"/>
            <v:shape id="_x0000_s1081" type="#_x0000_t33" style="position:absolute;left:3592;top:20240;width:1768;height:731;rotation:90;flip:x" o:connectortype="elbow" adj="-50213,83209,-50213"/>
            <v:shape id="_x0000_s1082" type="#_x0000_t33" style="position:absolute;left:3217;top:20615;width:2518;height:731;rotation:90;flip:x" o:connectortype="elbow" adj="-35257,83209,-35257"/>
            <v:shape id="_x0000_s1083" type="#_x0000_t33" style="position:absolute;left:2834;top:20998;width:3283;height:731;rotation:90;flip:x" o:connectortype="elbow" adj="-27041,83209,-27041"/>
            <v:shape id="_x0000_s1084" type="#_x0000_t33" style="position:absolute;left:6052;top:20134;width:1009;height:186;rotation:90" o:connectortype="elbow" adj="-142359,-327019,-142359"/>
            <v:shape id="_x0000_s1085" type="#_x0000_t33" style="position:absolute;left:5673;top:20513;width:1768;height:186;rotation:90" o:connectortype="elbow" adj="-81244,-327019,-81244"/>
            <v:shape id="_x0000_s1086" type="#_x0000_t33" style="position:absolute;left:5298;top:20888;width:2518;height:186;rotation:90" o:connectortype="elbow" adj="-57045,-327019,-57045"/>
            <v:shape id="_x0000_s1087" type="#_x0000_t33" style="position:absolute;left:4915;top:21271;width:3283;height:186;rotation:90" o:connectortype="elbow" adj="-43753,-327019,-43753"/>
            <v:shape id="_x0000_s1088" type="#_x0000_t202" style="position:absolute;left:5266;top:26091;width:869;height:645" filled="f" stroked="f">
              <v:textbox style="mso-next-textbox:#_x0000_s1088">
                <w:txbxContent>
                  <w:p w:rsidR="000368F2" w:rsidRDefault="000368F2" w:rsidP="00D034C7">
                    <w:r>
                      <w:t>Pod 1</w:t>
                    </w:r>
                  </w:p>
                </w:txbxContent>
              </v:textbox>
            </v:shape>
            <v:shape id="_x0000_s1089" type="#_x0000_t202" style="position:absolute;left:8027;top:24380;width:1184;height:1070" filled="f" stroked="f">
              <v:textbox style="mso-next-textbox:#_x0000_s1089">
                <w:txbxContent>
                  <w:p w:rsidR="000368F2" w:rsidRDefault="000368F2" w:rsidP="00D034C7">
                    <w:r>
                      <w:t>Storage servers</w:t>
                    </w:r>
                  </w:p>
                </w:txbxContent>
              </v:textbox>
            </v:shape>
            <v:shape id="_x0000_s1090" type="#_x0000_t202" style="position:absolute;left:8026;top:21311;width:1261;height:1065" filled="f" stroked="f">
              <v:textbox style="mso-next-textbox:#_x0000_s1090">
                <w:txbxContent>
                  <w:p w:rsidR="000368F2" w:rsidRDefault="000368F2" w:rsidP="00D034C7">
                    <w:r>
                      <w:t>Computing servers</w:t>
                    </w:r>
                  </w:p>
                </w:txbxContent>
              </v:textbox>
            </v:shape>
            <v:shape id="_x0000_s1091" type="#_x0000_t75" style="position:absolute;left:6650;top:23611;width:1182;height:510">
              <v:imagedata r:id="rId13" o:title=""/>
            </v:shape>
            <v:shape id="_x0000_s1092" type="#_x0000_t75" style="position:absolute;left:3924;top:23611;width:1181;height:510">
              <v:imagedata r:id="rId13" o:title=""/>
            </v:shape>
            <v:shape id="_x0000_s1093" type="#_x0000_t34" style="position:absolute;left:5319;top:21689;width:3052;height:792;rotation:90;flip:x" o:connectortype="elbow" adj="-135,126409,-45642"/>
            <v:shape id="_x0000_s1094" type="#_x0000_t32" style="position:absolute;left:6449;top:21310;width:792;height:1" o:connectortype="elbow" adj="-175882,-1,-175882"/>
            <v:shape id="_x0000_s1095" type="#_x0000_t32" style="position:absolute;left:6434;top:22075;width:792;height:1" o:connectortype="elbow" adj="-175882,-1,-175882"/>
            <v:shape id="_x0000_s1096" type="#_x0000_t32" style="position:absolute;left:6434;top:22825;width:792;height:1" o:connectortype="elbow" adj="-175882,-1,-175882"/>
            <v:shape id="_x0000_s1097" type="#_x0000_t34" style="position:absolute;left:3223;top:21828;width:3075;height:491;rotation:90" o:connectortype="elbow" adj="-57,-202978,-35164"/>
            <v:shape id="_x0000_s1098" type="#_x0000_t32" style="position:absolute;left:4515;top:21276;width:491;height:1" o:connectortype="elbow" adj="-198623,-1,-198623"/>
            <v:shape id="_x0000_s1099" type="#_x0000_t32" style="position:absolute;left:4515;top:22041;width:491;height:1" o:connectortype="elbow" adj="-198623,-1,-198623"/>
            <v:shape id="_x0000_s1100" type="#_x0000_t32" style="position:absolute;left:4515;top:22791;width:491;height:1" o:connectortype="elbow" adj="-198623,-1,-198623"/>
            <v:shape id="_x0000_s1101" type="#_x0000_t33" style="position:absolute;left:6017;top:24544;width:1648;height:801;rotation:90" o:connectortype="elbow" adj="-94906,-194562,-94906"/>
            <v:shape id="_x0000_s1102" type="#_x0000_t33" style="position:absolute;left:6506;top:24064;width:677;height:792;rotation:90" o:connectortype="elbow" adj="-231027,-196773,-231027"/>
            <v:shape id="_x0000_s1103" type="#_x0000_t34" style="position:absolute;left:3866;top:24770;width:1648;height:350;rotation:90;flip:x" o:connectortype="elbow" adj="21560,505872,-59177"/>
            <v:shape id="_x0000_s1104" type="#_x0000_t33" style="position:absolute;left:4351;top:24285;width:677;height:350;rotation:90;flip:x" o:connectortype="elbow" adj="-144053,445269,-144053"/>
            <v:shape id="_x0000_s1105" type="#_x0000_t202" style="position:absolute;left:8086;top:19084;width:1590;height:1595" filled="f" stroked="f">
              <v:textbox style="mso-next-textbox:#_x0000_s1105">
                <w:txbxContent>
                  <w:p w:rsidR="000368F2" w:rsidRDefault="000368F2" w:rsidP="00D034C7">
                    <w:r>
                      <w:t>Pod level network switch</w:t>
                    </w:r>
                  </w:p>
                </w:txbxContent>
              </v:textbox>
            </v:shape>
            <v:shape id="_x0000_s1106" type="#_x0000_t202" style="position:absolute;left:8026;top:23416;width:1859;height:1595" filled="f" stroked="f">
              <v:textbox style="mso-next-textbox:#_x0000_s1106">
                <w:txbxContent>
                  <w:p w:rsidR="000368F2" w:rsidRDefault="000368F2" w:rsidP="00D034C7">
                    <w:r>
                      <w:t>Storage network switch</w:t>
                    </w:r>
                  </w:p>
                </w:txbxContent>
              </v:textbox>
            </v:shape>
            <w10:wrap type="none"/>
            <w10:anchorlock/>
          </v:group>
        </w:pict>
      </w:r>
    </w:p>
    <w:p w:rsidR="00D034C7" w:rsidRPr="00186614" w:rsidRDefault="0098226B" w:rsidP="00D034C7">
      <w:pPr>
        <w:pStyle w:val="Caption"/>
      </w:pPr>
      <w:bookmarkStart w:id="10" w:name="_Ref256247180"/>
      <w:bookmarkStart w:id="11" w:name="_Ref256247171"/>
      <w:r w:rsidRPr="0098226B">
        <w:t xml:space="preserve">Figure </w:t>
      </w:r>
      <w:fldSimple w:instr=" SEQ Figure \* ARABIC ">
        <w:r w:rsidR="00457795">
          <w:rPr>
            <w:noProof/>
          </w:rPr>
          <w:t>3</w:t>
        </w:r>
      </w:fldSimple>
      <w:bookmarkEnd w:id="10"/>
      <w:r w:rsidRPr="0098226B">
        <w:t xml:space="preserve"> Separate Storage Network</w:t>
      </w:r>
      <w:bookmarkEnd w:id="11"/>
    </w:p>
    <w:p w:rsidR="00B4624E" w:rsidRDefault="003D0CD5" w:rsidP="002D0EAD">
      <w:r>
        <w:fldChar w:fldCharType="begin"/>
      </w:r>
      <w:r w:rsidR="00B4624E">
        <w:instrText xml:space="preserve"> REF _Ref256247180 \h </w:instrText>
      </w:r>
      <w:r>
        <w:fldChar w:fldCharType="separate"/>
      </w:r>
      <w:r w:rsidR="00457795" w:rsidRPr="0098226B">
        <w:t xml:space="preserve">Figure </w:t>
      </w:r>
      <w:r w:rsidR="00457795">
        <w:rPr>
          <w:noProof/>
        </w:rPr>
        <w:t>3</w:t>
      </w:r>
      <w:r>
        <w:fldChar w:fldCharType="end"/>
      </w:r>
      <w:r w:rsidR="00B4624E">
        <w:t xml:space="preserve"> illustrates a setup with a separate storage network. Each server has four NICs, two connected to Pod-level network switches and two connected to storage network switches.</w:t>
      </w:r>
    </w:p>
    <w:p w:rsidR="00D034C7" w:rsidRDefault="00E80679" w:rsidP="002D0EAD">
      <w:r>
        <w:t xml:space="preserve">There are </w:t>
      </w:r>
      <w:r w:rsidR="00077C24">
        <w:t>two w</w:t>
      </w:r>
      <w:r>
        <w:t>ays to configure the storage network:</w:t>
      </w:r>
    </w:p>
    <w:p w:rsidR="00077C24" w:rsidRDefault="00E80679" w:rsidP="00434848">
      <w:pPr>
        <w:pStyle w:val="NumberedList"/>
        <w:numPr>
          <w:ilvl w:val="0"/>
          <w:numId w:val="6"/>
        </w:numPr>
      </w:pPr>
      <w:r>
        <w:t>Bonded NIC and redundant switches can be deployed for NFS.</w:t>
      </w:r>
      <w:r w:rsidR="00077C24">
        <w:t xml:space="preserve">  </w:t>
      </w:r>
      <w:r w:rsidR="00A31DE6">
        <w:t xml:space="preserve">In </w:t>
      </w:r>
      <w:r w:rsidR="008C0BEF">
        <w:t>NFS</w:t>
      </w:r>
      <w:r w:rsidR="00B70D55">
        <w:t xml:space="preserve"> deployments</w:t>
      </w:r>
      <w:r w:rsidR="00A31DE6">
        <w:t>, redundant switches and bonded NICs still result in one network (one CIDR block+ default gateway address)</w:t>
      </w:r>
      <w:r w:rsidR="009601CA">
        <w:t>.</w:t>
      </w:r>
    </w:p>
    <w:p w:rsidR="00077C24" w:rsidRDefault="00E80679">
      <w:pPr>
        <w:pStyle w:val="NumberedList"/>
      </w:pPr>
      <w:proofErr w:type="gramStart"/>
      <w:r>
        <w:t>iSCSI</w:t>
      </w:r>
      <w:proofErr w:type="gramEnd"/>
      <w:r>
        <w:t xml:space="preserve"> can take advantage of </w:t>
      </w:r>
      <w:r w:rsidR="006F239E">
        <w:t>two</w:t>
      </w:r>
      <w:r>
        <w:t xml:space="preserve"> separate </w:t>
      </w:r>
      <w:r w:rsidR="00A31DE6">
        <w:t xml:space="preserve">storage </w:t>
      </w:r>
      <w:r>
        <w:t>networks</w:t>
      </w:r>
      <w:r w:rsidR="00A31DE6">
        <w:t xml:space="preserve"> (two CIDR blocks each with</w:t>
      </w:r>
      <w:r w:rsidR="00E71EFF">
        <w:t xml:space="preserve"> its</w:t>
      </w:r>
      <w:r w:rsidR="00A31DE6">
        <w:t xml:space="preserve"> own default gateway)</w:t>
      </w:r>
      <w:r>
        <w:t>. Multipath iSCSI client can failover and load balance between separate storage networks.</w:t>
      </w:r>
    </w:p>
    <w:p w:rsidR="00077C24" w:rsidRDefault="007451EC">
      <w:r>
        <w:pict>
          <v:group id="_x0000_s1040" editas="canvas" style="width:523.5pt;height:285.5pt;mso-position-horizontal-relative:char;mso-position-vertical-relative:line" coordorigin="720,20961" coordsize="10470,5710">
            <o:lock v:ext="edit" aspectratio="t"/>
            <v:shape id="_x0000_s1041" type="#_x0000_t75" style="position:absolute;left:720;top:20961;width:10470;height:5710" o:preferrelative="f">
              <v:fill o:detectmouseclick="t"/>
              <v:path o:extrusionok="t" o:connecttype="none"/>
              <o:lock v:ext="edit" text="t"/>
            </v:shape>
            <v:shape id="_x0000_s1042" type="#_x0000_t75" style="position:absolute;left:2165;top:24200;width:1584;height:836" filled="t" fillcolor="#eeece1">
              <v:imagedata r:id="rId15" o:title=""/>
            </v:shape>
            <v:shape id="_x0000_s1043" type="#_x0000_t75" style="position:absolute;left:2141;top:22475;width:1623;height:699">
              <v:imagedata r:id="rId16" o:title=""/>
            </v:shape>
            <v:shape id="_x0000_s1044" type="#_x0000_t202" style="position:absolute;left:2256;top:26026;width:1439;height:645" filled="f" stroked="f">
              <v:textbox style="mso-next-textbox:#_x0000_s1044">
                <w:txbxContent>
                  <w:p w:rsidR="000368F2" w:rsidRPr="00E71EFF" w:rsidRDefault="000368F2" w:rsidP="004A1290">
                    <w:pPr>
                      <w:rPr>
                        <w:rStyle w:val="Strong"/>
                      </w:rPr>
                    </w:pPr>
                    <w:r w:rsidRPr="0098226B">
                      <w:rPr>
                        <w:rStyle w:val="Strong"/>
                      </w:rPr>
                      <w:t>NIC Bonding</w:t>
                    </w:r>
                  </w:p>
                </w:txbxContent>
              </v:textbox>
            </v:shape>
            <v:shape id="_x0000_s1045" type="#_x0000_t75" style="position:absolute;left:3695;top:23431;width:1182;height:510">
              <v:imagedata r:id="rId13" o:title=""/>
            </v:shape>
            <v:shape id="_x0000_s1046" type="#_x0000_t75" style="position:absolute;left:1224;top:23431;width:1181;height:510">
              <v:imagedata r:id="rId13" o:title=""/>
            </v:shape>
            <v:shape id="_x0000_s1047" type="#_x0000_t33" style="position:absolute;left:3679;top:24011;width:677;height:537;rotation:90" o:connectortype="elbow" adj="-136747,-196693,-136747"/>
            <v:shape id="_x0000_s1048" type="#_x0000_t33" style="position:absolute;left:1651;top:24105;width:677;height:350;rotation:90;flip:x" o:connectortype="elbow" adj="-57908,301783,-57908"/>
            <v:shape id="_x0000_s1049" type="#_x0000_t33" style="position:absolute;left:3764;top:22825;width:522;height:606" o:connectortype="elbow" adj="-155752,-134519,-155752"/>
            <v:shape id="_x0000_s1050" type="#_x0000_t33" style="position:absolute;left:1815;top:22825;width:326;height:606;rotation:180;flip:y" o:connectortype="elbow" adj="-141858,134519,-141858"/>
            <v:shape id="_x0000_s1051" type="#_x0000_t202" style="position:absolute;left:2086;top:21106;width:2504;height:1170" filled="f" stroked="f">
              <v:textbox style="mso-next-textbox:#_x0000_s1051">
                <w:txbxContent>
                  <w:p w:rsidR="000368F2" w:rsidRDefault="000368F2" w:rsidP="004A1290">
                    <w:r>
                      <w:t>2 NICs on computing server bond to the same IP address: 192.168.10.3</w:t>
                    </w:r>
                  </w:p>
                </w:txbxContent>
              </v:textbox>
            </v:shape>
            <v:shape id="_x0000_s1052" type="#_x0000_t202" style="position:absolute;left:2090;top:25006;width:2200;height:1170" filled="f" stroked="f">
              <v:textbox style="mso-next-textbox:#_x0000_s1052">
                <w:txbxContent>
                  <w:p w:rsidR="000368F2" w:rsidRDefault="000368F2" w:rsidP="004A1290">
                    <w:r>
                      <w:t>2 NICs on NFS server bond to the same IP address: 192.168.10.14</w:t>
                    </w:r>
                  </w:p>
                </w:txbxContent>
              </v:textbox>
            </v:shape>
            <v:shape id="_x0000_s1053" type="#_x0000_t75" style="position:absolute;left:7205;top:24200;width:1584;height:836" filled="t" fillcolor="#eeece1">
              <v:imagedata r:id="rId15" o:title=""/>
            </v:shape>
            <v:shape id="_x0000_s1054" type="#_x0000_t75" style="position:absolute;left:7181;top:22475;width:1623;height:699">
              <v:imagedata r:id="rId16" o:title=""/>
            </v:shape>
            <v:shape id="_x0000_s1055" type="#_x0000_t202" style="position:absolute;left:7296;top:26026;width:1646;height:645" filled="f" stroked="f">
              <v:textbox style="mso-next-textbox:#_x0000_s1055">
                <w:txbxContent>
                  <w:p w:rsidR="000368F2" w:rsidRPr="00E71EFF" w:rsidRDefault="000368F2" w:rsidP="004A1290">
                    <w:pPr>
                      <w:rPr>
                        <w:rStyle w:val="Strong"/>
                      </w:rPr>
                    </w:pPr>
                    <w:r w:rsidRPr="0098226B">
                      <w:rPr>
                        <w:rStyle w:val="Strong"/>
                      </w:rPr>
                      <w:t>Multipath I/O</w:t>
                    </w:r>
                  </w:p>
                </w:txbxContent>
              </v:textbox>
            </v:shape>
            <v:shape id="_x0000_s1056" type="#_x0000_t75" style="position:absolute;left:8735;top:23431;width:1182;height:510">
              <v:imagedata r:id="rId13" o:title=""/>
            </v:shape>
            <v:shape id="_x0000_s1057" type="#_x0000_t75" style="position:absolute;left:6264;top:23431;width:1181;height:510">
              <v:imagedata r:id="rId13" o:title=""/>
            </v:shape>
            <v:shape id="_x0000_s1058" type="#_x0000_t33" style="position:absolute;left:8719;top:24011;width:677;height:537;rotation:90" o:connectortype="elbow" adj="-161155,-168737,-161155"/>
            <v:shape id="_x0000_s1059" type="#_x0000_t33" style="position:absolute;left:6691;top:24105;width:677;height:350;rotation:90;flip:x" o:connectortype="elbow" adj="-82316,258891,-82316"/>
            <v:shape id="_x0000_s1060" type="#_x0000_t33" style="position:absolute;left:8804;top:22825;width:522;height:606" o:connectortype="elbow" adj="-187407,-109747,-187407"/>
            <v:shape id="_x0000_s1061" type="#_x0000_t33" style="position:absolute;left:6855;top:22825;width:326;height:606;rotation:180;flip:y" o:connectortype="elbow" adj="-192545,109747,-192545"/>
            <v:shape id="_x0000_s1062" type="#_x0000_t202" style="position:absolute;left:7126;top:21106;width:2204;height:1170" filled="f" stroked="f">
              <v:textbox style="mso-next-textbox:#_x0000_s1062">
                <w:txbxContent>
                  <w:p w:rsidR="000368F2" w:rsidRDefault="000368F2" w:rsidP="004A1290">
                    <w:r>
                      <w:t>2 NICs on computing server have different IP addresses</w:t>
                    </w:r>
                  </w:p>
                </w:txbxContent>
              </v:textbox>
            </v:shape>
            <v:shape id="_x0000_s1063" type="#_x0000_t202" style="position:absolute;left:7130;top:24856;width:2200;height:1170" filled="f" stroked="f">
              <v:textbox style="mso-next-textbox:#_x0000_s1063">
                <w:txbxContent>
                  <w:p w:rsidR="000368F2" w:rsidRDefault="000368F2" w:rsidP="004A1290">
                    <w:r>
                      <w:t>2 NICs on iSCSI server have different IP addresses</w:t>
                    </w:r>
                  </w:p>
                </w:txbxContent>
              </v:textbox>
            </v:shape>
            <v:shape id="_x0000_s1064" type="#_x0000_t202" style="position:absolute;left:8804;top:22180;width:1439;height:645" filled="f" stroked="f">
              <v:textbox style="mso-next-textbox:#_x0000_s1064">
                <w:txbxContent>
                  <w:p w:rsidR="000368F2" w:rsidRDefault="000368F2" w:rsidP="004A1290">
                    <w:r>
                      <w:t>192.168.11.4</w:t>
                    </w:r>
                  </w:p>
                </w:txbxContent>
              </v:textbox>
            </v:shape>
            <v:shape id="_x0000_s1065" type="#_x0000_t202" style="position:absolute;left:5917;top:22195;width:1439;height:645" filled="f" stroked="f">
              <v:textbox style="mso-next-textbox:#_x0000_s1065">
                <w:txbxContent>
                  <w:p w:rsidR="000368F2" w:rsidRDefault="000368F2" w:rsidP="004A1290">
                    <w:r>
                      <w:t>192.168.10.3</w:t>
                    </w:r>
                  </w:p>
                </w:txbxContent>
              </v:textbox>
            </v:shape>
            <v:shape id="_x0000_s1066" type="#_x0000_t202" style="position:absolute;left:5700;top:24436;width:1626;height:645" filled="f" stroked="f">
              <v:textbox style="mso-next-textbox:#_x0000_s1066">
                <w:txbxContent>
                  <w:p w:rsidR="000368F2" w:rsidRDefault="000368F2" w:rsidP="004A1290">
                    <w:r>
                      <w:t>192.168.10.14</w:t>
                    </w:r>
                  </w:p>
                </w:txbxContent>
              </v:textbox>
            </v:shape>
            <v:shape id="_x0000_s1067" type="#_x0000_t202" style="position:absolute;left:8781;top:24409;width:1626;height:645" filled="f" stroked="f">
              <v:textbox style="mso-next-textbox:#_x0000_s1067">
                <w:txbxContent>
                  <w:p w:rsidR="000368F2" w:rsidRDefault="000368F2" w:rsidP="004A1290">
                    <w:r>
                      <w:t>192.168.11.15</w:t>
                    </w:r>
                  </w:p>
                </w:txbxContent>
              </v:textbox>
            </v:shape>
            <v:shape id="_x0000_s1068" style="position:absolute;left:2086;top:22216;width:1830;height:624;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v:shape id="_x0000_s1069" style="position:absolute;left:2060;top:24607;width:1830;height:624;rotation:180;mso-wrap-style:square;mso-wrap-distance-left:9pt;mso-wrap-distance-top:0;mso-wrap-distance-right:9pt;mso-wrap-distance-bottom:0;mso-position-horizontal-relative:text;mso-position-vertical-relative:text;mso-width-relative:page;mso-height-relative:page;mso-position-horizontal-col-start:0;mso-width-col-span:0;v-text-anchor:top" coordsize="1830,547" path="m,547c150,457,595,14,900,7v305,-7,736,392,930,495e" filled="f" strokeweight="2.5pt">
              <v:stroke dashstyle="1 1"/>
              <v:path arrowok="t"/>
            </v:shape>
            <w10:wrap type="none"/>
            <w10:anchorlock/>
          </v:group>
        </w:pict>
      </w:r>
    </w:p>
    <w:p w:rsidR="00077C24" w:rsidRDefault="0098226B">
      <w:pPr>
        <w:pStyle w:val="Caption"/>
      </w:pPr>
      <w:bookmarkStart w:id="12" w:name="_Ref256349293"/>
      <w:r w:rsidRPr="0098226B">
        <w:t xml:space="preserve">Figure </w:t>
      </w:r>
      <w:fldSimple w:instr=" SEQ Figure \* ARABIC ">
        <w:r w:rsidR="00457795">
          <w:rPr>
            <w:noProof/>
          </w:rPr>
          <w:t>4</w:t>
        </w:r>
      </w:fldSimple>
      <w:bookmarkEnd w:id="12"/>
      <w:r w:rsidRPr="0098226B">
        <w:t xml:space="preserve"> NIC Bonding and Multipath I/O</w:t>
      </w:r>
    </w:p>
    <w:bookmarkStart w:id="13" w:name="_Toc265175043"/>
    <w:bookmarkStart w:id="14" w:name="_Toc266277064"/>
    <w:bookmarkEnd w:id="13"/>
    <w:bookmarkEnd w:id="14"/>
    <w:p w:rsidR="00E71EFF" w:rsidRDefault="003D0CD5" w:rsidP="00E71EFF">
      <w:r>
        <w:fldChar w:fldCharType="begin"/>
      </w:r>
      <w:r w:rsidR="00E71EFF">
        <w:instrText xml:space="preserve"> REF _Ref256349293 \h </w:instrText>
      </w:r>
      <w:r>
        <w:fldChar w:fldCharType="separate"/>
      </w:r>
      <w:r w:rsidR="00457795" w:rsidRPr="0098226B">
        <w:t xml:space="preserve">Figure </w:t>
      </w:r>
      <w:r w:rsidR="00457795">
        <w:rPr>
          <w:noProof/>
        </w:rPr>
        <w:t>4</w:t>
      </w:r>
      <w:r>
        <w:fldChar w:fldCharType="end"/>
      </w:r>
      <w:r w:rsidR="00E71EFF">
        <w:t xml:space="preserve"> illustrates the differences between NIC bonding and Multipath I/O (MPIO).</w:t>
      </w:r>
      <w:r w:rsidR="00AF60C8">
        <w:t xml:space="preserve"> NIC bonding configuration involves only one network. MPIO involves 2 separate networks.</w:t>
      </w:r>
    </w:p>
    <w:p w:rsidR="008C1E9B" w:rsidRDefault="008C1E9B" w:rsidP="008C1E9B">
      <w:pPr>
        <w:pStyle w:val="Heading2"/>
      </w:pPr>
      <w:bookmarkStart w:id="15" w:name="_Toc302411410"/>
      <w:r>
        <w:t>Best Practices</w:t>
      </w:r>
      <w:bookmarkEnd w:id="15"/>
    </w:p>
    <w:p w:rsidR="00A72F1B" w:rsidRDefault="008C1E9B" w:rsidP="008C1E9B">
      <w:proofErr w:type="gramStart"/>
      <w:r>
        <w:t>Deploying a cloud is challenging.</w:t>
      </w:r>
      <w:proofErr w:type="gramEnd"/>
      <w:r>
        <w:t xml:space="preserve">  There are many different technology choices to make, and the CloudStack is flexible enough in its configuration that there are many possible ways to combine and configure </w:t>
      </w:r>
      <w:r w:rsidR="00AC1640">
        <w:t>the chosen technology</w:t>
      </w:r>
      <w:r>
        <w:t xml:space="preserve">.  </w:t>
      </w:r>
      <w:r w:rsidR="00827F52">
        <w:t>This section contains suggestions and requirements</w:t>
      </w:r>
      <w:r w:rsidR="00A72F1B">
        <w:t xml:space="preserve"> </w:t>
      </w:r>
      <w:r>
        <w:t xml:space="preserve">about cloud deployments.  </w:t>
      </w:r>
    </w:p>
    <w:p w:rsidR="00A72F1B" w:rsidRDefault="00A72F1B" w:rsidP="00C47F8D">
      <w:pPr>
        <w:pStyle w:val="Heading3"/>
      </w:pPr>
      <w:bookmarkStart w:id="16" w:name="_Toc302411411"/>
      <w:r>
        <w:t>Required Practices</w:t>
      </w:r>
      <w:bookmarkEnd w:id="16"/>
    </w:p>
    <w:p w:rsidR="00AC4176" w:rsidRDefault="00AC4176" w:rsidP="00462EC3">
      <w:pPr>
        <w:pStyle w:val="ListParagraph"/>
        <w:numPr>
          <w:ilvl w:val="0"/>
          <w:numId w:val="45"/>
        </w:numPr>
      </w:pPr>
      <w:r>
        <w:t>For XenServer and vSphere, do not put more than 8 hosts in a Cluster.  For KVM, do not put more than 16 hosts in a cluster.</w:t>
      </w:r>
    </w:p>
    <w:p w:rsidR="004C3F0B" w:rsidRDefault="004C3F0B" w:rsidP="00462EC3">
      <w:pPr>
        <w:pStyle w:val="ListParagraph"/>
        <w:numPr>
          <w:ilvl w:val="0"/>
          <w:numId w:val="45"/>
        </w:numPr>
      </w:pPr>
      <w:r>
        <w:t>For XenServer, install PV drivers / Xen tools on each template that you create.  This will enable live migration and clean guest shutdown.</w:t>
      </w:r>
    </w:p>
    <w:p w:rsidR="004C3F0B" w:rsidRDefault="004C3F0B" w:rsidP="00462EC3">
      <w:pPr>
        <w:pStyle w:val="ListParagraph"/>
        <w:numPr>
          <w:ilvl w:val="0"/>
          <w:numId w:val="45"/>
        </w:numPr>
      </w:pPr>
      <w:r>
        <w:t>For vSphere, install VMware Tools on each template that you create.  This will enable console view to work properly.</w:t>
      </w:r>
    </w:p>
    <w:p w:rsidR="00A72F1B" w:rsidRDefault="00A72F1B" w:rsidP="00273AC9">
      <w:pPr>
        <w:pStyle w:val="Heading3"/>
      </w:pPr>
      <w:bookmarkStart w:id="17" w:name="_Toc302411412"/>
      <w:r>
        <w:t>Suggested Practices</w:t>
      </w:r>
      <w:bookmarkEnd w:id="17"/>
    </w:p>
    <w:p w:rsidR="008C1E9B" w:rsidRDefault="008C1E9B" w:rsidP="008C1E9B">
      <w:r>
        <w:t>These should be treated as suggestions and not absolutes.  However, we do encourage anyone planning to build a cloud outside of these guidelines to discuss their needs with us.</w:t>
      </w:r>
    </w:p>
    <w:p w:rsidR="008C1E9B" w:rsidRDefault="008C1E9B" w:rsidP="00462EC3">
      <w:pPr>
        <w:pStyle w:val="ListParagraph"/>
        <w:numPr>
          <w:ilvl w:val="0"/>
          <w:numId w:val="45"/>
        </w:numPr>
      </w:pPr>
      <w:r>
        <w:t>Use multiple Cluster</w:t>
      </w:r>
      <w:r w:rsidR="00526C29">
        <w:t>s</w:t>
      </w:r>
      <w:r>
        <w:t xml:space="preserve"> per Pod if you need to achieve a certain switch density</w:t>
      </w:r>
      <w:r w:rsidR="00526C29">
        <w:t>.</w:t>
      </w:r>
    </w:p>
    <w:p w:rsidR="008C1E9B" w:rsidRDefault="00526C29" w:rsidP="00462EC3">
      <w:pPr>
        <w:pStyle w:val="ListParagraph"/>
        <w:numPr>
          <w:ilvl w:val="0"/>
          <w:numId w:val="45"/>
        </w:numPr>
      </w:pPr>
      <w:r>
        <w:t xml:space="preserve">Primary storage mountpoints or LUNs should not exceed 6 TB in size.  It is better to have multiple </w:t>
      </w:r>
      <w:r w:rsidR="00413B7B">
        <w:t xml:space="preserve">smaller </w:t>
      </w:r>
      <w:r>
        <w:t>primary storage elements per Cluster than one large one.</w:t>
      </w:r>
    </w:p>
    <w:p w:rsidR="00AC4176" w:rsidRDefault="00AC4176" w:rsidP="00462EC3">
      <w:pPr>
        <w:pStyle w:val="ListParagraph"/>
        <w:numPr>
          <w:ilvl w:val="0"/>
          <w:numId w:val="45"/>
        </w:numPr>
      </w:pPr>
      <w:r>
        <w:lastRenderedPageBreak/>
        <w:t>When exporting shares on primary storage, avoid data loss by restricting the range of IP addresses that can access the storage. See "</w:t>
      </w:r>
      <w:r>
        <w:fldChar w:fldCharType="begin"/>
      </w:r>
      <w:r>
        <w:instrText xml:space="preserve"> REF _Ref288821718 \h </w:instrText>
      </w:r>
      <w:r>
        <w:fldChar w:fldCharType="separate"/>
      </w:r>
      <w:r w:rsidR="00457795">
        <w:t>Linux NFS on Local Disks and DAS</w:t>
      </w:r>
      <w:r>
        <w:fldChar w:fldCharType="end"/>
      </w:r>
      <w:r>
        <w:t xml:space="preserve">" on page </w:t>
      </w:r>
      <w:r>
        <w:fldChar w:fldCharType="begin"/>
      </w:r>
      <w:r>
        <w:instrText xml:space="preserve"> PAGEREF _Ref288821802 \h </w:instrText>
      </w:r>
      <w:r>
        <w:fldChar w:fldCharType="separate"/>
      </w:r>
      <w:r w:rsidR="00457795">
        <w:rPr>
          <w:noProof/>
        </w:rPr>
        <w:t>28</w:t>
      </w:r>
      <w:r>
        <w:fldChar w:fldCharType="end"/>
      </w:r>
      <w:r>
        <w:t xml:space="preserve"> or "</w:t>
      </w:r>
      <w:r>
        <w:fldChar w:fldCharType="begin"/>
      </w:r>
      <w:r>
        <w:instrText xml:space="preserve"> REF _Ref256347191 \h </w:instrText>
      </w:r>
      <w:r>
        <w:fldChar w:fldCharType="separate"/>
      </w:r>
      <w:r w:rsidR="00457795">
        <w:t>Linux NFS on iSCSI</w:t>
      </w:r>
      <w:r>
        <w:fldChar w:fldCharType="end"/>
      </w:r>
      <w:r>
        <w:t xml:space="preserve">" on page </w:t>
      </w:r>
      <w:r>
        <w:fldChar w:fldCharType="begin"/>
      </w:r>
      <w:r>
        <w:instrText xml:space="preserve"> PAGEREF _Ref256347191 \h </w:instrText>
      </w:r>
      <w:r>
        <w:fldChar w:fldCharType="separate"/>
      </w:r>
      <w:r w:rsidR="00457795">
        <w:rPr>
          <w:noProof/>
        </w:rPr>
        <w:t>30</w:t>
      </w:r>
      <w:r>
        <w:fldChar w:fldCharType="end"/>
      </w:r>
      <w:r>
        <w:t>.</w:t>
      </w:r>
    </w:p>
    <w:p w:rsidR="00526C29" w:rsidRDefault="00526C29" w:rsidP="00462EC3">
      <w:pPr>
        <w:pStyle w:val="ListParagraph"/>
        <w:numPr>
          <w:ilvl w:val="0"/>
          <w:numId w:val="45"/>
        </w:numPr>
      </w:pPr>
      <w:r>
        <w:t>NIC bonding is straightforward to implement and provides increased reliability.</w:t>
      </w:r>
    </w:p>
    <w:p w:rsidR="00526C29" w:rsidRDefault="00526C29" w:rsidP="00462EC3">
      <w:pPr>
        <w:pStyle w:val="ListParagraph"/>
        <w:numPr>
          <w:ilvl w:val="0"/>
          <w:numId w:val="45"/>
        </w:numPr>
      </w:pPr>
      <w:r>
        <w:t>10G networks are generally recommended for storage access when larger servers that can support r</w:t>
      </w:r>
      <w:r w:rsidR="00413B7B">
        <w:t>elatively more VMs are used.</w:t>
      </w:r>
    </w:p>
    <w:p w:rsidR="00526C29" w:rsidRDefault="00413B7B" w:rsidP="00462EC3">
      <w:pPr>
        <w:pStyle w:val="ListParagraph"/>
        <w:numPr>
          <w:ilvl w:val="0"/>
          <w:numId w:val="45"/>
        </w:numPr>
      </w:pPr>
      <w:r>
        <w:t>Host c</w:t>
      </w:r>
      <w:r w:rsidR="00526C29">
        <w:t xml:space="preserve">apacity should generally be modeled in terms of RAM for the guests.  Storage and CPU may be overprovisioned.  RAM may not.  </w:t>
      </w:r>
      <w:r w:rsidR="00AC1640">
        <w:t>RAM</w:t>
      </w:r>
      <w:r w:rsidR="006B7C82">
        <w:t xml:space="preserve"> is usually the limiting factor in capacity designs.</w:t>
      </w:r>
    </w:p>
    <w:p w:rsidR="00526C29" w:rsidRDefault="00526C29" w:rsidP="00462EC3">
      <w:pPr>
        <w:pStyle w:val="ListParagraph"/>
        <w:numPr>
          <w:ilvl w:val="0"/>
          <w:numId w:val="45"/>
        </w:numPr>
      </w:pPr>
      <w:r>
        <w:t>A staging system that models the production environment is strongly advised.</w:t>
      </w:r>
      <w:r w:rsidR="00D87959">
        <w:t xml:space="preserve">  It is critical if customizations have been applied to the CloudStack.</w:t>
      </w:r>
    </w:p>
    <w:p w:rsidR="00526C29" w:rsidRDefault="00526C29" w:rsidP="00462EC3">
      <w:pPr>
        <w:pStyle w:val="ListParagraph"/>
        <w:numPr>
          <w:ilvl w:val="0"/>
          <w:numId w:val="45"/>
        </w:numPr>
      </w:pPr>
      <w:r>
        <w:t xml:space="preserve">Monitor </w:t>
      </w:r>
      <w:r w:rsidR="006F0164">
        <w:t>h</w:t>
      </w:r>
      <w:r>
        <w:t xml:space="preserve">ost disk space.  </w:t>
      </w:r>
      <w:r w:rsidR="00413B7B">
        <w:t>Many</w:t>
      </w:r>
      <w:r>
        <w:t xml:space="preserve"> host failures occur because the host's root disk fills up from logs that were not rotated adequately.</w:t>
      </w:r>
    </w:p>
    <w:p w:rsidR="00413B7B" w:rsidRPr="008C1E9B" w:rsidRDefault="00413B7B" w:rsidP="00462EC3">
      <w:pPr>
        <w:pStyle w:val="ListParagraph"/>
        <w:numPr>
          <w:ilvl w:val="0"/>
          <w:numId w:val="45"/>
        </w:numPr>
      </w:pPr>
      <w:r>
        <w:t>Allow adequate time for installation, a beta, and learning the system.  Installs with Basic Networking can be done in a day or two.  Installs with Advanced Networking usually take several days for the first attempt, with complicated installations taking longer.  Allow at least 4-8 weeks for a beta to work through all of the integration issues.  It takes months to gain confidence with the CloudStack and related technologies.  You may want to contact our sal</w:t>
      </w:r>
      <w:r w:rsidR="00940942">
        <w:t>es team about training sessions to help accelerate this.</w:t>
      </w:r>
    </w:p>
    <w:p w:rsidR="00B04561" w:rsidRDefault="00B04561" w:rsidP="00C822A2">
      <w:pPr>
        <w:pStyle w:val="Heading1"/>
      </w:pPr>
      <w:bookmarkStart w:id="18" w:name="_Toc302411413"/>
      <w:r>
        <w:lastRenderedPageBreak/>
        <w:t>Network Setup</w:t>
      </w:r>
      <w:bookmarkEnd w:id="18"/>
    </w:p>
    <w:p w:rsidR="00A641D5" w:rsidRDefault="0033245E" w:rsidP="0033245E">
      <w:r>
        <w:t xml:space="preserve">The CloudStack provides </w:t>
      </w:r>
      <w:r w:rsidR="00F3530A">
        <w:t>two</w:t>
      </w:r>
      <w:r>
        <w:t xml:space="preserve"> </w:t>
      </w:r>
      <w:r w:rsidR="006B15F5">
        <w:t>primary</w:t>
      </w:r>
      <w:r w:rsidR="00A641D5">
        <w:t xml:space="preserve"> networking modes:</w:t>
      </w:r>
    </w:p>
    <w:p w:rsidR="00F3530A" w:rsidRDefault="00F3530A" w:rsidP="00A641D5">
      <w:pPr>
        <w:pStyle w:val="BulletedList"/>
      </w:pPr>
      <w:r>
        <w:t>Advanced.  Advanced mode uses VLANs for isolation and consists of two types of guest networks:</w:t>
      </w:r>
    </w:p>
    <w:p w:rsidR="00A641D5" w:rsidRDefault="00F3530A" w:rsidP="00F3530A">
      <w:pPr>
        <w:pStyle w:val="BulletedList"/>
        <w:numPr>
          <w:ilvl w:val="1"/>
          <w:numId w:val="2"/>
        </w:numPr>
      </w:pPr>
      <w:r>
        <w:t>Virtual networks</w:t>
      </w:r>
    </w:p>
    <w:p w:rsidR="00A641D5" w:rsidRDefault="00A641D5" w:rsidP="00F3530A">
      <w:pPr>
        <w:pStyle w:val="BulletedList"/>
        <w:numPr>
          <w:ilvl w:val="1"/>
          <w:numId w:val="2"/>
        </w:numPr>
      </w:pPr>
      <w:r>
        <w:t>Direct attached with tagged VLANs ("Direct tagged")</w:t>
      </w:r>
    </w:p>
    <w:p w:rsidR="00A641D5" w:rsidRDefault="00F3530A" w:rsidP="00A641D5">
      <w:pPr>
        <w:pStyle w:val="BulletedList"/>
      </w:pPr>
      <w:r>
        <w:t>Basic.  Basic mode does not use VLANs for isolation.  It is also known as "</w:t>
      </w:r>
      <w:r w:rsidR="00A641D5">
        <w:t xml:space="preserve">Direct </w:t>
      </w:r>
      <w:r>
        <w:t>Untagged".</w:t>
      </w:r>
    </w:p>
    <w:p w:rsidR="00F3530A" w:rsidRDefault="00F3530A" w:rsidP="00A641D5">
      <w:pPr>
        <w:pStyle w:val="BulletedList"/>
        <w:numPr>
          <w:ilvl w:val="0"/>
          <w:numId w:val="0"/>
        </w:numPr>
      </w:pPr>
      <w:r>
        <w:t>The following table highlights the differences between the three types of guest networks.</w:t>
      </w:r>
    </w:p>
    <w:p w:rsidR="00F3530A" w:rsidRDefault="00F3530A" w:rsidP="00A641D5">
      <w:pPr>
        <w:pStyle w:val="BulletedList"/>
        <w:numPr>
          <w:ilvl w:val="0"/>
          <w:numId w:val="0"/>
        </w:numPr>
      </w:pPr>
    </w:p>
    <w:tbl>
      <w:tblPr>
        <w:tblStyle w:val="TableGrid"/>
        <w:tblW w:w="0" w:type="auto"/>
        <w:tblInd w:w="720" w:type="dxa"/>
        <w:tblLook w:val="04A0" w:firstRow="1" w:lastRow="0" w:firstColumn="1" w:lastColumn="0" w:noHBand="0" w:noVBand="1"/>
      </w:tblPr>
      <w:tblGrid>
        <w:gridCol w:w="3078"/>
        <w:gridCol w:w="1620"/>
        <w:gridCol w:w="1800"/>
        <w:gridCol w:w="1800"/>
      </w:tblGrid>
      <w:tr w:rsidR="00F3530A" w:rsidTr="00C92FB9">
        <w:tc>
          <w:tcPr>
            <w:tcW w:w="3078" w:type="dxa"/>
          </w:tcPr>
          <w:p w:rsidR="00F3530A" w:rsidRDefault="00F3530A" w:rsidP="00A641D5">
            <w:pPr>
              <w:pStyle w:val="BulletedList"/>
              <w:numPr>
                <w:ilvl w:val="0"/>
                <w:numId w:val="0"/>
              </w:numPr>
            </w:pPr>
          </w:p>
        </w:tc>
        <w:tc>
          <w:tcPr>
            <w:tcW w:w="1620" w:type="dxa"/>
          </w:tcPr>
          <w:p w:rsidR="00F3530A" w:rsidRPr="00C92FB9" w:rsidRDefault="00C92FB9" w:rsidP="00A641D5">
            <w:pPr>
              <w:pStyle w:val="BulletedList"/>
              <w:numPr>
                <w:ilvl w:val="0"/>
                <w:numId w:val="0"/>
              </w:numPr>
              <w:rPr>
                <w:b/>
              </w:rPr>
            </w:pPr>
            <w:r w:rsidRPr="00C92FB9">
              <w:rPr>
                <w:b/>
              </w:rPr>
              <w:t>Basic</w:t>
            </w:r>
          </w:p>
        </w:tc>
        <w:tc>
          <w:tcPr>
            <w:tcW w:w="1800" w:type="dxa"/>
          </w:tcPr>
          <w:p w:rsidR="00F3530A" w:rsidRPr="00C92FB9" w:rsidRDefault="00C92FB9" w:rsidP="00A641D5">
            <w:pPr>
              <w:pStyle w:val="BulletedList"/>
              <w:numPr>
                <w:ilvl w:val="0"/>
                <w:numId w:val="0"/>
              </w:numPr>
              <w:rPr>
                <w:b/>
              </w:rPr>
            </w:pPr>
            <w:r w:rsidRPr="00C92FB9">
              <w:rPr>
                <w:b/>
              </w:rPr>
              <w:t>Advanced - Virtual</w:t>
            </w:r>
          </w:p>
        </w:tc>
        <w:tc>
          <w:tcPr>
            <w:tcW w:w="1800" w:type="dxa"/>
          </w:tcPr>
          <w:p w:rsidR="00F3530A" w:rsidRPr="00C92FB9" w:rsidRDefault="00C92FB9" w:rsidP="00A641D5">
            <w:pPr>
              <w:pStyle w:val="BulletedList"/>
              <w:numPr>
                <w:ilvl w:val="0"/>
                <w:numId w:val="0"/>
              </w:numPr>
              <w:rPr>
                <w:b/>
              </w:rPr>
            </w:pPr>
            <w:r w:rsidRPr="00C92FB9">
              <w:rPr>
                <w:b/>
              </w:rPr>
              <w:t>Advanced - Direct</w:t>
            </w:r>
          </w:p>
        </w:tc>
      </w:tr>
      <w:tr w:rsidR="00F3530A" w:rsidTr="00C92FB9">
        <w:tc>
          <w:tcPr>
            <w:tcW w:w="3078" w:type="dxa"/>
          </w:tcPr>
          <w:p w:rsidR="00F3530A" w:rsidRDefault="00C92FB9" w:rsidP="00A641D5">
            <w:pPr>
              <w:pStyle w:val="BulletedList"/>
              <w:numPr>
                <w:ilvl w:val="0"/>
                <w:numId w:val="0"/>
              </w:numPr>
            </w:pPr>
            <w:r>
              <w:t>Uses VLANs for Isolation</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Yes</w:t>
            </w:r>
          </w:p>
        </w:tc>
      </w:tr>
      <w:tr w:rsidR="00F3530A" w:rsidTr="00C92FB9">
        <w:tc>
          <w:tcPr>
            <w:tcW w:w="3078" w:type="dxa"/>
          </w:tcPr>
          <w:p w:rsidR="00F3530A" w:rsidRDefault="00C92FB9" w:rsidP="00A641D5">
            <w:pPr>
              <w:pStyle w:val="BulletedList"/>
              <w:numPr>
                <w:ilvl w:val="0"/>
                <w:numId w:val="0"/>
              </w:numPr>
            </w:pPr>
            <w:r>
              <w:t>Uses untagged VLAN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Uses Security Groups for Isolation</w:t>
            </w:r>
          </w:p>
        </w:tc>
        <w:tc>
          <w:tcPr>
            <w:tcW w:w="162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No</w:t>
            </w:r>
          </w:p>
        </w:tc>
      </w:tr>
      <w:tr w:rsidR="00F3530A" w:rsidTr="00C92FB9">
        <w:tc>
          <w:tcPr>
            <w:tcW w:w="3078" w:type="dxa"/>
          </w:tcPr>
          <w:p w:rsidR="00F3530A" w:rsidRDefault="00C92FB9" w:rsidP="00A641D5">
            <w:pPr>
              <w:pStyle w:val="BulletedList"/>
              <w:numPr>
                <w:ilvl w:val="0"/>
                <w:numId w:val="0"/>
              </w:numPr>
            </w:pPr>
            <w:r>
              <w:t>Virtual Router is Gateway</w:t>
            </w:r>
          </w:p>
        </w:tc>
        <w:tc>
          <w:tcPr>
            <w:tcW w:w="1620" w:type="dxa"/>
          </w:tcPr>
          <w:p w:rsidR="00F3530A" w:rsidRDefault="00C92FB9" w:rsidP="00A641D5">
            <w:pPr>
              <w:pStyle w:val="BulletedList"/>
              <w:numPr>
                <w:ilvl w:val="0"/>
                <w:numId w:val="0"/>
              </w:numPr>
            </w:pPr>
            <w:r>
              <w:t>No</w:t>
            </w:r>
          </w:p>
        </w:tc>
        <w:tc>
          <w:tcPr>
            <w:tcW w:w="1800" w:type="dxa"/>
          </w:tcPr>
          <w:p w:rsidR="00F3530A" w:rsidRDefault="00C92FB9" w:rsidP="00A641D5">
            <w:pPr>
              <w:pStyle w:val="BulletedList"/>
              <w:numPr>
                <w:ilvl w:val="0"/>
                <w:numId w:val="0"/>
              </w:numPr>
            </w:pPr>
            <w:r>
              <w:t>Yes</w:t>
            </w:r>
          </w:p>
        </w:tc>
        <w:tc>
          <w:tcPr>
            <w:tcW w:w="1800" w:type="dxa"/>
          </w:tcPr>
          <w:p w:rsidR="00F3530A" w:rsidRDefault="00C92FB9" w:rsidP="00A641D5">
            <w:pPr>
              <w:pStyle w:val="BulletedList"/>
              <w:numPr>
                <w:ilvl w:val="0"/>
                <w:numId w:val="0"/>
              </w:numPr>
            </w:pPr>
            <w:r>
              <w:t>No</w:t>
            </w:r>
          </w:p>
        </w:tc>
      </w:tr>
      <w:tr w:rsidR="00C92FB9" w:rsidTr="00C92FB9">
        <w:tc>
          <w:tcPr>
            <w:tcW w:w="3078" w:type="dxa"/>
          </w:tcPr>
          <w:p w:rsidR="00C92FB9" w:rsidRDefault="00C92FB9" w:rsidP="00C92FB9">
            <w:pPr>
              <w:pStyle w:val="BulletedList"/>
              <w:numPr>
                <w:ilvl w:val="0"/>
                <w:numId w:val="0"/>
              </w:numPr>
            </w:pPr>
            <w:r>
              <w:t>VPN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Load Balancer available</w:t>
            </w:r>
          </w:p>
        </w:tc>
        <w:tc>
          <w:tcPr>
            <w:tcW w:w="1620" w:type="dxa"/>
          </w:tcPr>
          <w:p w:rsidR="00C92FB9" w:rsidRDefault="00C92FB9" w:rsidP="00A641D5">
            <w:pPr>
              <w:pStyle w:val="BulletedList"/>
              <w:numPr>
                <w:ilvl w:val="0"/>
                <w:numId w:val="0"/>
              </w:numPr>
            </w:pPr>
            <w:r>
              <w:t>No</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C92FB9" w:rsidTr="00C92FB9">
        <w:tc>
          <w:tcPr>
            <w:tcW w:w="3078" w:type="dxa"/>
          </w:tcPr>
          <w:p w:rsidR="00C92FB9" w:rsidRDefault="00C92FB9" w:rsidP="00A641D5">
            <w:pPr>
              <w:pStyle w:val="BulletedList"/>
              <w:numPr>
                <w:ilvl w:val="0"/>
                <w:numId w:val="0"/>
              </w:numPr>
            </w:pPr>
            <w:r>
              <w:t>DHCP and DNS available</w:t>
            </w:r>
          </w:p>
        </w:tc>
        <w:tc>
          <w:tcPr>
            <w:tcW w:w="162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Yes</w:t>
            </w:r>
          </w:p>
        </w:tc>
      </w:tr>
      <w:tr w:rsidR="00C92FB9" w:rsidTr="00C92FB9">
        <w:tc>
          <w:tcPr>
            <w:tcW w:w="3078" w:type="dxa"/>
          </w:tcPr>
          <w:p w:rsidR="00C92FB9" w:rsidRDefault="00C92FB9" w:rsidP="00A641D5">
            <w:pPr>
              <w:pStyle w:val="BulletedList"/>
              <w:numPr>
                <w:ilvl w:val="0"/>
                <w:numId w:val="0"/>
              </w:numPr>
            </w:pPr>
            <w:r>
              <w:t>1:1 NAT available</w:t>
            </w:r>
          </w:p>
        </w:tc>
        <w:tc>
          <w:tcPr>
            <w:tcW w:w="1620" w:type="dxa"/>
          </w:tcPr>
          <w:p w:rsidR="00C92FB9" w:rsidRDefault="00C92FB9" w:rsidP="00A641D5">
            <w:pPr>
              <w:pStyle w:val="BulletedList"/>
              <w:numPr>
                <w:ilvl w:val="0"/>
                <w:numId w:val="0"/>
              </w:numPr>
            </w:pPr>
            <w:r>
              <w:t>Coming Soon</w:t>
            </w:r>
          </w:p>
        </w:tc>
        <w:tc>
          <w:tcPr>
            <w:tcW w:w="1800" w:type="dxa"/>
          </w:tcPr>
          <w:p w:rsidR="00C92FB9" w:rsidRDefault="00C92FB9" w:rsidP="00A641D5">
            <w:pPr>
              <w:pStyle w:val="BulletedList"/>
              <w:numPr>
                <w:ilvl w:val="0"/>
                <w:numId w:val="0"/>
              </w:numPr>
            </w:pPr>
            <w:r>
              <w:t>Yes</w:t>
            </w:r>
          </w:p>
        </w:tc>
        <w:tc>
          <w:tcPr>
            <w:tcW w:w="1800" w:type="dxa"/>
          </w:tcPr>
          <w:p w:rsidR="00C92FB9" w:rsidRDefault="00C92FB9" w:rsidP="00A641D5">
            <w:pPr>
              <w:pStyle w:val="BulletedList"/>
              <w:numPr>
                <w:ilvl w:val="0"/>
                <w:numId w:val="0"/>
              </w:numPr>
            </w:pPr>
            <w:r>
              <w:t>No</w:t>
            </w:r>
          </w:p>
        </w:tc>
      </w:tr>
      <w:tr w:rsidR="00D84AC6" w:rsidTr="00C92FB9">
        <w:tc>
          <w:tcPr>
            <w:tcW w:w="3078" w:type="dxa"/>
          </w:tcPr>
          <w:p w:rsidR="00D84AC6" w:rsidRDefault="00D84AC6" w:rsidP="00A641D5">
            <w:pPr>
              <w:pStyle w:val="BulletedList"/>
              <w:numPr>
                <w:ilvl w:val="0"/>
                <w:numId w:val="0"/>
              </w:numPr>
            </w:pPr>
            <w:r>
              <w:t>Public IP Addresses Required</w:t>
            </w:r>
          </w:p>
        </w:tc>
        <w:tc>
          <w:tcPr>
            <w:tcW w:w="1620" w:type="dxa"/>
          </w:tcPr>
          <w:p w:rsidR="00D84AC6" w:rsidRDefault="00D84AC6" w:rsidP="00A641D5">
            <w:pPr>
              <w:pStyle w:val="BulletedList"/>
              <w:numPr>
                <w:ilvl w:val="0"/>
                <w:numId w:val="0"/>
              </w:numPr>
            </w:pPr>
            <w:r>
              <w:t>No</w:t>
            </w:r>
          </w:p>
        </w:tc>
        <w:tc>
          <w:tcPr>
            <w:tcW w:w="1800" w:type="dxa"/>
          </w:tcPr>
          <w:p w:rsidR="00D84AC6" w:rsidRDefault="00D84AC6" w:rsidP="00A641D5">
            <w:pPr>
              <w:pStyle w:val="BulletedList"/>
              <w:numPr>
                <w:ilvl w:val="0"/>
                <w:numId w:val="0"/>
              </w:numPr>
            </w:pPr>
            <w:r>
              <w:t>Yes</w:t>
            </w:r>
          </w:p>
        </w:tc>
        <w:tc>
          <w:tcPr>
            <w:tcW w:w="1800" w:type="dxa"/>
          </w:tcPr>
          <w:p w:rsidR="00D84AC6" w:rsidRDefault="00D84AC6" w:rsidP="00A641D5">
            <w:pPr>
              <w:pStyle w:val="BulletedList"/>
              <w:numPr>
                <w:ilvl w:val="0"/>
                <w:numId w:val="0"/>
              </w:numPr>
            </w:pPr>
            <w:r>
              <w:t>No</w:t>
            </w:r>
          </w:p>
        </w:tc>
      </w:tr>
      <w:tr w:rsidR="004F5BF8" w:rsidTr="00C92FB9">
        <w:tc>
          <w:tcPr>
            <w:tcW w:w="3078" w:type="dxa"/>
          </w:tcPr>
          <w:p w:rsidR="004F5BF8" w:rsidRDefault="004F5BF8" w:rsidP="00A641D5">
            <w:pPr>
              <w:pStyle w:val="BulletedList"/>
              <w:numPr>
                <w:ilvl w:val="0"/>
                <w:numId w:val="0"/>
              </w:numPr>
            </w:pPr>
            <w:r>
              <w:t>Metering data available</w:t>
            </w:r>
          </w:p>
        </w:tc>
        <w:tc>
          <w:tcPr>
            <w:tcW w:w="1620" w:type="dxa"/>
          </w:tcPr>
          <w:p w:rsidR="004F5BF8" w:rsidRDefault="004F5BF8" w:rsidP="00A641D5">
            <w:pPr>
              <w:pStyle w:val="BulletedList"/>
              <w:numPr>
                <w:ilvl w:val="0"/>
                <w:numId w:val="0"/>
              </w:numPr>
            </w:pPr>
            <w:r>
              <w:t>No</w:t>
            </w:r>
          </w:p>
        </w:tc>
        <w:tc>
          <w:tcPr>
            <w:tcW w:w="1800" w:type="dxa"/>
          </w:tcPr>
          <w:p w:rsidR="004F5BF8" w:rsidRDefault="004F5BF8" w:rsidP="00A641D5">
            <w:pPr>
              <w:pStyle w:val="BulletedList"/>
              <w:numPr>
                <w:ilvl w:val="0"/>
                <w:numId w:val="0"/>
              </w:numPr>
            </w:pPr>
            <w:r>
              <w:t>Yes</w:t>
            </w:r>
          </w:p>
        </w:tc>
        <w:tc>
          <w:tcPr>
            <w:tcW w:w="1800" w:type="dxa"/>
          </w:tcPr>
          <w:p w:rsidR="004F5BF8" w:rsidRDefault="004F5BF8" w:rsidP="00A641D5">
            <w:pPr>
              <w:pStyle w:val="BulletedList"/>
              <w:numPr>
                <w:ilvl w:val="0"/>
                <w:numId w:val="0"/>
              </w:numPr>
            </w:pPr>
            <w:r>
              <w:t>No</w:t>
            </w:r>
          </w:p>
        </w:tc>
      </w:tr>
    </w:tbl>
    <w:p w:rsidR="00F3530A" w:rsidRDefault="00F3530A" w:rsidP="00A641D5">
      <w:pPr>
        <w:pStyle w:val="BulletedList"/>
        <w:numPr>
          <w:ilvl w:val="0"/>
          <w:numId w:val="0"/>
        </w:numPr>
      </w:pPr>
    </w:p>
    <w:p w:rsidR="00753F4F" w:rsidRDefault="00753F4F" w:rsidP="007311C8">
      <w:pPr>
        <w:pStyle w:val="BulletedList"/>
        <w:numPr>
          <w:ilvl w:val="0"/>
          <w:numId w:val="0"/>
        </w:numPr>
      </w:pPr>
      <w:r>
        <w:t>The three types of networking may be in use</w:t>
      </w:r>
      <w:r w:rsidR="004F1BB3">
        <w:t xml:space="preserve"> in the same </w:t>
      </w:r>
      <w:r>
        <w:t>cloud</w:t>
      </w:r>
      <w:r w:rsidR="004F1BB3">
        <w:t>.</w:t>
      </w:r>
      <w:r>
        <w:t xml:space="preserve">  However, </w:t>
      </w:r>
      <w:r w:rsidR="00F3530A">
        <w:t xml:space="preserve">a given Zone must use either Basic Networking or Advanced Networking.  </w:t>
      </w:r>
    </w:p>
    <w:p w:rsidR="00ED7B41" w:rsidRDefault="00ED7B41" w:rsidP="007311C8">
      <w:pPr>
        <w:pStyle w:val="BulletedList"/>
        <w:numPr>
          <w:ilvl w:val="0"/>
          <w:numId w:val="0"/>
        </w:numPr>
      </w:pPr>
      <w:r>
        <w:t xml:space="preserve">The style of networking that a </w:t>
      </w:r>
      <w:r w:rsidR="00753F4F">
        <w:t xml:space="preserve">particular </w:t>
      </w:r>
      <w:r>
        <w:t xml:space="preserve">guest receives is determined </w:t>
      </w:r>
      <w:r w:rsidR="00C92FB9">
        <w:t>by a combination of the networks that the administrator has made available and the network that is chosen by the user at guest creation</w:t>
      </w:r>
      <w:r>
        <w:t>.</w:t>
      </w:r>
      <w:r w:rsidR="00C92FB9">
        <w:t xml:space="preserve">  An administrator configures Basic or Advanced Networking for a Zone.  In Advanced networking, the administrator can add VLANs to the CloudStack to create one or more networks that are available for use by the users of that Zone.  Virtual networks use "Zone VLANs" and </w:t>
      </w:r>
      <w:proofErr w:type="gramStart"/>
      <w:r w:rsidR="00C92FB9">
        <w:t>direct tagged networks uses</w:t>
      </w:r>
      <w:proofErr w:type="gramEnd"/>
      <w:r w:rsidR="00C92FB9">
        <w:t xml:space="preserve"> "Direct VLANs". </w:t>
      </w:r>
    </w:p>
    <w:p w:rsidR="0033245E" w:rsidRDefault="006B15F5" w:rsidP="007311C8">
      <w:pPr>
        <w:pStyle w:val="BulletedList"/>
        <w:numPr>
          <w:ilvl w:val="0"/>
          <w:numId w:val="0"/>
        </w:numPr>
      </w:pPr>
      <w:r>
        <w:t>This</w:t>
      </w:r>
      <w:r w:rsidR="00352163">
        <w:t xml:space="preserve"> chapter discusses </w:t>
      </w:r>
      <w:r>
        <w:t xml:space="preserve">network setup that is common to </w:t>
      </w:r>
      <w:r w:rsidR="004D6880">
        <w:t>all</w:t>
      </w:r>
      <w:r>
        <w:t xml:space="preserve"> modes as well as network setup that </w:t>
      </w:r>
      <w:r w:rsidR="007311C8">
        <w:t>is specific to one or two of the modes.</w:t>
      </w:r>
      <w:r w:rsidR="004D6880">
        <w:t xml:space="preserve">  </w:t>
      </w:r>
    </w:p>
    <w:p w:rsidR="006A2B4C" w:rsidRDefault="006A2B4C" w:rsidP="00B04561">
      <w:pPr>
        <w:pStyle w:val="Heading2"/>
      </w:pPr>
      <w:bookmarkStart w:id="19" w:name="_Toc302411414"/>
      <w:r>
        <w:t>VLAN Allocation</w:t>
      </w:r>
      <w:bookmarkEnd w:id="19"/>
    </w:p>
    <w:p w:rsidR="00ED7B41" w:rsidRPr="006D1F57" w:rsidRDefault="00586F59" w:rsidP="00ED7B41">
      <w:pPr>
        <w:pStyle w:val="BulletedList"/>
        <w:numPr>
          <w:ilvl w:val="0"/>
          <w:numId w:val="0"/>
        </w:numPr>
        <w:rPr>
          <w:b/>
        </w:rPr>
      </w:pPr>
      <w:r>
        <w:rPr>
          <w:b/>
        </w:rPr>
        <w:t>Important:</w:t>
      </w:r>
      <w:r w:rsidR="00ED7B41" w:rsidRPr="006D1F57">
        <w:rPr>
          <w:b/>
        </w:rPr>
        <w:t xml:space="preserve"> CloudStack networking enables many different deployment styles.  Your de</w:t>
      </w:r>
      <w:r w:rsidR="00ED7B41">
        <w:rPr>
          <w:b/>
        </w:rPr>
        <w:t xml:space="preserve">ployment may not need one </w:t>
      </w:r>
      <w:r w:rsidR="003F12BA">
        <w:rPr>
          <w:b/>
        </w:rPr>
        <w:t xml:space="preserve">or </w:t>
      </w:r>
      <w:r w:rsidR="00ED7B41">
        <w:rPr>
          <w:b/>
        </w:rPr>
        <w:t xml:space="preserve">more of the types of </w:t>
      </w:r>
      <w:r w:rsidR="00ED7B41" w:rsidRPr="006D1F57">
        <w:rPr>
          <w:b/>
        </w:rPr>
        <w:t>VLANs.  You should decide what services you want to offer to your users before provisioning VLANs.</w:t>
      </w:r>
    </w:p>
    <w:p w:rsidR="007311C8" w:rsidRDefault="007311C8" w:rsidP="00676F7C">
      <w:r>
        <w:t xml:space="preserve">VLAN allocation must be considered if </w:t>
      </w:r>
      <w:r w:rsidR="00C92FB9">
        <w:t>Advanced Mode</w:t>
      </w:r>
      <w:r>
        <w:t xml:space="preserve"> is </w:t>
      </w:r>
      <w:r w:rsidR="00C92FB9">
        <w:t>used for a Zone</w:t>
      </w:r>
      <w:r>
        <w:t xml:space="preserve">.  </w:t>
      </w:r>
    </w:p>
    <w:p w:rsidR="006A2B4C" w:rsidRDefault="00CE17F0" w:rsidP="00676F7C">
      <w:r>
        <w:t>Cloud.com</w:t>
      </w:r>
      <w:r w:rsidR="006A2B4C">
        <w:t xml:space="preserve"> </w:t>
      </w:r>
      <w:r w:rsidR="00FD4DE4">
        <w:t>CloudStack</w:t>
      </w:r>
      <w:r w:rsidR="006A2B4C">
        <w:t xml:space="preserve"> is designed to utilize hardware VLANs to isolate guest virtual network traf</w:t>
      </w:r>
      <w:r w:rsidR="003C1C66">
        <w:t xml:space="preserve">fic. </w:t>
      </w:r>
      <w:r w:rsidR="00676F7C">
        <w:t xml:space="preserve">There are </w:t>
      </w:r>
      <w:r w:rsidR="007311C8">
        <w:t>three</w:t>
      </w:r>
      <w:r w:rsidR="00676F7C">
        <w:t xml:space="preserve"> types of VLANs in the CloudStack</w:t>
      </w:r>
      <w:r w:rsidR="006810C6">
        <w:t>.</w:t>
      </w:r>
    </w:p>
    <w:p w:rsidR="00077C24" w:rsidRDefault="0098226B" w:rsidP="00434848">
      <w:pPr>
        <w:pStyle w:val="NumberedList"/>
        <w:numPr>
          <w:ilvl w:val="0"/>
          <w:numId w:val="7"/>
        </w:numPr>
      </w:pPr>
      <w:r w:rsidRPr="0098226B">
        <w:rPr>
          <w:rStyle w:val="Strong"/>
        </w:rPr>
        <w:t>Public VLAN</w:t>
      </w:r>
      <w:r w:rsidR="00707444">
        <w:t>. A range of VLAN IDs will be reserved for public IP</w:t>
      </w:r>
      <w:r w:rsidR="00350511">
        <w:t xml:space="preserve"> addresse</w:t>
      </w:r>
      <w:r w:rsidR="00707444">
        <w:t xml:space="preserve">s. These VLANs are trunked into every </w:t>
      </w:r>
      <w:r w:rsidR="00967057">
        <w:t>Pod</w:t>
      </w:r>
      <w:r w:rsidR="00707444">
        <w:t>.</w:t>
      </w:r>
    </w:p>
    <w:p w:rsidR="00077C24" w:rsidRDefault="0098226B">
      <w:pPr>
        <w:pStyle w:val="NumberedList"/>
      </w:pPr>
      <w:r w:rsidRPr="0098226B">
        <w:rPr>
          <w:rStyle w:val="Strong"/>
        </w:rPr>
        <w:lastRenderedPageBreak/>
        <w:t>Zone VLAN</w:t>
      </w:r>
      <w:r w:rsidR="00707444">
        <w:t xml:space="preserve">. A range of VLAN IDs will be reserved for guest virtual networks. These VLANs are trunked into every </w:t>
      </w:r>
      <w:r w:rsidR="00967057">
        <w:t>Pod</w:t>
      </w:r>
      <w:r w:rsidR="00707444">
        <w:t>.</w:t>
      </w:r>
      <w:r w:rsidR="00676F7C">
        <w:t xml:space="preserve"> One VLAN is allocated per guest virtual network that has active instances.</w:t>
      </w:r>
    </w:p>
    <w:p w:rsidR="007311C8" w:rsidRDefault="007311C8">
      <w:pPr>
        <w:pStyle w:val="NumberedList"/>
      </w:pPr>
      <w:r>
        <w:rPr>
          <w:rStyle w:val="Strong"/>
        </w:rPr>
        <w:t xml:space="preserve">Direct VLAN.  </w:t>
      </w:r>
      <w:r>
        <w:t>A range of VLAN IDs will be reserved for</w:t>
      </w:r>
      <w:r w:rsidR="00C92FB9">
        <w:t xml:space="preserve"> direct tagged networks.  These networks may either be Zone wide, meaning guests from multiple </w:t>
      </w:r>
      <w:proofErr w:type="gramStart"/>
      <w:r w:rsidR="00C92FB9">
        <w:t>account</w:t>
      </w:r>
      <w:proofErr w:type="gramEnd"/>
      <w:r w:rsidR="00C92FB9">
        <w:t xml:space="preserve"> can use them, or account-specific, where the entire VLAN is reserved for use by a single account.</w:t>
      </w:r>
      <w:r w:rsidR="00B23342">
        <w:t xml:space="preserve"> </w:t>
      </w:r>
      <w:r>
        <w:t xml:space="preserve">These VLANs are trunked into every Pod.  The administrator </w:t>
      </w:r>
      <w:r w:rsidR="00C92FB9">
        <w:t>provisions</w:t>
      </w:r>
      <w:r>
        <w:t xml:space="preserve"> these VLANs </w:t>
      </w:r>
      <w:r w:rsidR="00C92FB9">
        <w:t>in the CloudStack</w:t>
      </w:r>
      <w:r>
        <w:t xml:space="preserve"> one at a time; a range is not gi</w:t>
      </w:r>
      <w:r w:rsidR="005676B9">
        <w:t>ven to the CloudStack to manage as is the case with Zone VLANs.</w:t>
      </w:r>
    </w:p>
    <w:p w:rsidR="00C607E4" w:rsidRDefault="003D0CD5" w:rsidP="00967057">
      <w:pPr>
        <w:keepNext/>
      </w:pPr>
      <w:r>
        <w:fldChar w:fldCharType="begin"/>
      </w:r>
      <w:r w:rsidR="0074576D">
        <w:instrText xml:space="preserve"> REF _Ref265171719 \h </w:instrText>
      </w:r>
      <w:r>
        <w:fldChar w:fldCharType="separate"/>
      </w:r>
      <w:r w:rsidR="00457795" w:rsidRPr="0098226B">
        <w:t xml:space="preserve">Figure 5 </w:t>
      </w:r>
      <w:r>
        <w:fldChar w:fldCharType="end"/>
      </w:r>
      <w:r w:rsidR="0074576D">
        <w:t>i</w:t>
      </w:r>
      <w:r w:rsidR="00C607E4">
        <w:t>ll</w:t>
      </w:r>
      <w:r w:rsidR="00676F7C">
        <w:t>ustrates VLAN allocation in an A</w:t>
      </w:r>
      <w:r w:rsidR="00C607E4">
        <w:t xml:space="preserve">vailability </w:t>
      </w:r>
      <w:r w:rsidR="00967057">
        <w:t>Zone</w:t>
      </w:r>
      <w:r w:rsidR="00C607E4">
        <w:t>:</w:t>
      </w:r>
    </w:p>
    <w:p w:rsidR="00C607E4" w:rsidRDefault="007451EC" w:rsidP="00C607E4">
      <w:r>
        <w:pict>
          <v:group id="_x0000_s1026" editas="canvas" style="width:540pt;height:230.5pt;mso-position-horizontal-relative:char;mso-position-vertical-relative:line" coordorigin="720,8795" coordsize="10800,4610">
            <o:lock v:ext="edit" aspectratio="t"/>
            <v:shape id="_x0000_s1027" type="#_x0000_t75" style="position:absolute;left:720;top:8795;width:10800;height:4610" o:preferrelative="f">
              <v:fill o:detectmouseclick="t"/>
              <v:path o:extrusionok="t" o:connecttype="none"/>
              <o:lock v:ext="edit" text="t"/>
            </v:shape>
            <v:rect id="_x0000_s1028" style="position:absolute;left:1680;top:9105;width:2265;height:3944" fillcolor="#4f81bd" stroked="f"/>
            <v:rect id="_x0000_s1029" style="position:absolute;left:4455;top:9105;width:2265;height:3944" fillcolor="#4f81bd" stroked="f"/>
            <v:rect id="_x0000_s1030" style="position:absolute;left:8535;top:9105;width:2355;height:3944" fillcolor="#4f81bd" stroked="f"/>
            <v:shape id="_x0000_s1031" type="#_x0000_t202" style="position:absolute;left:1680;top:8955;width:2370;height:729" filled="f" stroked="f">
              <v:textbox style="mso-next-textbox:#_x0000_s1031">
                <w:txbxContent>
                  <w:p w:rsidR="000368F2" w:rsidRPr="006964E2" w:rsidRDefault="000368F2" w:rsidP="00C82BC6">
                    <w:pPr>
                      <w:rPr>
                        <w:color w:val="FFFFFF"/>
                      </w:rPr>
                    </w:pPr>
                    <w:r>
                      <w:rPr>
                        <w:color w:val="FFFFFF"/>
                      </w:rPr>
                      <w:t>Pod</w:t>
                    </w:r>
                    <w:r w:rsidRPr="006964E2">
                      <w:rPr>
                        <w:color w:val="FFFFFF"/>
                      </w:rPr>
                      <w:t xml:space="preserve"> 1</w:t>
                    </w:r>
                    <w:r>
                      <w:rPr>
                        <w:color w:val="FFFFFF"/>
                      </w:rPr>
                      <w:t>/Private IP Range 1</w:t>
                    </w:r>
                  </w:p>
                </w:txbxContent>
              </v:textbox>
            </v:shape>
            <v:shape id="_x0000_s1032" type="#_x0000_t202" style="position:absolute;left:4440;top:8955;width:2595;height:729" filled="f" stroked="f">
              <v:textbox style="mso-next-textbox:#_x0000_s1032">
                <w:txbxContent>
                  <w:p w:rsidR="000368F2" w:rsidRPr="006964E2" w:rsidRDefault="000368F2" w:rsidP="00C82BC6">
                    <w:pPr>
                      <w:rPr>
                        <w:color w:val="FFFFFF"/>
                      </w:rPr>
                    </w:pPr>
                    <w:r>
                      <w:rPr>
                        <w:color w:val="FFFFFF"/>
                      </w:rPr>
                      <w:t>Pod 2/Private IP Range 2</w:t>
                    </w:r>
                  </w:p>
                  <w:p w:rsidR="000368F2" w:rsidRPr="0047641B" w:rsidRDefault="000368F2" w:rsidP="00C82BC6"/>
                </w:txbxContent>
              </v:textbox>
            </v:shape>
            <v:shape id="_x0000_s1033" type="#_x0000_t202" style="position:absolute;left:8520;top:8940;width:2550;height:729" filled="f" stroked="f">
              <v:textbox style="mso-next-textbox:#_x0000_s1033">
                <w:txbxContent>
                  <w:p w:rsidR="000368F2" w:rsidRPr="006964E2" w:rsidRDefault="000368F2" w:rsidP="00C82BC6">
                    <w:pPr>
                      <w:rPr>
                        <w:color w:val="FFFFFF"/>
                      </w:rPr>
                    </w:pPr>
                    <w:r>
                      <w:rPr>
                        <w:color w:val="FFFFFF"/>
                      </w:rPr>
                      <w:t>Pod N/Private IP Range N</w:t>
                    </w:r>
                  </w:p>
                  <w:p w:rsidR="000368F2" w:rsidRPr="0047641B" w:rsidRDefault="000368F2" w:rsidP="00C82BC6"/>
                </w:txbxContent>
              </v:textbox>
            </v:shape>
            <v:roundrect id="_x0000_s1034" style="position:absolute;left:1095;top:9684;width:10320;height:531" arcsize="10923f">
              <v:textbox style="mso-next-textbox:#_x0000_s1034">
                <w:txbxContent>
                  <w:p w:rsidR="000368F2" w:rsidRDefault="000368F2" w:rsidP="00C82BC6"/>
                </w:txbxContent>
              </v:textbox>
            </v:roundrect>
            <v:shape id="_x0000_s1035" type="#_x0000_t202" style="position:absolute;left:1920;top:9525;width:1845;height:729" filled="f" stroked="f">
              <v:textbox style="mso-next-textbox:#_x0000_s1035">
                <w:txbxContent>
                  <w:p w:rsidR="000368F2" w:rsidRDefault="000368F2" w:rsidP="00C82BC6">
                    <w:r>
                      <w:t>Public VLANs</w:t>
                    </w:r>
                  </w:p>
                </w:txbxContent>
              </v:textbox>
            </v:shape>
            <v:roundrect id="_x0000_s1036" style="position:absolute;left:1095;top:10458;width:10320;height:531" arcsize="10923f">
              <v:textbox style="mso-next-textbox:#_x0000_s1036">
                <w:txbxContent>
                  <w:p w:rsidR="000368F2" w:rsidRDefault="000368F2" w:rsidP="00C82BC6"/>
                </w:txbxContent>
              </v:textbox>
            </v:roundrect>
            <v:shape id="_x0000_s1037" type="#_x0000_t202" style="position:absolute;left:1920;top:10335;width:1845;height:729" filled="f" stroked="f">
              <v:textbox style="mso-next-textbox:#_x0000_s1037">
                <w:txbxContent>
                  <w:p w:rsidR="000368F2" w:rsidRDefault="000368F2" w:rsidP="00C82BC6">
                    <w:r>
                      <w:t>Zone VLANs</w:t>
                    </w:r>
                  </w:p>
                </w:txbxContent>
              </v:textbox>
            </v:shape>
            <v:roundrect id="_x0000_s1038" style="position:absolute;left:1095;top:11229;width:10320;height:531" arcsize="10923f">
              <v:textbox style="mso-next-textbox:#_x0000_s1038">
                <w:txbxContent>
                  <w:p w:rsidR="000368F2" w:rsidRDefault="000368F2" w:rsidP="00C82BC6"/>
                </w:txbxContent>
              </v:textbox>
            </v:roundrect>
            <v:shape id="_x0000_s1039" type="#_x0000_t202" style="position:absolute;left:1944;top:11130;width:1845;height:729" filled="f" stroked="f">
              <v:textbox style="mso-next-textbox:#_x0000_s1039">
                <w:txbxContent>
                  <w:p w:rsidR="000368F2" w:rsidRDefault="000368F2" w:rsidP="00C82BC6">
                    <w:r>
                      <w:t>Direct VLANs</w:t>
                    </w:r>
                  </w:p>
                </w:txbxContent>
              </v:textbox>
            </v:shape>
            <w10:wrap type="none"/>
            <w10:anchorlock/>
          </v:group>
        </w:pict>
      </w:r>
    </w:p>
    <w:p w:rsidR="00C607E4" w:rsidRDefault="0098226B" w:rsidP="00261D13">
      <w:pPr>
        <w:pStyle w:val="Caption"/>
        <w:tabs>
          <w:tab w:val="left" w:pos="720"/>
          <w:tab w:val="left" w:pos="1440"/>
          <w:tab w:val="left" w:pos="2160"/>
          <w:tab w:val="left" w:pos="2880"/>
          <w:tab w:val="left" w:pos="3600"/>
          <w:tab w:val="left" w:pos="4320"/>
          <w:tab w:val="left" w:pos="5040"/>
          <w:tab w:val="center" w:pos="5400"/>
          <w:tab w:val="left" w:pos="5760"/>
          <w:tab w:val="left" w:pos="6480"/>
          <w:tab w:val="left" w:pos="7200"/>
          <w:tab w:val="left" w:pos="8340"/>
        </w:tabs>
      </w:pPr>
      <w:bookmarkStart w:id="20" w:name="_Ref265171719"/>
      <w:bookmarkStart w:id="21" w:name="_Ref256257115"/>
      <w:bookmarkStart w:id="22" w:name="_Ref265171711"/>
      <w:r w:rsidRPr="0098226B">
        <w:t xml:space="preserve">Figure 5 </w:t>
      </w:r>
      <w:bookmarkEnd w:id="20"/>
      <w:bookmarkEnd w:id="21"/>
      <w:r w:rsidRPr="0098226B">
        <w:t xml:space="preserve">VLAN </w:t>
      </w:r>
      <w:proofErr w:type="gramStart"/>
      <w:r w:rsidRPr="0098226B">
        <w:t>Allocation</w:t>
      </w:r>
      <w:proofErr w:type="gramEnd"/>
      <w:r w:rsidRPr="0098226B">
        <w:t xml:space="preserve"> in an Availability Zone</w:t>
      </w:r>
      <w:bookmarkEnd w:id="22"/>
    </w:p>
    <w:p w:rsidR="007311C8" w:rsidRDefault="007311C8" w:rsidP="007311C8">
      <w:r>
        <w:t xml:space="preserve">The </w:t>
      </w:r>
      <w:r w:rsidR="00FB6A1B">
        <w:t>hosts</w:t>
      </w:r>
      <w:r>
        <w:t xml:space="preserve"> and storage servers reside on an </w:t>
      </w:r>
      <w:r w:rsidR="004F1BB3">
        <w:t>U</w:t>
      </w:r>
      <w:r>
        <w:t xml:space="preserve">ntagged </w:t>
      </w:r>
      <w:r w:rsidR="004F1BB3">
        <w:t>P</w:t>
      </w:r>
      <w:r>
        <w:t xml:space="preserve">rivate </w:t>
      </w:r>
      <w:r w:rsidR="004F1BB3">
        <w:t>N</w:t>
      </w:r>
      <w:r>
        <w:t>etwork. The untagged private network in each Pod is mapped to a unique VLAN and private IP range in the layer-3 switch. The layer-3 switch serves as the default gateway for each private network and ensures a packet can be routed from one host to any other host in the same Zone.</w:t>
      </w:r>
    </w:p>
    <w:p w:rsidR="00D92418" w:rsidRDefault="00D92418" w:rsidP="00C47F8D">
      <w:pPr>
        <w:pStyle w:val="Heading3"/>
      </w:pPr>
      <w:bookmarkStart w:id="23" w:name="_Toc302411415"/>
      <w:r>
        <w:t>VLAN Allocation with Virtual Networking</w:t>
      </w:r>
      <w:bookmarkEnd w:id="23"/>
    </w:p>
    <w:p w:rsidR="00682371" w:rsidRDefault="00D92418" w:rsidP="00682371">
      <w:r>
        <w:t xml:space="preserve">With Virtual Network VLANs are required for the guests at the Zone level.  </w:t>
      </w:r>
      <w:r w:rsidR="00967057">
        <w:t>The following is</w:t>
      </w:r>
      <w:r w:rsidR="003311B6">
        <w:t xml:space="preserve"> an example of a</w:t>
      </w:r>
      <w:r w:rsidR="00682371">
        <w:t xml:space="preserve"> VLAN allocation scheme</w:t>
      </w:r>
      <w:r>
        <w:t xml:space="preserve"> when Virtual Networking is used</w:t>
      </w:r>
      <w:r w:rsidR="00682371">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013F7E" w:rsidTr="001C58BA">
        <w:trPr>
          <w:trHeight w:val="323"/>
          <w:jc w:val="center"/>
        </w:trPr>
        <w:tc>
          <w:tcPr>
            <w:tcW w:w="1440" w:type="dxa"/>
          </w:tcPr>
          <w:p w:rsidR="00077C24" w:rsidRDefault="0098226B">
            <w:pPr>
              <w:rPr>
                <w:rStyle w:val="Strong"/>
              </w:rPr>
            </w:pPr>
            <w:r w:rsidRPr="0098226B">
              <w:rPr>
                <w:rStyle w:val="Strong"/>
              </w:rPr>
              <w:t>VLAN IDs</w:t>
            </w:r>
          </w:p>
        </w:tc>
        <w:tc>
          <w:tcPr>
            <w:tcW w:w="4320" w:type="dxa"/>
          </w:tcPr>
          <w:p w:rsidR="00077C24" w:rsidRDefault="0098226B">
            <w:pPr>
              <w:rPr>
                <w:rStyle w:val="Strong"/>
              </w:rPr>
            </w:pPr>
            <w:r w:rsidRPr="0098226B">
              <w:rPr>
                <w:rStyle w:val="Strong"/>
              </w:rPr>
              <w:t>Use</w:t>
            </w:r>
          </w:p>
        </w:tc>
      </w:tr>
      <w:tr w:rsidR="00013F7E" w:rsidTr="001C58BA">
        <w:trPr>
          <w:jc w:val="center"/>
        </w:trPr>
        <w:tc>
          <w:tcPr>
            <w:tcW w:w="1440" w:type="dxa"/>
          </w:tcPr>
          <w:p w:rsidR="00013F7E" w:rsidRDefault="00943CC9" w:rsidP="00682371">
            <w:r>
              <w:t>&lt; 5</w:t>
            </w:r>
            <w:r w:rsidR="00013F7E">
              <w:t>00</w:t>
            </w:r>
          </w:p>
        </w:tc>
        <w:tc>
          <w:tcPr>
            <w:tcW w:w="4320" w:type="dxa"/>
          </w:tcPr>
          <w:p w:rsidR="00013F7E" w:rsidRDefault="00013F7E" w:rsidP="00682371">
            <w:r>
              <w:t>Reserved for administrative purposes</w:t>
            </w:r>
            <w:r w:rsidR="00943CC9">
              <w:t xml:space="preserve"> and untagged private network for each pod</w:t>
            </w:r>
          </w:p>
        </w:tc>
      </w:tr>
      <w:tr w:rsidR="00013F7E" w:rsidTr="001C58BA">
        <w:trPr>
          <w:jc w:val="center"/>
        </w:trPr>
        <w:tc>
          <w:tcPr>
            <w:tcW w:w="1440" w:type="dxa"/>
          </w:tcPr>
          <w:p w:rsidR="00013F7E" w:rsidRDefault="00943CC9" w:rsidP="00682371">
            <w:r>
              <w:t>500-5</w:t>
            </w:r>
            <w:r w:rsidR="00013F7E">
              <w:t>99</w:t>
            </w:r>
          </w:p>
        </w:tc>
        <w:tc>
          <w:tcPr>
            <w:tcW w:w="4320" w:type="dxa"/>
          </w:tcPr>
          <w:p w:rsidR="00013F7E" w:rsidRDefault="00013F7E" w:rsidP="00682371">
            <w:r>
              <w:t>Public VLANs</w:t>
            </w:r>
          </w:p>
        </w:tc>
      </w:tr>
      <w:tr w:rsidR="00013F7E" w:rsidTr="001C58BA">
        <w:trPr>
          <w:jc w:val="center"/>
        </w:trPr>
        <w:tc>
          <w:tcPr>
            <w:tcW w:w="1440" w:type="dxa"/>
          </w:tcPr>
          <w:p w:rsidR="00013F7E" w:rsidRDefault="00943CC9" w:rsidP="00943CC9">
            <w:r>
              <w:t>600</w:t>
            </w:r>
            <w:r w:rsidR="00013F7E">
              <w:t>-</w:t>
            </w:r>
            <w:r>
              <w:t>999</w:t>
            </w:r>
          </w:p>
        </w:tc>
        <w:tc>
          <w:tcPr>
            <w:tcW w:w="4320" w:type="dxa"/>
          </w:tcPr>
          <w:p w:rsidR="00013F7E" w:rsidRDefault="00967057" w:rsidP="00682371">
            <w:r>
              <w:t>Zone</w:t>
            </w:r>
            <w:r w:rsidR="00013F7E">
              <w:t xml:space="preserve"> VLANs</w:t>
            </w:r>
          </w:p>
        </w:tc>
      </w:tr>
      <w:tr w:rsidR="00C82BC6" w:rsidTr="001C58BA">
        <w:trPr>
          <w:jc w:val="center"/>
        </w:trPr>
        <w:tc>
          <w:tcPr>
            <w:tcW w:w="1440" w:type="dxa"/>
          </w:tcPr>
          <w:p w:rsidR="00C82BC6" w:rsidRDefault="00C82BC6" w:rsidP="00013F7E">
            <w:r>
              <w:lastRenderedPageBreak/>
              <w:t xml:space="preserve">&gt; </w:t>
            </w:r>
            <w:r w:rsidR="00943CC9">
              <w:t>1</w:t>
            </w:r>
            <w:r>
              <w:t>000</w:t>
            </w:r>
          </w:p>
        </w:tc>
        <w:tc>
          <w:tcPr>
            <w:tcW w:w="4320" w:type="dxa"/>
          </w:tcPr>
          <w:p w:rsidR="00C82BC6" w:rsidRDefault="00C82BC6" w:rsidP="00682371">
            <w:r>
              <w:t>Reserved for future use</w:t>
            </w:r>
          </w:p>
        </w:tc>
      </w:tr>
    </w:tbl>
    <w:p w:rsidR="00D92418" w:rsidRDefault="00D92418" w:rsidP="00682371"/>
    <w:p w:rsidR="00D92418" w:rsidRDefault="00D92418" w:rsidP="00C47F8D">
      <w:pPr>
        <w:pStyle w:val="Heading3"/>
      </w:pPr>
      <w:bookmarkStart w:id="24" w:name="_Toc302411416"/>
      <w:r>
        <w:t xml:space="preserve">VLAN Allocation with Direct </w:t>
      </w:r>
      <w:r w:rsidR="00FB6A1B">
        <w:t>Tagged</w:t>
      </w:r>
      <w:bookmarkEnd w:id="24"/>
    </w:p>
    <w:p w:rsidR="00D92418" w:rsidRDefault="00D92418" w:rsidP="00682371">
      <w:r>
        <w:t xml:space="preserve">With </w:t>
      </w:r>
      <w:r w:rsidR="00FB6A1B">
        <w:t>Direct Tagged</w:t>
      </w:r>
      <w:r>
        <w:t xml:space="preserve"> </w:t>
      </w:r>
      <w:r w:rsidR="002B4B84">
        <w:t xml:space="preserve">networking </w:t>
      </w:r>
      <w:r>
        <w:t xml:space="preserve">there is no need for Public VLANs </w:t>
      </w:r>
      <w:proofErr w:type="gramStart"/>
      <w:r>
        <w:t>nor</w:t>
      </w:r>
      <w:proofErr w:type="gramEnd"/>
      <w:r>
        <w:t xml:space="preserve"> Zone VLANs.  There is a new need for a VLAN range for the Direct Attached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943CC9" w:rsidTr="00DA53B3">
        <w:trPr>
          <w:jc w:val="center"/>
        </w:trPr>
        <w:tc>
          <w:tcPr>
            <w:tcW w:w="1440" w:type="dxa"/>
          </w:tcPr>
          <w:p w:rsidR="00943CC9" w:rsidRDefault="00943CC9" w:rsidP="00B32E5A">
            <w:r>
              <w:t xml:space="preserve">&lt; </w:t>
            </w:r>
            <w:r w:rsidR="00B32E5A">
              <w:t>300</w:t>
            </w:r>
          </w:p>
        </w:tc>
        <w:tc>
          <w:tcPr>
            <w:tcW w:w="4320" w:type="dxa"/>
          </w:tcPr>
          <w:p w:rsidR="00943CC9" w:rsidRDefault="00943CC9" w:rsidP="00FA5825">
            <w:r>
              <w:t>Reserved for administrative purposes and untagged private network for each pod</w:t>
            </w:r>
          </w:p>
        </w:tc>
      </w:tr>
      <w:tr w:rsidR="00D92418" w:rsidTr="00DA53B3">
        <w:trPr>
          <w:jc w:val="center"/>
        </w:trPr>
        <w:tc>
          <w:tcPr>
            <w:tcW w:w="1440" w:type="dxa"/>
          </w:tcPr>
          <w:p w:rsidR="00D92418" w:rsidRDefault="00B32E5A" w:rsidP="00B32E5A">
            <w:r>
              <w:t>300</w:t>
            </w:r>
            <w:r w:rsidR="00D92418">
              <w:t>-</w:t>
            </w:r>
            <w:r>
              <w:t>499</w:t>
            </w:r>
          </w:p>
        </w:tc>
        <w:tc>
          <w:tcPr>
            <w:tcW w:w="4320" w:type="dxa"/>
          </w:tcPr>
          <w:p w:rsidR="00D92418" w:rsidRDefault="00D92418" w:rsidP="00DA53B3">
            <w:r>
              <w:t>Directed Attached VLANs</w:t>
            </w:r>
          </w:p>
        </w:tc>
      </w:tr>
      <w:tr w:rsidR="00D92418" w:rsidTr="00DA53B3">
        <w:trPr>
          <w:jc w:val="center"/>
        </w:trPr>
        <w:tc>
          <w:tcPr>
            <w:tcW w:w="1440" w:type="dxa"/>
          </w:tcPr>
          <w:p w:rsidR="00D92418" w:rsidRDefault="00943CC9" w:rsidP="00B32E5A">
            <w:r>
              <w:t xml:space="preserve">&gt; </w:t>
            </w:r>
            <w:r w:rsidR="00B32E5A">
              <w:t>500</w:t>
            </w:r>
          </w:p>
        </w:tc>
        <w:tc>
          <w:tcPr>
            <w:tcW w:w="4320" w:type="dxa"/>
          </w:tcPr>
          <w:p w:rsidR="00D92418" w:rsidRDefault="00D92418" w:rsidP="00DA53B3">
            <w:r>
              <w:t>Reserved for future use</w:t>
            </w:r>
          </w:p>
        </w:tc>
      </w:tr>
    </w:tbl>
    <w:p w:rsidR="00D92418" w:rsidRDefault="00D92418" w:rsidP="00682371"/>
    <w:p w:rsidR="00D92418" w:rsidRDefault="00D92418" w:rsidP="00682371"/>
    <w:p w:rsidR="00D92418" w:rsidRDefault="00D92418" w:rsidP="00C47F8D">
      <w:pPr>
        <w:pStyle w:val="Heading3"/>
      </w:pPr>
      <w:bookmarkStart w:id="25" w:name="_Toc302411417"/>
      <w:r>
        <w:t>VLAN Allocation with Virtual Network</w:t>
      </w:r>
      <w:r w:rsidR="00F37545">
        <w:t xml:space="preserve">ing and </w:t>
      </w:r>
      <w:r w:rsidR="00FB6A1B">
        <w:t>Direct Tagged</w:t>
      </w:r>
      <w:r w:rsidR="00F37545">
        <w:t xml:space="preserve"> Networking</w:t>
      </w:r>
      <w:bookmarkEnd w:id="25"/>
    </w:p>
    <w:p w:rsidR="00D92418" w:rsidRDefault="00D92418" w:rsidP="00682371">
      <w:r>
        <w:t xml:space="preserve">The CloudStack supports </w:t>
      </w:r>
      <w:r w:rsidR="00F37545">
        <w:t xml:space="preserve">deployments that have both Virtual Networking and </w:t>
      </w:r>
      <w:r w:rsidR="00FB6A1B">
        <w:t>Direct Tagged</w:t>
      </w:r>
      <w:r w:rsidR="00F37545">
        <w:t xml:space="preserve"> guests.  In this case it will be necessary to</w:t>
      </w:r>
      <w:r w:rsidR="004D6880">
        <w:t xml:space="preserve"> allocate VLANs for both types of guests.</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40"/>
        <w:gridCol w:w="4320"/>
      </w:tblGrid>
      <w:tr w:rsidR="00D92418" w:rsidTr="00DA53B3">
        <w:trPr>
          <w:trHeight w:val="323"/>
          <w:jc w:val="center"/>
        </w:trPr>
        <w:tc>
          <w:tcPr>
            <w:tcW w:w="1440" w:type="dxa"/>
          </w:tcPr>
          <w:p w:rsidR="00D92418" w:rsidRDefault="00D92418" w:rsidP="00DA53B3">
            <w:pPr>
              <w:rPr>
                <w:rStyle w:val="Strong"/>
              </w:rPr>
            </w:pPr>
            <w:r w:rsidRPr="0098226B">
              <w:rPr>
                <w:rStyle w:val="Strong"/>
              </w:rPr>
              <w:t>VLAN IDs</w:t>
            </w:r>
          </w:p>
        </w:tc>
        <w:tc>
          <w:tcPr>
            <w:tcW w:w="4320" w:type="dxa"/>
          </w:tcPr>
          <w:p w:rsidR="00D92418" w:rsidRDefault="00D92418" w:rsidP="00DA53B3">
            <w:pPr>
              <w:rPr>
                <w:rStyle w:val="Strong"/>
              </w:rPr>
            </w:pPr>
            <w:r w:rsidRPr="0098226B">
              <w:rPr>
                <w:rStyle w:val="Strong"/>
              </w:rPr>
              <w:t>Use</w:t>
            </w:r>
          </w:p>
        </w:tc>
      </w:tr>
      <w:tr w:rsidR="002B4B84" w:rsidTr="00DA53B3">
        <w:trPr>
          <w:jc w:val="center"/>
        </w:trPr>
        <w:tc>
          <w:tcPr>
            <w:tcW w:w="1440" w:type="dxa"/>
          </w:tcPr>
          <w:p w:rsidR="002B4B84" w:rsidRDefault="002B4B84" w:rsidP="00DA53B3">
            <w:r>
              <w:t>&lt; 300</w:t>
            </w:r>
          </w:p>
        </w:tc>
        <w:tc>
          <w:tcPr>
            <w:tcW w:w="4320" w:type="dxa"/>
          </w:tcPr>
          <w:p w:rsidR="002B4B84" w:rsidRDefault="002B4B84" w:rsidP="00FA5825">
            <w:r>
              <w:t>Reserved for administrative purposes and untagged private network for each pod</w:t>
            </w:r>
          </w:p>
        </w:tc>
      </w:tr>
      <w:tr w:rsidR="002B4B84" w:rsidTr="00DA53B3">
        <w:trPr>
          <w:jc w:val="center"/>
        </w:trPr>
        <w:tc>
          <w:tcPr>
            <w:tcW w:w="1440" w:type="dxa"/>
          </w:tcPr>
          <w:p w:rsidR="002B4B84" w:rsidRDefault="002B4B84" w:rsidP="00DA53B3">
            <w:r>
              <w:t>300-499</w:t>
            </w:r>
          </w:p>
        </w:tc>
        <w:tc>
          <w:tcPr>
            <w:tcW w:w="4320" w:type="dxa"/>
          </w:tcPr>
          <w:p w:rsidR="002B4B84" w:rsidRDefault="00FB6A1B" w:rsidP="00FA5825">
            <w:r>
              <w:t>Direct Tagged</w:t>
            </w:r>
            <w:r w:rsidR="002B4B84">
              <w:t xml:space="preserve"> VLANs</w:t>
            </w:r>
          </w:p>
        </w:tc>
      </w:tr>
      <w:tr w:rsidR="002B4B84" w:rsidTr="00DA53B3">
        <w:trPr>
          <w:jc w:val="center"/>
        </w:trPr>
        <w:tc>
          <w:tcPr>
            <w:tcW w:w="1440" w:type="dxa"/>
          </w:tcPr>
          <w:p w:rsidR="002B4B84" w:rsidRDefault="002B4B84" w:rsidP="00DA53B3">
            <w:r>
              <w:t>500-599</w:t>
            </w:r>
          </w:p>
        </w:tc>
        <w:tc>
          <w:tcPr>
            <w:tcW w:w="4320" w:type="dxa"/>
          </w:tcPr>
          <w:p w:rsidR="002B4B84" w:rsidRDefault="002B4B84" w:rsidP="00DA53B3">
            <w:r>
              <w:t>Public VLANs</w:t>
            </w:r>
          </w:p>
        </w:tc>
      </w:tr>
      <w:tr w:rsidR="002B4B84" w:rsidTr="00DA53B3">
        <w:trPr>
          <w:jc w:val="center"/>
        </w:trPr>
        <w:tc>
          <w:tcPr>
            <w:tcW w:w="1440" w:type="dxa"/>
          </w:tcPr>
          <w:p w:rsidR="002B4B84" w:rsidRDefault="002B4B84" w:rsidP="00DA53B3">
            <w:r>
              <w:t>600-999</w:t>
            </w:r>
          </w:p>
        </w:tc>
        <w:tc>
          <w:tcPr>
            <w:tcW w:w="4320" w:type="dxa"/>
          </w:tcPr>
          <w:p w:rsidR="002B4B84" w:rsidRDefault="002B4B84" w:rsidP="00DA53B3">
            <w:r>
              <w:t>Zone VLANs</w:t>
            </w:r>
          </w:p>
        </w:tc>
      </w:tr>
      <w:tr w:rsidR="002B4B84" w:rsidTr="00DA53B3">
        <w:trPr>
          <w:jc w:val="center"/>
        </w:trPr>
        <w:tc>
          <w:tcPr>
            <w:tcW w:w="1440" w:type="dxa"/>
          </w:tcPr>
          <w:p w:rsidR="002B4B84" w:rsidRDefault="002B4B84" w:rsidP="00DA53B3">
            <w:r>
              <w:t>&gt; 1000</w:t>
            </w:r>
          </w:p>
        </w:tc>
        <w:tc>
          <w:tcPr>
            <w:tcW w:w="4320" w:type="dxa"/>
          </w:tcPr>
          <w:p w:rsidR="002B4B84" w:rsidRDefault="002B4B84" w:rsidP="00DA53B3">
            <w:r>
              <w:t>Reserved for future use</w:t>
            </w:r>
          </w:p>
        </w:tc>
      </w:tr>
    </w:tbl>
    <w:p w:rsidR="00D92418" w:rsidRDefault="00D92418" w:rsidP="00682371"/>
    <w:p w:rsidR="00D84AC6" w:rsidRDefault="00D84AC6" w:rsidP="00B04561">
      <w:pPr>
        <w:pStyle w:val="Heading2"/>
      </w:pPr>
      <w:bookmarkStart w:id="26" w:name="_Toc302411418"/>
      <w:r>
        <w:lastRenderedPageBreak/>
        <w:t>IP Address Allocation</w:t>
      </w:r>
      <w:bookmarkEnd w:id="26"/>
    </w:p>
    <w:p w:rsidR="009B2DC1" w:rsidRDefault="00D84AC6" w:rsidP="00D84AC6">
      <w:r>
        <w:t>The CloudStack requires several types of IP addresses to be provisioned in it.</w:t>
      </w:r>
      <w:r w:rsidR="00B23342">
        <w:t xml:space="preserve"> </w:t>
      </w:r>
      <w:r>
        <w:t>The required types depend on the networking mode that is in use.</w:t>
      </w:r>
      <w:r w:rsidR="006963F2">
        <w:t xml:space="preserve"> </w:t>
      </w:r>
    </w:p>
    <w:p w:rsidR="00D84AC6" w:rsidRDefault="00D84AC6" w:rsidP="00C47F8D">
      <w:pPr>
        <w:pStyle w:val="Heading3"/>
      </w:pPr>
      <w:bookmarkStart w:id="27" w:name="_Toc302411419"/>
      <w:r>
        <w:t>Public IP Addresses</w:t>
      </w:r>
      <w:bookmarkEnd w:id="27"/>
    </w:p>
    <w:p w:rsidR="00D84AC6" w:rsidRDefault="00D84AC6" w:rsidP="00D84AC6">
      <w:r>
        <w:t>The CloudStack provisions one public IP address per account for use as the sour</w:t>
      </w:r>
      <w:r w:rsidR="00FA25BD">
        <w:t>ce NAT IP address</w:t>
      </w:r>
      <w:r w:rsidR="00F90ADA">
        <w:t xml:space="preserve"> when Advanced Mode is enabled</w:t>
      </w:r>
      <w:r>
        <w:t>.  Users may request additional public IP addresses for their account</w:t>
      </w:r>
      <w:r w:rsidR="00FA25BD">
        <w:t>s</w:t>
      </w:r>
      <w:r>
        <w:t>.  The administrator must configure one or more ranges of public IP addresses for use by the CloudStack.  These IP addresses could be RFC19</w:t>
      </w:r>
      <w:r w:rsidR="00FA25BD">
        <w:t>18 addresses in private clouds.</w:t>
      </w:r>
    </w:p>
    <w:p w:rsidR="00D84AC6" w:rsidRDefault="0062505E" w:rsidP="00C47F8D">
      <w:pPr>
        <w:pStyle w:val="Heading3"/>
      </w:pPr>
      <w:bookmarkStart w:id="28" w:name="_Ref290540197"/>
      <w:bookmarkStart w:id="29" w:name="_Ref290540211"/>
      <w:bookmarkStart w:id="30" w:name="_Toc302411420"/>
      <w:r>
        <w:t>Private IP Addresses</w:t>
      </w:r>
      <w:bookmarkEnd w:id="28"/>
      <w:bookmarkEnd w:id="29"/>
      <w:bookmarkEnd w:id="30"/>
    </w:p>
    <w:p w:rsidR="008817C7" w:rsidRDefault="00D84AC6" w:rsidP="00D84AC6">
      <w:r>
        <w:t xml:space="preserve">The Hosts in a Pod </w:t>
      </w:r>
      <w:r w:rsidR="0062505E">
        <w:t>are assigned</w:t>
      </w:r>
      <w:r>
        <w:t xml:space="preserve"> private IP addresses.  These are typically RFC1918 addresses.  </w:t>
      </w:r>
      <w:r w:rsidR="0062505E">
        <w:t>The Console Proxy and Secondary Storage system VMs are also allocated private IP addresses in the CIDR of the</w:t>
      </w:r>
      <w:r w:rsidR="008817C7">
        <w:t xml:space="preserve"> Pod that they are created in.</w:t>
      </w:r>
    </w:p>
    <w:p w:rsidR="00A82B34" w:rsidRDefault="0062505E" w:rsidP="00A5490B">
      <w:r>
        <w:t>The administrator should provide</w:t>
      </w:r>
      <w:r w:rsidR="00AC4B2C">
        <w:t xml:space="preserve"> private IPs for the system in each Pod an</w:t>
      </w:r>
      <w:r w:rsidR="00A82B34">
        <w:t>d provision them in CloudStack.</w:t>
      </w:r>
    </w:p>
    <w:p w:rsidR="00A82B34" w:rsidRDefault="00A82B34" w:rsidP="00A82B34">
      <w:pPr>
        <w:pStyle w:val="ListParagraph"/>
        <w:numPr>
          <w:ilvl w:val="0"/>
          <w:numId w:val="55"/>
        </w:numPr>
      </w:pPr>
      <w:r>
        <w:t xml:space="preserve">For vSphere with advanced virtual networking, </w:t>
      </w:r>
      <w:r w:rsidR="00382657" w:rsidRPr="007F4E54">
        <w:t xml:space="preserve">we recommend provisioning enough private IPs for your total number of customers, plus enough for the required CloudStack System VMs. Typically, about 10 additional IPs are required for the System VMs. For more information about System VMs, see </w:t>
      </w:r>
      <w:r w:rsidR="00382657">
        <w:t>Working with System Virtual Machines in the Administrator's Guide.</w:t>
      </w:r>
    </w:p>
    <w:p w:rsidR="00A5490B" w:rsidRDefault="00A82B34" w:rsidP="00A82B34">
      <w:pPr>
        <w:pStyle w:val="ListParagraph"/>
        <w:numPr>
          <w:ilvl w:val="0"/>
          <w:numId w:val="55"/>
        </w:numPr>
      </w:pPr>
      <w:r>
        <w:t>For KVM and XenServer, t</w:t>
      </w:r>
      <w:r w:rsidR="00A5490B">
        <w:t xml:space="preserve">he recommended number of private IPs per Pod is </w:t>
      </w:r>
      <w:r>
        <w:t>one per host. If you expect a Pod to grow, add enough private IPs now to accommodate the growth.</w:t>
      </w:r>
    </w:p>
    <w:p w:rsidR="00A5490B" w:rsidRDefault="00A5490B" w:rsidP="00A5490B">
      <w:r>
        <w:t xml:space="preserve">When Advanced Virtual networking is being used, the number of private IP addresses available in each Pod varies depending on </w:t>
      </w:r>
      <w:r w:rsidR="00E45514">
        <w:t>which</w:t>
      </w:r>
      <w:r>
        <w:t xml:space="preserve"> hypervisor</w:t>
      </w:r>
      <w:r w:rsidR="00E45514">
        <w:t xml:space="preserve"> is running on the nodes in that Pod</w:t>
      </w:r>
      <w:r>
        <w:t>. Citrix XenServer and KVM use link-local addresses, which in theory provide more than 65,000 private IP addresses within the addr</w:t>
      </w:r>
      <w:r w:rsidR="00E45514">
        <w:t>ess block. As the Pod grows over time, t</w:t>
      </w:r>
      <w:r>
        <w:t xml:space="preserve">his should be more than enough for any reasonable number of hosts as well as IP addresses for guest virtual </w:t>
      </w:r>
      <w:r w:rsidR="00F7080A">
        <w:t>routers</w:t>
      </w:r>
      <w:r>
        <w:t>. VMWare ESX</w:t>
      </w:r>
      <w:r w:rsidR="00A82B34">
        <w:t>i</w:t>
      </w:r>
      <w:r>
        <w:t>, by contrast</w:t>
      </w:r>
      <w:r w:rsidR="00B466A8">
        <w:t xml:space="preserve"> uses any administrator-specified subnetting scheme, and the typical administrator</w:t>
      </w:r>
      <w:r>
        <w:t xml:space="preserve"> provides only 255 IPs per Pod. Since these are shared by physical machines, </w:t>
      </w:r>
      <w:r w:rsidR="00B466A8">
        <w:t xml:space="preserve">the </w:t>
      </w:r>
      <w:r>
        <w:t xml:space="preserve">guest virtual </w:t>
      </w:r>
      <w:r w:rsidR="00B466A8">
        <w:t>router</w:t>
      </w:r>
      <w:r>
        <w:t>, and other entities, it is possible to run out of private IPs when scaling up a</w:t>
      </w:r>
      <w:r w:rsidR="00803F61">
        <w:t xml:space="preserve"> </w:t>
      </w:r>
      <w:r>
        <w:t>Pod</w:t>
      </w:r>
      <w:r w:rsidR="00803F61">
        <w:t xml:space="preserve"> whose nodes are running ESX</w:t>
      </w:r>
      <w:r w:rsidR="00A82B34">
        <w:t>i</w:t>
      </w:r>
      <w:r>
        <w:t>.</w:t>
      </w:r>
    </w:p>
    <w:p w:rsidR="00A5490B" w:rsidRDefault="00A5490B" w:rsidP="00A5490B">
      <w:r>
        <w:t>To ensure adequate headroom to scale private IP space in an ESX</w:t>
      </w:r>
      <w:r w:rsidR="00A82B34">
        <w:t>i</w:t>
      </w:r>
      <w:r>
        <w:t xml:space="preserve"> Pod when Advanced Virtual networking is enabled, use one or </w:t>
      </w:r>
      <w:r w:rsidR="007879CC">
        <w:t>more</w:t>
      </w:r>
      <w:r>
        <w:t xml:space="preserve"> of the following techniques:</w:t>
      </w:r>
    </w:p>
    <w:p w:rsidR="00A5490B" w:rsidRDefault="00A5490B" w:rsidP="00A5490B">
      <w:pPr>
        <w:pStyle w:val="ListParagraph"/>
        <w:numPr>
          <w:ilvl w:val="0"/>
          <w:numId w:val="52"/>
        </w:numPr>
      </w:pPr>
      <w:r>
        <w:t>Specify a larger CIDR block for the subnet. A subnet mask with a /20 suffix will provide more than 4,000 IP addresses.</w:t>
      </w:r>
    </w:p>
    <w:p w:rsidR="0062505E" w:rsidRDefault="003216A3" w:rsidP="00A5490B">
      <w:pPr>
        <w:pStyle w:val="ListParagraph"/>
        <w:numPr>
          <w:ilvl w:val="0"/>
          <w:numId w:val="52"/>
        </w:numPr>
      </w:pPr>
      <w:r>
        <w:t>Create multiple pods</w:t>
      </w:r>
      <w:r w:rsidR="00A5490B">
        <w:t xml:space="preserve">, each with its own subnet. </w:t>
      </w:r>
      <w:r>
        <w:t xml:space="preserve">For example, </w:t>
      </w:r>
      <w:r w:rsidR="00A82B34">
        <w:t>if you create 10 Pods and each</w:t>
      </w:r>
      <w:r>
        <w:t xml:space="preserve"> pod has </w:t>
      </w:r>
      <w:r w:rsidR="00A5490B">
        <w:t>255 IPs</w:t>
      </w:r>
      <w:r>
        <w:t>, this</w:t>
      </w:r>
      <w:r w:rsidR="00A5490B">
        <w:t xml:space="preserve"> will provide 2,550 IP addresses.</w:t>
      </w:r>
    </w:p>
    <w:p w:rsidR="0062505E" w:rsidRDefault="0062505E" w:rsidP="00C47F8D">
      <w:pPr>
        <w:pStyle w:val="Heading3"/>
      </w:pPr>
      <w:bookmarkStart w:id="31" w:name="_Toc302411421"/>
      <w:r>
        <w:t>Direct IP Addresses</w:t>
      </w:r>
      <w:bookmarkEnd w:id="31"/>
    </w:p>
    <w:p w:rsidR="0062505E" w:rsidRDefault="0062505E" w:rsidP="00D84AC6">
      <w:r>
        <w:t xml:space="preserve">In Basic Mode, the CloudStack will assign IP addresses in the CIDR of the Pod to the guests in that Pod.  The administrator must add a Direct IP range on the Pod for this purpose.  </w:t>
      </w:r>
      <w:proofErr w:type="gramStart"/>
      <w:r>
        <w:t>These</w:t>
      </w:r>
      <w:proofErr w:type="gramEnd"/>
      <w:r>
        <w:t xml:space="preserve"> IPs are in the same untagged VLAN as the Hosts.</w:t>
      </w:r>
    </w:p>
    <w:p w:rsidR="0062505E" w:rsidRDefault="00873A8C" w:rsidP="00D84AC6">
      <w:r>
        <w:t>In Advanced Mode</w:t>
      </w:r>
      <w:r w:rsidR="0062505E">
        <w:t>, the administrator can create additional networks for use by the guests.  These networks can be Zone wide, in which case they are available to all guests, or account-specific, in which case only the named account may create guests that attach to these networks.  The networks are defined by a VLAN ID, IP range, and gateway.  The administrator may provision thousands of these networks if desired.</w:t>
      </w:r>
    </w:p>
    <w:p w:rsidR="0062505E" w:rsidRDefault="0062505E" w:rsidP="00C47F8D">
      <w:pPr>
        <w:pStyle w:val="Heading3"/>
      </w:pPr>
      <w:bookmarkStart w:id="32" w:name="_Toc302411422"/>
      <w:r>
        <w:lastRenderedPageBreak/>
        <w:t>Guest IP Addresses - Virtual Networking</w:t>
      </w:r>
      <w:bookmarkEnd w:id="32"/>
    </w:p>
    <w:p w:rsidR="0062505E" w:rsidRDefault="00873A8C" w:rsidP="00D84AC6">
      <w:r>
        <w:t xml:space="preserve">With </w:t>
      </w:r>
      <w:r w:rsidR="00F90ADA">
        <w:t>v</w:t>
      </w:r>
      <w:r>
        <w:t>irtual networking</w:t>
      </w:r>
      <w:r w:rsidR="00FA25BD">
        <w:t>,</w:t>
      </w:r>
      <w:r w:rsidR="0062505E">
        <w:t xml:space="preserve"> the CloudStack manages the IP address assignment for the guests in an account.  The administrator should set a global configuration parameter to name the CIDR, but there is no need to manage the CIDR on a per-account basis.  All virtual networks in the Cloud will use the same CIDR for DHCP and IP address allocation.</w:t>
      </w:r>
    </w:p>
    <w:p w:rsidR="00B21DB2" w:rsidRDefault="00B21DB2" w:rsidP="00B04561">
      <w:pPr>
        <w:pStyle w:val="Heading2"/>
      </w:pPr>
      <w:bookmarkStart w:id="33" w:name="_Toc302411423"/>
      <w:r>
        <w:t>Layer-3 Switch</w:t>
      </w:r>
      <w:bookmarkEnd w:id="33"/>
    </w:p>
    <w:p w:rsidR="00B21DB2" w:rsidRDefault="00B21DB2" w:rsidP="00B21DB2">
      <w:r>
        <w:t xml:space="preserve">The layer-3 switch </w:t>
      </w:r>
      <w:r w:rsidR="006A2B4C">
        <w:t>is</w:t>
      </w:r>
      <w:r>
        <w:t xml:space="preserve"> the core switching layer </w:t>
      </w:r>
      <w:r w:rsidR="00393BFC">
        <w:t>at the A</w:t>
      </w:r>
      <w:r w:rsidR="00DB23B2">
        <w:t xml:space="preserve">vailability </w:t>
      </w:r>
      <w:r w:rsidR="00967057">
        <w:t>Zone</w:t>
      </w:r>
      <w:r w:rsidR="00DB23B2">
        <w:t xml:space="preserve"> level</w:t>
      </w:r>
      <w:r>
        <w:t>.</w:t>
      </w:r>
      <w:r w:rsidR="00393BFC">
        <w:t xml:space="preserve"> </w:t>
      </w:r>
      <w:r>
        <w:t xml:space="preserve"> </w:t>
      </w:r>
      <w:r w:rsidR="00682371">
        <w:t xml:space="preserve">The layer-3 switch should </w:t>
      </w:r>
      <w:r w:rsidR="00912AEE">
        <w:t>be programmed as follows</w:t>
      </w:r>
      <w:r w:rsidR="00682371">
        <w:t>:</w:t>
      </w:r>
    </w:p>
    <w:p w:rsidR="00077C24" w:rsidRDefault="00393BFC">
      <w:pPr>
        <w:pStyle w:val="BulletedList"/>
      </w:pPr>
      <w:r>
        <w:t>If direct tagged or virtual networking is in use, t</w:t>
      </w:r>
      <w:r w:rsidR="006B3DC6" w:rsidRPr="00D042CD">
        <w:t xml:space="preserve">he layer-3 </w:t>
      </w:r>
      <w:proofErr w:type="gramStart"/>
      <w:r w:rsidR="006B3DC6" w:rsidRPr="00D042CD">
        <w:t>switch</w:t>
      </w:r>
      <w:proofErr w:type="gramEnd"/>
      <w:r w:rsidR="006B3DC6" w:rsidRPr="00D042CD">
        <w:t xml:space="preserve"> t</w:t>
      </w:r>
      <w:r w:rsidR="00DB23B2" w:rsidRPr="00D042CD">
        <w:t>runk</w:t>
      </w:r>
      <w:r w:rsidR="006B3DC6" w:rsidRPr="00D042CD">
        <w:t>s</w:t>
      </w:r>
      <w:r w:rsidR="005B65E6" w:rsidRPr="00D042CD">
        <w:t xml:space="preserve"> </w:t>
      </w:r>
      <w:r w:rsidR="000C4221">
        <w:t>p</w:t>
      </w:r>
      <w:r w:rsidR="000C4221" w:rsidRPr="00D042CD">
        <w:t xml:space="preserve">ublic </w:t>
      </w:r>
      <w:r w:rsidR="00446EB5">
        <w:t xml:space="preserve">VLANs, </w:t>
      </w:r>
      <w:r w:rsidR="00967057" w:rsidRPr="00D042CD">
        <w:t>Zone</w:t>
      </w:r>
      <w:r w:rsidR="00682371" w:rsidRPr="00D042CD">
        <w:t xml:space="preserve"> VLANs</w:t>
      </w:r>
      <w:r w:rsidR="00446EB5">
        <w:t>, and Direct Attached VLANs</w:t>
      </w:r>
      <w:r w:rsidR="00682371" w:rsidRPr="00D042CD">
        <w:t xml:space="preserve"> into </w:t>
      </w:r>
      <w:r w:rsidR="00DB23B2" w:rsidRPr="00D042CD">
        <w:t>each</w:t>
      </w:r>
      <w:r w:rsidR="00912AEE" w:rsidRPr="00D042CD">
        <w:t xml:space="preserve"> </w:t>
      </w:r>
      <w:r w:rsidR="00967057" w:rsidRPr="00D042CD">
        <w:t>Pod</w:t>
      </w:r>
      <w:r>
        <w:t>.</w:t>
      </w:r>
    </w:p>
    <w:p w:rsidR="00077C24" w:rsidRDefault="006B3DC6">
      <w:pPr>
        <w:pStyle w:val="BulletedList"/>
      </w:pPr>
      <w:r>
        <w:t>The layer-3 switch f</w:t>
      </w:r>
      <w:r w:rsidR="00912AEE">
        <w:t>unction</w:t>
      </w:r>
      <w:r>
        <w:t>s</w:t>
      </w:r>
      <w:r w:rsidR="00682371">
        <w:t xml:space="preserve"> as the gateway for</w:t>
      </w:r>
      <w:r w:rsidR="000C4221">
        <w:t xml:space="preserve"> the</w:t>
      </w:r>
      <w:r w:rsidR="00682371">
        <w:t xml:space="preserve"> </w:t>
      </w:r>
      <w:r>
        <w:t>untagged private network</w:t>
      </w:r>
      <w:r w:rsidR="00682371">
        <w:t>.</w:t>
      </w:r>
      <w:r w:rsidR="00DB23B2">
        <w:t xml:space="preserve"> </w:t>
      </w:r>
      <w:r>
        <w:t>A separate VLAN is created in the layer-3 switch for each private IP address range. The layer-3 switch should allow packets to flow between private IP ranges.</w:t>
      </w:r>
    </w:p>
    <w:p w:rsidR="004D6880" w:rsidRPr="006A2B4C" w:rsidRDefault="004D6880" w:rsidP="004D6880">
      <w:r>
        <w:t xml:space="preserve">The "Virtual Network and Direct </w:t>
      </w:r>
      <w:r w:rsidR="00393BFC">
        <w:t>Tagged</w:t>
      </w:r>
      <w:r>
        <w:t>" VLAN allocation in this section is used in the configurations described for layer 2 and layer 3 switches. You can adjust VLAN allocation according to your specific needs.</w:t>
      </w:r>
    </w:p>
    <w:p w:rsidR="0083758E" w:rsidRDefault="000C4221" w:rsidP="00C47F8D">
      <w:pPr>
        <w:pStyle w:val="Heading3"/>
      </w:pPr>
      <w:bookmarkStart w:id="34" w:name="_Toc302411424"/>
      <w:r>
        <w:t xml:space="preserve">Example </w:t>
      </w:r>
      <w:r w:rsidR="0083758E">
        <w:t>Configuration</w:t>
      </w:r>
      <w:bookmarkEnd w:id="34"/>
    </w:p>
    <w:p w:rsidR="00DE3454" w:rsidRPr="00DE3454" w:rsidRDefault="000C4221" w:rsidP="00DE3454">
      <w:r>
        <w:t>This</w:t>
      </w:r>
      <w:r w:rsidR="00DE3454">
        <w:t xml:space="preserve"> section </w:t>
      </w:r>
      <w:r w:rsidR="00DD2331">
        <w:t xml:space="preserve">contains </w:t>
      </w:r>
      <w:r w:rsidR="004D6880">
        <w:t xml:space="preserve">an </w:t>
      </w:r>
      <w:r>
        <w:t>example configuration of</w:t>
      </w:r>
      <w:r w:rsidR="00DE3454">
        <w:t xml:space="preserve"> </w:t>
      </w:r>
      <w:r w:rsidR="006D7DD5">
        <w:t>specific</w:t>
      </w:r>
      <w:r w:rsidR="00A862FD">
        <w:t xml:space="preserve"> switch models for </w:t>
      </w:r>
      <w:r w:rsidR="00967057">
        <w:t>Zone</w:t>
      </w:r>
      <w:r w:rsidR="00A862FD">
        <w:t>-level layer-3 switching.</w:t>
      </w:r>
      <w:r w:rsidR="000F7C70">
        <w:t xml:space="preserve"> </w:t>
      </w:r>
      <w:r w:rsidR="00DD2331">
        <w:t xml:space="preserve">It </w:t>
      </w:r>
      <w:r w:rsidR="000F7C70">
        <w:t>assume</w:t>
      </w:r>
      <w:r w:rsidR="00DD2331">
        <w:t>s</w:t>
      </w:r>
      <w:r w:rsidR="000F7C70">
        <w:t xml:space="preserve"> VLAN management protocols</w:t>
      </w:r>
      <w:r>
        <w:t>,</w:t>
      </w:r>
      <w:r w:rsidR="000F7C70">
        <w:t xml:space="preserve"> such as VTP or GVRP</w:t>
      </w:r>
      <w:r>
        <w:t>,</w:t>
      </w:r>
      <w:r w:rsidR="000F7C70">
        <w:t xml:space="preserve"> have been disabled. </w:t>
      </w:r>
      <w:r w:rsidR="00DD2331">
        <w:t>T</w:t>
      </w:r>
      <w:r w:rsidR="000F7C70">
        <w:t xml:space="preserve">he </w:t>
      </w:r>
      <w:r>
        <w:t xml:space="preserve">example </w:t>
      </w:r>
      <w:r w:rsidR="000F7C70">
        <w:t xml:space="preserve">scripts </w:t>
      </w:r>
      <w:r w:rsidR="00DD2331">
        <w:t xml:space="preserve">must be changed </w:t>
      </w:r>
      <w:r w:rsidR="000F7C70">
        <w:t>appropriately if you choose to use VTP or GVRP.</w:t>
      </w:r>
    </w:p>
    <w:p w:rsidR="0083758E" w:rsidRDefault="00DE3454" w:rsidP="0083758E">
      <w:pPr>
        <w:pStyle w:val="Heading4"/>
      </w:pPr>
      <w:r>
        <w:t>Dell 62xx</w:t>
      </w:r>
    </w:p>
    <w:p w:rsidR="00077C24" w:rsidRDefault="000C4221">
      <w:r>
        <w:t>The following steps show how a Dell 62xx is configured for Zone-level layer-3 switching.</w:t>
      </w:r>
      <w:r w:rsidR="001C6109">
        <w:t xml:space="preserve"> These steps assume VLAN 201 is used to route untagged private IPs for Pod 1, and Pod 1’s layer-2 switch is connected to Ethernet port 1/g1.</w:t>
      </w:r>
    </w:p>
    <w:p w:rsidR="002344E9" w:rsidRPr="002344E9" w:rsidRDefault="00586F59">
      <w:pPr>
        <w:rPr>
          <w:b/>
        </w:rPr>
      </w:pPr>
      <w:r>
        <w:rPr>
          <w:b/>
        </w:rPr>
        <w:t>Important:</w:t>
      </w:r>
      <w:r w:rsidR="002344E9" w:rsidRPr="002344E9">
        <w:rPr>
          <w:b/>
        </w:rPr>
        <w:t xml:space="preserve"> Dell 62xx Series switch only supports up to 1024 VLANs.</w:t>
      </w:r>
    </w:p>
    <w:p w:rsidR="00077C24" w:rsidRDefault="000C4221" w:rsidP="00434848">
      <w:pPr>
        <w:pStyle w:val="NumberedList"/>
        <w:numPr>
          <w:ilvl w:val="0"/>
          <w:numId w:val="11"/>
        </w:numPr>
      </w:pPr>
      <w:r w:rsidRPr="001C6109">
        <w:t>C</w:t>
      </w:r>
      <w:r w:rsidR="001F0F06" w:rsidRPr="001C6109">
        <w:t>onfigur</w:t>
      </w:r>
      <w:r w:rsidRPr="001C6109">
        <w:t xml:space="preserve">e </w:t>
      </w:r>
      <w:r w:rsidR="001F0F06" w:rsidRPr="001C6109">
        <w:t>all the VLANs in the database</w:t>
      </w:r>
      <w:r w:rsidR="001C6109" w:rsidRPr="001C6109">
        <w:t>.</w:t>
      </w:r>
    </w:p>
    <w:p w:rsidR="00077C24" w:rsidRDefault="00F83999">
      <w:pPr>
        <w:pStyle w:val="Code"/>
      </w:pPr>
      <w:proofErr w:type="gramStart"/>
      <w:r>
        <w:t>vlan</w:t>
      </w:r>
      <w:proofErr w:type="gramEnd"/>
      <w:r>
        <w:t xml:space="preserve"> database</w:t>
      </w:r>
    </w:p>
    <w:p w:rsidR="00077C24" w:rsidRDefault="00F83999">
      <w:pPr>
        <w:pStyle w:val="Code"/>
      </w:pPr>
      <w:proofErr w:type="gramStart"/>
      <w:r>
        <w:t>vlan</w:t>
      </w:r>
      <w:proofErr w:type="gramEnd"/>
      <w:r>
        <w:t xml:space="preserve"> </w:t>
      </w:r>
      <w:r w:rsidR="00DA355E">
        <w:t>2</w:t>
      </w:r>
      <w:r w:rsidR="00FA5825">
        <w:t>00-</w:t>
      </w:r>
      <w:r w:rsidR="00422A24">
        <w:t>999</w:t>
      </w:r>
    </w:p>
    <w:p w:rsidR="00077C24" w:rsidRDefault="001F0F06">
      <w:pPr>
        <w:pStyle w:val="Code"/>
      </w:pPr>
      <w:proofErr w:type="gramStart"/>
      <w:r w:rsidRPr="00953880">
        <w:t>exit</w:t>
      </w:r>
      <w:proofErr w:type="gramEnd"/>
    </w:p>
    <w:p w:rsidR="00077C24" w:rsidRDefault="001C6109">
      <w:pPr>
        <w:pStyle w:val="NumberedList"/>
      </w:pPr>
      <w:r w:rsidRPr="001C6109">
        <w:t>C</w:t>
      </w:r>
      <w:r w:rsidR="001F0F06" w:rsidRPr="001C6109">
        <w:t>onfigure Ethernet port 1/g1</w:t>
      </w:r>
      <w:r w:rsidRPr="001C6109">
        <w:t>.</w:t>
      </w:r>
    </w:p>
    <w:p w:rsidR="00077C24" w:rsidRDefault="001F0F06">
      <w:pPr>
        <w:pStyle w:val="Code"/>
      </w:pPr>
      <w:proofErr w:type="gramStart"/>
      <w:r w:rsidRPr="00F83999">
        <w:t>interface</w:t>
      </w:r>
      <w:proofErr w:type="gramEnd"/>
      <w:r w:rsidRPr="00F83999">
        <w:t xml:space="preserve"> ethernet 1/g1</w:t>
      </w:r>
    </w:p>
    <w:p w:rsidR="00077C24" w:rsidRDefault="001F0F06">
      <w:pPr>
        <w:pStyle w:val="Code"/>
      </w:pPr>
      <w:proofErr w:type="gramStart"/>
      <w:r w:rsidRPr="00F83999">
        <w:t>switchport</w:t>
      </w:r>
      <w:proofErr w:type="gramEnd"/>
      <w:r w:rsidRPr="00F83999">
        <w:t xml:space="preserve"> mode general</w:t>
      </w:r>
    </w:p>
    <w:p w:rsidR="00077C24" w:rsidRDefault="001F0F06">
      <w:pPr>
        <w:pStyle w:val="Code"/>
      </w:pPr>
      <w:proofErr w:type="gramStart"/>
      <w:r w:rsidRPr="00F83999">
        <w:t>switchpo</w:t>
      </w:r>
      <w:r w:rsidR="002F3960">
        <w:t>rt</w:t>
      </w:r>
      <w:proofErr w:type="gramEnd"/>
      <w:r w:rsidR="002F3960">
        <w:t xml:space="preserve"> general pvid 201</w:t>
      </w:r>
    </w:p>
    <w:p w:rsidR="00077C24" w:rsidRDefault="001F0F06">
      <w:pPr>
        <w:pStyle w:val="Code"/>
      </w:pPr>
      <w:proofErr w:type="gramStart"/>
      <w:r w:rsidRPr="00F83999">
        <w:t>switchp</w:t>
      </w:r>
      <w:r w:rsidR="002F3960">
        <w:t>ort</w:t>
      </w:r>
      <w:proofErr w:type="gramEnd"/>
      <w:r w:rsidR="002F3960">
        <w:t xml:space="preserve"> general allowed vlan add 201</w:t>
      </w:r>
      <w:r w:rsidR="00422A24">
        <w:t xml:space="preserve"> untagged</w:t>
      </w:r>
    </w:p>
    <w:p w:rsidR="00077C24" w:rsidRDefault="001F0F06">
      <w:pPr>
        <w:pStyle w:val="Code"/>
      </w:pPr>
      <w:proofErr w:type="gramStart"/>
      <w:r w:rsidRPr="00F83999">
        <w:t>switc</w:t>
      </w:r>
      <w:r w:rsidR="00FA5825">
        <w:t>hport</w:t>
      </w:r>
      <w:proofErr w:type="gramEnd"/>
      <w:r w:rsidR="00FA5825">
        <w:t xml:space="preserve"> general allowed vlan add </w:t>
      </w:r>
      <w:r w:rsidR="00422A24">
        <w:t>300-999</w:t>
      </w:r>
      <w:r w:rsidRPr="00F83999">
        <w:t xml:space="preserve"> tagged</w:t>
      </w:r>
    </w:p>
    <w:p w:rsidR="00077C24" w:rsidRDefault="001F0F06">
      <w:pPr>
        <w:pStyle w:val="Code"/>
      </w:pPr>
      <w:proofErr w:type="gramStart"/>
      <w:r w:rsidRPr="00F83999">
        <w:t>exit</w:t>
      </w:r>
      <w:proofErr w:type="gramEnd"/>
    </w:p>
    <w:p w:rsidR="001F0F06" w:rsidRDefault="00013AB9" w:rsidP="001F0F06">
      <w:r>
        <w:t>The statements configure Ethernet port 1/g1 as follows:</w:t>
      </w:r>
    </w:p>
    <w:p w:rsidR="00077C24" w:rsidRDefault="002F3960">
      <w:pPr>
        <w:pStyle w:val="BulletedList"/>
      </w:pPr>
      <w:r>
        <w:t>VLAN 201</w:t>
      </w:r>
      <w:r w:rsidR="001F0F06">
        <w:t xml:space="preserve"> is the native untagged VLAN for port 1/g1.</w:t>
      </w:r>
    </w:p>
    <w:p w:rsidR="00077C24" w:rsidRDefault="001F0F06">
      <w:pPr>
        <w:pStyle w:val="BulletedList"/>
      </w:pPr>
      <w:r>
        <w:t>Public VLANs (</w:t>
      </w:r>
      <w:r w:rsidR="00FA5825">
        <w:t>500-5</w:t>
      </w:r>
      <w:r>
        <w:t xml:space="preserve">99) and </w:t>
      </w:r>
      <w:r w:rsidR="00967057">
        <w:t>Zone</w:t>
      </w:r>
      <w:r>
        <w:t xml:space="preserve"> VLANs (</w:t>
      </w:r>
      <w:r w:rsidR="00FA5825">
        <w:t>600</w:t>
      </w:r>
      <w:r>
        <w:t>-999)</w:t>
      </w:r>
      <w:r w:rsidR="006D1F57">
        <w:t xml:space="preserve"> and Direct </w:t>
      </w:r>
      <w:r w:rsidR="00F37545">
        <w:t>Attached VLANs (</w:t>
      </w:r>
      <w:r w:rsidR="00FA5825">
        <w:t>300-4</w:t>
      </w:r>
      <w:r w:rsidR="00F37545">
        <w:t>99</w:t>
      </w:r>
      <w:r w:rsidR="006D1F57">
        <w:t>)</w:t>
      </w:r>
      <w:r>
        <w:t xml:space="preserve"> are passed to all the </w:t>
      </w:r>
      <w:r w:rsidR="00967057">
        <w:t>Pod</w:t>
      </w:r>
      <w:r>
        <w:t>-level layer-2 switches.</w:t>
      </w:r>
    </w:p>
    <w:p w:rsidR="009A7F1B" w:rsidRDefault="009A7F1B" w:rsidP="009A7F1B">
      <w:pPr>
        <w:pStyle w:val="Heading4"/>
      </w:pPr>
      <w:r>
        <w:lastRenderedPageBreak/>
        <w:t>Cisco 3750</w:t>
      </w:r>
    </w:p>
    <w:p w:rsidR="009A7F1B" w:rsidRDefault="009A7F1B" w:rsidP="009A7F1B">
      <w:r>
        <w:t xml:space="preserve">The following steps show how a Cisco 3750 is configured for Zone-level layer-3 switching. These steps assume VLAN 201 is used to route untagged private IPs for Pod 1, and Pod 1’s layer-2 switch is connected to </w:t>
      </w:r>
      <w:r w:rsidRPr="009A7F1B">
        <w:t>GigabitEthernet1/0/1</w:t>
      </w:r>
      <w:r>
        <w:t>.</w:t>
      </w:r>
    </w:p>
    <w:p w:rsidR="009A7F1B" w:rsidRDefault="009A7F1B" w:rsidP="00434848">
      <w:pPr>
        <w:pStyle w:val="NumberedList"/>
        <w:numPr>
          <w:ilvl w:val="0"/>
          <w:numId w:val="13"/>
        </w:numPr>
      </w:pPr>
      <w:r>
        <w:t>Setting VTP mode to transparent allows us to utilize VLAN IDs above 1000. Since we only use VLANs up to 999, vtp transparent mode is not strictly required.</w:t>
      </w:r>
    </w:p>
    <w:p w:rsidR="009A7F1B" w:rsidRDefault="009A7F1B" w:rsidP="009A7F1B">
      <w:pPr>
        <w:pStyle w:val="Code"/>
      </w:pPr>
      <w:proofErr w:type="gramStart"/>
      <w:r w:rsidRPr="00F83999">
        <w:t>vtp</w:t>
      </w:r>
      <w:proofErr w:type="gramEnd"/>
      <w:r w:rsidRPr="00F83999">
        <w:t xml:space="preserve"> mode transparent</w:t>
      </w:r>
    </w:p>
    <w:p w:rsidR="009A7F1B" w:rsidRDefault="009A7F1B" w:rsidP="009A7F1B">
      <w:pPr>
        <w:pStyle w:val="Code"/>
      </w:pPr>
      <w:proofErr w:type="gramStart"/>
      <w:r>
        <w:t>vlan</w:t>
      </w:r>
      <w:proofErr w:type="gramEnd"/>
      <w:r>
        <w:t xml:space="preserve"> 200-999</w:t>
      </w:r>
    </w:p>
    <w:p w:rsidR="009A7F1B" w:rsidRDefault="009A7F1B" w:rsidP="009A7F1B">
      <w:pPr>
        <w:pStyle w:val="Code"/>
      </w:pPr>
      <w:proofErr w:type="gramStart"/>
      <w:r w:rsidRPr="00F83999">
        <w:t>exit</w:t>
      </w:r>
      <w:proofErr w:type="gramEnd"/>
    </w:p>
    <w:p w:rsidR="009A7F1B" w:rsidRDefault="009A7F1B" w:rsidP="009A7F1B">
      <w:pPr>
        <w:pStyle w:val="NumberedList"/>
      </w:pPr>
      <w:r w:rsidRPr="001C6109">
        <w:t xml:space="preserve">Configure </w:t>
      </w:r>
      <w:r w:rsidRPr="009A7F1B">
        <w:t>GigabitEthernet1/0/1</w:t>
      </w:r>
      <w:r w:rsidRPr="001C6109">
        <w:t>.</w:t>
      </w:r>
    </w:p>
    <w:p w:rsidR="009A7F1B" w:rsidRDefault="009A7F1B" w:rsidP="009A7F1B">
      <w:pPr>
        <w:pStyle w:val="Code"/>
      </w:pPr>
      <w:proofErr w:type="gramStart"/>
      <w:r w:rsidRPr="00F83999">
        <w:t>interface</w:t>
      </w:r>
      <w:proofErr w:type="gramEnd"/>
      <w:r w:rsidRPr="00F83999">
        <w:t xml:space="preserve"> </w:t>
      </w:r>
      <w:r w:rsidRPr="009A7F1B">
        <w:t>GigabitEthernet1/0/1</w:t>
      </w:r>
    </w:p>
    <w:p w:rsidR="009A7F1B" w:rsidRDefault="009A7F1B" w:rsidP="009A7F1B">
      <w:pPr>
        <w:pStyle w:val="Code"/>
      </w:pPr>
      <w:proofErr w:type="gramStart"/>
      <w:r>
        <w:t>switchport</w:t>
      </w:r>
      <w:proofErr w:type="gramEnd"/>
      <w:r>
        <w:t xml:space="preserve"> trunk encapsulation dot1q</w:t>
      </w:r>
    </w:p>
    <w:p w:rsidR="009A7F1B" w:rsidRDefault="009A7F1B" w:rsidP="009A7F1B">
      <w:pPr>
        <w:pStyle w:val="Code"/>
      </w:pPr>
      <w:proofErr w:type="gramStart"/>
      <w:r>
        <w:t>switchport</w:t>
      </w:r>
      <w:proofErr w:type="gramEnd"/>
      <w:r>
        <w:t xml:space="preserve"> mode trunk</w:t>
      </w:r>
    </w:p>
    <w:p w:rsidR="009A7F1B" w:rsidRDefault="009A7F1B" w:rsidP="009A7F1B">
      <w:pPr>
        <w:pStyle w:val="Code"/>
      </w:pPr>
      <w:proofErr w:type="gramStart"/>
      <w:r w:rsidRPr="005475E6">
        <w:t>switchport</w:t>
      </w:r>
      <w:proofErr w:type="gramEnd"/>
      <w:r w:rsidRPr="005475E6">
        <w:t xml:space="preserve"> trunk</w:t>
      </w:r>
      <w:r>
        <w:t xml:space="preserve"> native vlan 201</w:t>
      </w:r>
    </w:p>
    <w:p w:rsidR="009A7F1B" w:rsidRDefault="009A7F1B" w:rsidP="009A7F1B">
      <w:pPr>
        <w:pStyle w:val="Code"/>
      </w:pPr>
      <w:proofErr w:type="gramStart"/>
      <w:r w:rsidRPr="00F83999">
        <w:t>exit</w:t>
      </w:r>
      <w:proofErr w:type="gramEnd"/>
    </w:p>
    <w:p w:rsidR="009A7F1B" w:rsidRDefault="009A7F1B" w:rsidP="009A7F1B">
      <w:r>
        <w:t xml:space="preserve">The statements configure </w:t>
      </w:r>
      <w:r w:rsidRPr="009A7F1B">
        <w:t>GigabitEthernet1/0/1</w:t>
      </w:r>
      <w:r>
        <w:t xml:space="preserve"> as follows:</w:t>
      </w:r>
    </w:p>
    <w:p w:rsidR="009A7F1B" w:rsidRDefault="009A7F1B" w:rsidP="009A7F1B">
      <w:pPr>
        <w:pStyle w:val="BulletedList"/>
      </w:pPr>
      <w:r>
        <w:t xml:space="preserve">VLAN 201 is the native untagged VLAN for port </w:t>
      </w:r>
      <w:r w:rsidRPr="009A7F1B">
        <w:t>GigabitEthernet1/0/1</w:t>
      </w:r>
      <w:r>
        <w:t>.</w:t>
      </w:r>
    </w:p>
    <w:p w:rsidR="009A7F1B" w:rsidRDefault="009A7F1B" w:rsidP="009A7F1B">
      <w:pPr>
        <w:pStyle w:val="BulletedList"/>
      </w:pPr>
      <w:r>
        <w:t>Cisco passes all VLANs by default. As a result Public VLANs (500-599), Zone VLANs (600-999), and Direct Attached VLANs (300-499) are passed to all the Pod-level layer-2 switches.</w:t>
      </w:r>
    </w:p>
    <w:p w:rsidR="009A7F1B" w:rsidRDefault="009A7F1B" w:rsidP="009A7F1B">
      <w:pPr>
        <w:pStyle w:val="BulletedList"/>
        <w:numPr>
          <w:ilvl w:val="0"/>
          <w:numId w:val="0"/>
        </w:numPr>
      </w:pPr>
    </w:p>
    <w:p w:rsidR="00DB23B2" w:rsidRDefault="00DB23B2" w:rsidP="00B04561">
      <w:pPr>
        <w:pStyle w:val="Heading2"/>
      </w:pPr>
      <w:bookmarkStart w:id="35" w:name="_Toc302411425"/>
      <w:r>
        <w:t>Layer-2 Switch</w:t>
      </w:r>
      <w:bookmarkEnd w:id="35"/>
    </w:p>
    <w:p w:rsidR="00267FD3" w:rsidRDefault="00DB23B2" w:rsidP="00267FD3">
      <w:r>
        <w:t xml:space="preserve">The layer-2 switch is the access switching layer inside the </w:t>
      </w:r>
      <w:r w:rsidR="00967057">
        <w:t>Pod</w:t>
      </w:r>
      <w:r>
        <w:t>.</w:t>
      </w:r>
    </w:p>
    <w:p w:rsidR="00077C24" w:rsidRDefault="00B20F29">
      <w:pPr>
        <w:pStyle w:val="BulletedList"/>
      </w:pPr>
      <w:r>
        <w:t>It should trunk P</w:t>
      </w:r>
      <w:r w:rsidR="00DB23B2">
        <w:t>ublic VLANs</w:t>
      </w:r>
      <w:r w:rsidR="006D1F57">
        <w:t xml:space="preserve">, </w:t>
      </w:r>
      <w:r w:rsidR="00967057">
        <w:t>Zone</w:t>
      </w:r>
      <w:r>
        <w:t xml:space="preserve"> VLANs</w:t>
      </w:r>
      <w:r w:rsidR="006D1F57">
        <w:t xml:space="preserve">, and Direct Attached VLANs </w:t>
      </w:r>
      <w:r w:rsidR="00DB23B2">
        <w:t>into every computing host.</w:t>
      </w:r>
    </w:p>
    <w:p w:rsidR="00077C24" w:rsidRDefault="00DB23B2">
      <w:pPr>
        <w:pStyle w:val="BulletedList"/>
      </w:pPr>
      <w:r>
        <w:t xml:space="preserve">It </w:t>
      </w:r>
      <w:r w:rsidR="00DA190C">
        <w:t xml:space="preserve">should </w:t>
      </w:r>
      <w:r w:rsidR="006B3DC6">
        <w:t xml:space="preserve">switch untagged traffic for </w:t>
      </w:r>
      <w:r w:rsidR="00DC3362">
        <w:t xml:space="preserve">the private network containing </w:t>
      </w:r>
      <w:r w:rsidR="006B3DC6">
        <w:t xml:space="preserve">computing and storage hosts. </w:t>
      </w:r>
      <w:r w:rsidR="00DA190C">
        <w:t xml:space="preserve">The layer-3 switch will serve as the gateway for </w:t>
      </w:r>
      <w:r w:rsidR="006B3DC6">
        <w:t>the private network</w:t>
      </w:r>
      <w:r w:rsidR="00DA190C">
        <w:t>.</w:t>
      </w:r>
    </w:p>
    <w:p w:rsidR="0083758E" w:rsidRDefault="001C6109" w:rsidP="00C47F8D">
      <w:pPr>
        <w:pStyle w:val="Heading3"/>
      </w:pPr>
      <w:bookmarkStart w:id="36" w:name="_Toc302411426"/>
      <w:r>
        <w:t xml:space="preserve">Example </w:t>
      </w:r>
      <w:r w:rsidR="0083758E">
        <w:t>Configuration</w:t>
      </w:r>
      <w:r w:rsidR="0033245E">
        <w:t>s</w:t>
      </w:r>
      <w:bookmarkEnd w:id="36"/>
    </w:p>
    <w:p w:rsidR="006E3AA4" w:rsidRPr="00DE3454" w:rsidRDefault="00DD2331" w:rsidP="006E3AA4">
      <w:r>
        <w:t>T</w:t>
      </w:r>
      <w:r w:rsidR="006E3AA4">
        <w:t xml:space="preserve">his section </w:t>
      </w:r>
      <w:r>
        <w:t xml:space="preserve">contains </w:t>
      </w:r>
      <w:r w:rsidR="001C6109">
        <w:t>example configurations for</w:t>
      </w:r>
      <w:r w:rsidR="006E3AA4">
        <w:t xml:space="preserve"> </w:t>
      </w:r>
      <w:r w:rsidR="00953880">
        <w:t>specific</w:t>
      </w:r>
      <w:r w:rsidR="006E3AA4">
        <w:t xml:space="preserve"> switch models for </w:t>
      </w:r>
      <w:r w:rsidR="00967057">
        <w:t>Pod</w:t>
      </w:r>
      <w:r w:rsidR="006E3AA4">
        <w:t xml:space="preserve">-level layer-2 switching. </w:t>
      </w:r>
      <w:r>
        <w:t xml:space="preserve">It </w:t>
      </w:r>
      <w:r w:rsidR="006E3AA4">
        <w:t>assume</w:t>
      </w:r>
      <w:r>
        <w:t>s</w:t>
      </w:r>
      <w:r w:rsidR="006E3AA4">
        <w:t xml:space="preserve"> VLAN management protocols such as VTP or GVRP have been disabled. </w:t>
      </w:r>
      <w:r>
        <w:t>T</w:t>
      </w:r>
      <w:r w:rsidR="006E3AA4">
        <w:t xml:space="preserve">he scripts </w:t>
      </w:r>
      <w:r>
        <w:t xml:space="preserve">must be changed </w:t>
      </w:r>
      <w:r w:rsidR="006E3AA4">
        <w:t>appropriately if you choose to use VTP or GVRP.</w:t>
      </w:r>
    </w:p>
    <w:p w:rsidR="0083758E" w:rsidRDefault="00DE3454" w:rsidP="0083758E">
      <w:pPr>
        <w:pStyle w:val="Heading4"/>
      </w:pPr>
      <w:r>
        <w:t>Dell 62xx</w:t>
      </w:r>
    </w:p>
    <w:p w:rsidR="00077C24" w:rsidRDefault="001C6109">
      <w:r>
        <w:t>The following steps show how a Dell 62xx is configured for Pod-level layer-2 switching.</w:t>
      </w:r>
    </w:p>
    <w:p w:rsidR="00077C24" w:rsidRDefault="001C6109" w:rsidP="00434848">
      <w:pPr>
        <w:pStyle w:val="NumberedList"/>
        <w:numPr>
          <w:ilvl w:val="0"/>
          <w:numId w:val="12"/>
        </w:numPr>
      </w:pPr>
      <w:r>
        <w:t>C</w:t>
      </w:r>
      <w:r w:rsidR="00DD2331">
        <w:t>onfigur</w:t>
      </w:r>
      <w:r>
        <w:t>e</w:t>
      </w:r>
      <w:r w:rsidR="006E3AA4">
        <w:t xml:space="preserve"> all the VLANs in the database</w:t>
      </w:r>
      <w:r>
        <w:t>.</w:t>
      </w:r>
    </w:p>
    <w:p w:rsidR="00077C24" w:rsidRDefault="006E3AA4">
      <w:pPr>
        <w:pStyle w:val="Code"/>
      </w:pPr>
      <w:proofErr w:type="gramStart"/>
      <w:r w:rsidRPr="00F83999">
        <w:t>vlan</w:t>
      </w:r>
      <w:proofErr w:type="gramEnd"/>
      <w:r w:rsidRPr="00F83999">
        <w:t xml:space="preserve"> database</w:t>
      </w:r>
    </w:p>
    <w:p w:rsidR="00077C24" w:rsidRDefault="00422A24">
      <w:pPr>
        <w:pStyle w:val="Code"/>
      </w:pPr>
      <w:proofErr w:type="gramStart"/>
      <w:r>
        <w:t>vlan</w:t>
      </w:r>
      <w:proofErr w:type="gramEnd"/>
      <w:r>
        <w:t xml:space="preserve"> 3</w:t>
      </w:r>
      <w:r w:rsidR="006E3AA4" w:rsidRPr="00F83999">
        <w:t>00-</w:t>
      </w:r>
      <w:r>
        <w:t>999</w:t>
      </w:r>
    </w:p>
    <w:p w:rsidR="00077C24" w:rsidRDefault="006E3AA4">
      <w:pPr>
        <w:pStyle w:val="Code"/>
      </w:pPr>
      <w:proofErr w:type="gramStart"/>
      <w:r w:rsidRPr="00F83999">
        <w:t>exit</w:t>
      </w:r>
      <w:proofErr w:type="gramEnd"/>
    </w:p>
    <w:p w:rsidR="00077C24" w:rsidRDefault="005E7897">
      <w:pPr>
        <w:pStyle w:val="NumberedList"/>
      </w:pPr>
      <w:r>
        <w:lastRenderedPageBreak/>
        <w:t>VLAN 201</w:t>
      </w:r>
      <w:r w:rsidR="006E3AA4">
        <w:t xml:space="preserve"> is used to rout</w:t>
      </w:r>
      <w:r>
        <w:t>e untagged private IP</w:t>
      </w:r>
      <w:r w:rsidR="001C6109">
        <w:t xml:space="preserve"> addresse</w:t>
      </w:r>
      <w:r>
        <w:t xml:space="preserve">s for </w:t>
      </w:r>
      <w:r w:rsidR="00967057">
        <w:t>Pod</w:t>
      </w:r>
      <w:r>
        <w:t xml:space="preserve"> 1, and </w:t>
      </w:r>
      <w:r w:rsidR="00967057">
        <w:t>Pod</w:t>
      </w:r>
      <w:r>
        <w:t xml:space="preserve"> 1</w:t>
      </w:r>
      <w:r w:rsidR="006E3AA4">
        <w:t xml:space="preserve"> is connected to this layer-2 switch.</w:t>
      </w:r>
    </w:p>
    <w:p w:rsidR="00077C24" w:rsidRDefault="00F83999">
      <w:pPr>
        <w:pStyle w:val="Code"/>
      </w:pPr>
      <w:proofErr w:type="gramStart"/>
      <w:r w:rsidRPr="00F83999">
        <w:t>i</w:t>
      </w:r>
      <w:r w:rsidR="006E3AA4" w:rsidRPr="00F83999">
        <w:t>nterface</w:t>
      </w:r>
      <w:proofErr w:type="gramEnd"/>
      <w:r w:rsidR="006E3AA4" w:rsidRPr="00F83999">
        <w:t xml:space="preserve"> range ethernet all</w:t>
      </w:r>
    </w:p>
    <w:p w:rsidR="00077C24" w:rsidRDefault="006E3AA4">
      <w:pPr>
        <w:pStyle w:val="Code"/>
      </w:pPr>
      <w:proofErr w:type="gramStart"/>
      <w:r w:rsidRPr="00F83999">
        <w:t>switchport</w:t>
      </w:r>
      <w:proofErr w:type="gramEnd"/>
      <w:r w:rsidRPr="00F83999">
        <w:t xml:space="preserve"> mode general</w:t>
      </w:r>
    </w:p>
    <w:p w:rsidR="00077C24" w:rsidRDefault="005475E6">
      <w:pPr>
        <w:pStyle w:val="Code"/>
      </w:pPr>
      <w:proofErr w:type="gramStart"/>
      <w:r w:rsidRPr="00F83999">
        <w:t>switchport</w:t>
      </w:r>
      <w:proofErr w:type="gramEnd"/>
      <w:r w:rsidRPr="00F83999">
        <w:t xml:space="preserve"> general a</w:t>
      </w:r>
      <w:r w:rsidR="006D1F57">
        <w:t xml:space="preserve">llowed vlan add </w:t>
      </w:r>
      <w:r w:rsidR="00422A24">
        <w:t>300-999</w:t>
      </w:r>
      <w:r w:rsidRPr="00F83999">
        <w:t xml:space="preserve"> tagged</w:t>
      </w:r>
    </w:p>
    <w:p w:rsidR="00077C24" w:rsidRDefault="006E3AA4">
      <w:pPr>
        <w:pStyle w:val="Code"/>
      </w:pPr>
      <w:proofErr w:type="gramStart"/>
      <w:r w:rsidRPr="00F83999">
        <w:t>exit</w:t>
      </w:r>
      <w:proofErr w:type="gramEnd"/>
    </w:p>
    <w:p w:rsidR="00013AB9" w:rsidRDefault="00013AB9" w:rsidP="00013AB9">
      <w:pPr>
        <w:pStyle w:val="BulletedList"/>
        <w:numPr>
          <w:ilvl w:val="0"/>
          <w:numId w:val="0"/>
        </w:numPr>
      </w:pPr>
      <w:r>
        <w:t>The statements configure all Ethernet ports to function as follows:</w:t>
      </w:r>
    </w:p>
    <w:p w:rsidR="00077C24" w:rsidRDefault="006E3AA4">
      <w:pPr>
        <w:pStyle w:val="BulletedList"/>
      </w:pPr>
      <w:r>
        <w:t>All ports are configured the same way.</w:t>
      </w:r>
    </w:p>
    <w:p w:rsidR="00077C24" w:rsidRDefault="00422A24">
      <w:pPr>
        <w:pStyle w:val="BulletedList"/>
      </w:pPr>
      <w:r>
        <w:t>Public VLANs (500-59</w:t>
      </w:r>
      <w:r w:rsidR="007B2AD1">
        <w:t>9</w:t>
      </w:r>
      <w:proofErr w:type="gramStart"/>
      <w:r w:rsidR="007B2AD1">
        <w:t>)</w:t>
      </w:r>
      <w:r w:rsidR="00506189">
        <w:t xml:space="preserve"> </w:t>
      </w:r>
      <w:r w:rsidR="00F37545">
        <w:t>,</w:t>
      </w:r>
      <w:proofErr w:type="gramEnd"/>
      <w:r w:rsidR="00F37545">
        <w:t xml:space="preserve"> </w:t>
      </w:r>
      <w:r w:rsidR="00967057">
        <w:t>Zone</w:t>
      </w:r>
      <w:r>
        <w:t xml:space="preserve"> VLANs (6</w:t>
      </w:r>
      <w:r w:rsidR="006E3AA4">
        <w:t>0</w:t>
      </w:r>
      <w:r w:rsidR="00D933EE">
        <w:t>0-</w:t>
      </w:r>
      <w:r w:rsidR="00506189">
        <w:t>999)</w:t>
      </w:r>
      <w:r w:rsidR="00F37545">
        <w:t xml:space="preserve"> and Direct Attached VLANs</w:t>
      </w:r>
      <w:r>
        <w:t xml:space="preserve"> (300-499</w:t>
      </w:r>
      <w:r w:rsidR="00F37545">
        <w:t>)</w:t>
      </w:r>
      <w:r w:rsidR="006E3AA4">
        <w:t xml:space="preserve"> are passed through all the ports of the layer-2 switch.</w:t>
      </w:r>
    </w:p>
    <w:p w:rsidR="0083758E" w:rsidRDefault="0083758E" w:rsidP="0083758E">
      <w:pPr>
        <w:pStyle w:val="Heading4"/>
      </w:pPr>
      <w:r>
        <w:t>Cisco 3750</w:t>
      </w:r>
    </w:p>
    <w:p w:rsidR="002D5250" w:rsidRPr="001C6109" w:rsidRDefault="002D5250" w:rsidP="002D5250">
      <w:r>
        <w:t>The following steps show how a Cisco 3750 is configured for Pod-level layer-2 switching.</w:t>
      </w:r>
    </w:p>
    <w:p w:rsidR="00077C24" w:rsidRDefault="004C418C" w:rsidP="00434848">
      <w:pPr>
        <w:pStyle w:val="NumberedList"/>
        <w:numPr>
          <w:ilvl w:val="0"/>
          <w:numId w:val="13"/>
        </w:numPr>
      </w:pPr>
      <w:r>
        <w:t>Setting</w:t>
      </w:r>
      <w:r w:rsidR="00CC2DC9">
        <w:t xml:space="preserve"> </w:t>
      </w:r>
      <w:r w:rsidR="0099027A">
        <w:t xml:space="preserve">VTP </w:t>
      </w:r>
      <w:r w:rsidR="00CC2DC9">
        <w:t xml:space="preserve">mode to transparent </w:t>
      </w:r>
      <w:r>
        <w:t xml:space="preserve">allows us </w:t>
      </w:r>
      <w:r w:rsidR="00817F33">
        <w:t>to utilize VLAN IDs above 1000</w:t>
      </w:r>
      <w:r w:rsidR="002D5250">
        <w:t>.</w:t>
      </w:r>
      <w:r w:rsidR="00422A24">
        <w:t xml:space="preserve"> Since we only use VLANs up to 999, vtp transparent mode is not strictly required.</w:t>
      </w:r>
    </w:p>
    <w:p w:rsidR="00077C24" w:rsidRDefault="00CC2DC9">
      <w:pPr>
        <w:pStyle w:val="Code"/>
      </w:pPr>
      <w:proofErr w:type="gramStart"/>
      <w:r w:rsidRPr="00F83999">
        <w:t>vtp</w:t>
      </w:r>
      <w:proofErr w:type="gramEnd"/>
      <w:r w:rsidRPr="00F83999">
        <w:t xml:space="preserve"> mode transparent</w:t>
      </w:r>
    </w:p>
    <w:p w:rsidR="00077C24" w:rsidRDefault="00F37545">
      <w:pPr>
        <w:pStyle w:val="Code"/>
      </w:pPr>
      <w:proofErr w:type="gramStart"/>
      <w:r>
        <w:t>vlan</w:t>
      </w:r>
      <w:proofErr w:type="gramEnd"/>
      <w:r>
        <w:t xml:space="preserve"> </w:t>
      </w:r>
      <w:r w:rsidR="00422A24">
        <w:t>300</w:t>
      </w:r>
      <w:r>
        <w:t>-</w:t>
      </w:r>
      <w:r w:rsidR="00422A24">
        <w:t>999</w:t>
      </w:r>
    </w:p>
    <w:p w:rsidR="00077C24" w:rsidRDefault="00CC2DC9">
      <w:pPr>
        <w:pStyle w:val="Code"/>
      </w:pPr>
      <w:proofErr w:type="gramStart"/>
      <w:r w:rsidRPr="00F83999">
        <w:t>exit</w:t>
      </w:r>
      <w:proofErr w:type="gramEnd"/>
    </w:p>
    <w:p w:rsidR="00077C24" w:rsidRDefault="002D5250">
      <w:pPr>
        <w:pStyle w:val="NumberedList"/>
      </w:pPr>
      <w:r>
        <w:t>Configure</w:t>
      </w:r>
      <w:r w:rsidR="00515220">
        <w:t xml:space="preserve"> all ports to dot1q and set 201 as the native VLAN</w:t>
      </w:r>
      <w:r>
        <w:t>.</w:t>
      </w:r>
    </w:p>
    <w:p w:rsidR="00077C24" w:rsidRDefault="00CC2DC9">
      <w:pPr>
        <w:pStyle w:val="Code"/>
      </w:pPr>
      <w:proofErr w:type="gramStart"/>
      <w:r w:rsidRPr="005475E6">
        <w:t>interface</w:t>
      </w:r>
      <w:proofErr w:type="gramEnd"/>
      <w:r w:rsidRPr="005475E6">
        <w:t xml:space="preserve"> range GigabitEthernet 1/0/1-24</w:t>
      </w:r>
    </w:p>
    <w:p w:rsidR="00077C24" w:rsidRDefault="00CC2DC9">
      <w:pPr>
        <w:pStyle w:val="Code"/>
      </w:pPr>
      <w:proofErr w:type="gramStart"/>
      <w:r w:rsidRPr="005475E6">
        <w:t>switchport</w:t>
      </w:r>
      <w:proofErr w:type="gramEnd"/>
      <w:r w:rsidRPr="005475E6">
        <w:t xml:space="preserve"> trunk encapsulation dot1q</w:t>
      </w:r>
    </w:p>
    <w:p w:rsidR="00077C24" w:rsidRDefault="00B57677">
      <w:pPr>
        <w:pStyle w:val="Code"/>
      </w:pPr>
      <w:proofErr w:type="gramStart"/>
      <w:r>
        <w:t>switchport</w:t>
      </w:r>
      <w:proofErr w:type="gramEnd"/>
      <w:r>
        <w:t xml:space="preserve"> mode trunk</w:t>
      </w:r>
    </w:p>
    <w:p w:rsidR="00B57677" w:rsidRDefault="00B57677" w:rsidP="00B57677">
      <w:pPr>
        <w:pStyle w:val="Code"/>
      </w:pPr>
      <w:proofErr w:type="gramStart"/>
      <w:r w:rsidRPr="005475E6">
        <w:t>switchport</w:t>
      </w:r>
      <w:proofErr w:type="gramEnd"/>
      <w:r w:rsidRPr="005475E6">
        <w:t xml:space="preserve"> trunk</w:t>
      </w:r>
      <w:r>
        <w:t xml:space="preserve"> native vlan 201</w:t>
      </w:r>
    </w:p>
    <w:p w:rsidR="00077C24" w:rsidRDefault="00CC2DC9">
      <w:pPr>
        <w:pStyle w:val="Code"/>
      </w:pPr>
      <w:proofErr w:type="gramStart"/>
      <w:r w:rsidRPr="005475E6">
        <w:t>exit</w:t>
      </w:r>
      <w:proofErr w:type="gramEnd"/>
    </w:p>
    <w:p w:rsidR="002D5250" w:rsidRDefault="00CC2DC9" w:rsidP="00CC2DC9">
      <w:r>
        <w:t>By default Cisco passes all VLANs.</w:t>
      </w:r>
      <w:r w:rsidR="00B57677">
        <w:t xml:space="preserve"> Cisco switches complain of the native VLAN IDs are different when 2 ports are connected together. That’s why we specify </w:t>
      </w:r>
      <w:r w:rsidR="00DF46AB">
        <w:t>VLAN</w:t>
      </w:r>
      <w:r w:rsidR="00B57677">
        <w:t xml:space="preserve"> 201 as the native VLAN on the layer-2 switch.</w:t>
      </w:r>
    </w:p>
    <w:p w:rsidR="000F7C70" w:rsidRDefault="000F7C70" w:rsidP="000F7C70">
      <w:pPr>
        <w:pStyle w:val="Heading2"/>
      </w:pPr>
      <w:bookmarkStart w:id="37" w:name="_Toc302411427"/>
      <w:r>
        <w:t>Hardware Firewall</w:t>
      </w:r>
      <w:bookmarkEnd w:id="37"/>
    </w:p>
    <w:p w:rsidR="00893860" w:rsidRDefault="00893860" w:rsidP="00893860">
      <w:r>
        <w:t>All deployments should have a firewall protecting the management server.  This is described in the "Generic Firewall" section.  Optionally, some deployments may also have a Juniper firewall that will be the default gateway for the guest virtual networks.  This is described in the "External Guest Firewall" section.</w:t>
      </w:r>
    </w:p>
    <w:p w:rsidR="00D61853" w:rsidRDefault="00D61853" w:rsidP="00C47F8D">
      <w:pPr>
        <w:pStyle w:val="Heading3"/>
      </w:pPr>
      <w:bookmarkStart w:id="38" w:name="_Toc302411428"/>
      <w:r>
        <w:t>Generic Firewall Provisions</w:t>
      </w:r>
      <w:bookmarkEnd w:id="38"/>
    </w:p>
    <w:p w:rsidR="000F7C70" w:rsidRDefault="000F7C70" w:rsidP="000F7C70">
      <w:r>
        <w:t xml:space="preserve">The hardware firewall is required to serve </w:t>
      </w:r>
      <w:r w:rsidR="00DD2331">
        <w:t>two</w:t>
      </w:r>
      <w:r>
        <w:t xml:space="preserve"> purposes:</w:t>
      </w:r>
    </w:p>
    <w:p w:rsidR="00077C24" w:rsidRDefault="00B85D96">
      <w:pPr>
        <w:pStyle w:val="BulletedList"/>
      </w:pPr>
      <w:r>
        <w:t>Protect the Management S</w:t>
      </w:r>
      <w:r w:rsidR="000F7C70">
        <w:t xml:space="preserve">erver </w:t>
      </w:r>
      <w:r>
        <w:t>farm</w:t>
      </w:r>
      <w:r w:rsidR="000F7C70">
        <w:t>. NAT and port forwarding should be configured to direct traffic f</w:t>
      </w:r>
      <w:r>
        <w:t>rom the public Internet to the Management S</w:t>
      </w:r>
      <w:r w:rsidR="000F7C70">
        <w:t xml:space="preserve">erver </w:t>
      </w:r>
      <w:r>
        <w:t>farm</w:t>
      </w:r>
      <w:r w:rsidR="000F7C70">
        <w:t>.</w:t>
      </w:r>
    </w:p>
    <w:p w:rsidR="00077C24" w:rsidRDefault="000F7C70">
      <w:pPr>
        <w:pStyle w:val="BulletedList"/>
      </w:pPr>
      <w:r>
        <w:t>Route private ne</w:t>
      </w:r>
      <w:r w:rsidR="00B85D96">
        <w:t>twork traffic between multiple A</w:t>
      </w:r>
      <w:r>
        <w:t xml:space="preserve">vailability </w:t>
      </w:r>
      <w:r w:rsidR="00967057">
        <w:t>Zone</w:t>
      </w:r>
      <w:r>
        <w:t xml:space="preserve">s. Site-to-site VPN should </w:t>
      </w:r>
      <w:r w:rsidR="00B85D96">
        <w:t>be configured between multiple A</w:t>
      </w:r>
      <w:r>
        <w:t xml:space="preserve">vailability </w:t>
      </w:r>
      <w:r w:rsidR="00967057">
        <w:t>Zone</w:t>
      </w:r>
      <w:r>
        <w:t>s.</w:t>
      </w:r>
    </w:p>
    <w:p w:rsidR="000F7C70" w:rsidRDefault="00DD2331" w:rsidP="000F7C70">
      <w:r>
        <w:t>T</w:t>
      </w:r>
      <w:r w:rsidR="000F7C70">
        <w:t xml:space="preserve">o achieve the above purposes </w:t>
      </w:r>
      <w:r w:rsidR="002D5250">
        <w:t xml:space="preserve">you must </w:t>
      </w:r>
      <w:r w:rsidR="000F7C70">
        <w:t>set</w:t>
      </w:r>
      <w:r w:rsidR="002D5250">
        <w:t xml:space="preserve"> </w:t>
      </w:r>
      <w:r w:rsidR="000F7C70">
        <w:t xml:space="preserve">up fixed configurations for the firewall. Firewall rules and policies need not change as users </w:t>
      </w:r>
      <w:r w:rsidR="002D5250">
        <w:t xml:space="preserve">are provisioned </w:t>
      </w:r>
      <w:r w:rsidR="000F7C70">
        <w:t>into the cloud. Any brand of hardware firewall that supports NAT and site-to-site VPN can be used.</w:t>
      </w:r>
    </w:p>
    <w:p w:rsidR="00D61853" w:rsidRDefault="009E3A4A" w:rsidP="00C47F8D">
      <w:pPr>
        <w:pStyle w:val="Heading3"/>
      </w:pPr>
      <w:bookmarkStart w:id="39" w:name="_Toc302411429"/>
      <w:r>
        <w:lastRenderedPageBreak/>
        <w:t>External</w:t>
      </w:r>
      <w:r w:rsidR="002437B3">
        <w:t xml:space="preserve"> Guest</w:t>
      </w:r>
      <w:r>
        <w:t xml:space="preserve"> </w:t>
      </w:r>
      <w:r w:rsidR="002437B3">
        <w:t>Firewall</w:t>
      </w:r>
      <w:r>
        <w:t xml:space="preserve"> Integration for </w:t>
      </w:r>
      <w:r w:rsidR="00D61853">
        <w:t xml:space="preserve">Juniper </w:t>
      </w:r>
      <w:r>
        <w:t>(</w:t>
      </w:r>
      <w:r w:rsidR="00D61853">
        <w:t>optional)</w:t>
      </w:r>
      <w:bookmarkEnd w:id="39"/>
    </w:p>
    <w:p w:rsidR="00D61853" w:rsidRDefault="00D61853" w:rsidP="000F7C70">
      <w:r>
        <w:t xml:space="preserve">The CloudStack provides for direct management of the Juniper SRX series of firewalls.  This enables the CloudStack to establish static NAT mappings from public IPs to guest VMs, and to use the Juniper device in place of the virtual router for firewall services.  This feature is optional.  If </w:t>
      </w:r>
      <w:r w:rsidR="002C55D9">
        <w:t xml:space="preserve">Juniper integration is </w:t>
      </w:r>
      <w:r>
        <w:t>not provisioned the CloudStack will use the virtual router for these services.</w:t>
      </w:r>
    </w:p>
    <w:p w:rsidR="00527A9D" w:rsidRDefault="00527A9D" w:rsidP="000F7C70">
      <w:r>
        <w:t>This service is available only for guests using virtual networking (in Advanced Mode).</w:t>
      </w:r>
    </w:p>
    <w:p w:rsidR="000E74A8" w:rsidRDefault="000E74A8" w:rsidP="000F7C70">
      <w:r>
        <w:t xml:space="preserve">The CloudStack assumes that External Network elements will be deployed in a side-by-side configuration </w:t>
      </w:r>
    </w:p>
    <w:p w:rsidR="000E74A8" w:rsidRDefault="007451EC" w:rsidP="000E74A8">
      <w:r>
        <w:pict>
          <v:group id="_x0000_s1231" editas="canvas" style="width:540pt;height:396pt;mso-position-horizontal-relative:char;mso-position-vertical-relative:line" coordorigin="720,17291" coordsize="10800,7920">
            <o:lock v:ext="edit" aspectratio="t"/>
            <v:shape id="_x0000_s1232" type="#_x0000_t75" style="position:absolute;left:720;top:17291;width:10800;height:7920" o:preferrelative="f">
              <v:fill o:detectmouseclick="t"/>
              <v:path o:extrusionok="t" o:connecttype="none"/>
              <o:lock v:ext="edit" text="t"/>
            </v:shape>
            <v:shape id="_x0000_s1233" type="#_x0000_t75" style="position:absolute;left:5124;top:20277;width:1416;height:611">
              <v:imagedata r:id="rId13" o:title=""/>
            </v:shape>
            <v:shape id="_x0000_s1234" type="#_x0000_t75" style="position:absolute;left:3499;top:18561;width:852;height:1070">
              <v:imagedata r:id="rId14" o:title=""/>
            </v:shape>
            <v:shape id="_x0000_s1235" type="#_x0000_t32" style="position:absolute;left:3925;top:18196;width:1;height:365;flip:x" o:connectortype="straight"/>
            <v:shape id="_x0000_s1236" type="#_x0000_t202" style="position:absolute;left:4498;top:18617;width:947;height:645" filled="f" stroked="f">
              <v:textbox style="mso-next-textbox:#_x0000_s1236">
                <w:txbxContent>
                  <w:p w:rsidR="000368F2" w:rsidRDefault="000368F2" w:rsidP="000E74A8">
                    <w:r>
                      <w:t>Firewall</w:t>
                    </w:r>
                  </w:p>
                </w:txbxContent>
              </v:textbox>
            </v:shape>
            <v:shape id="_x0000_s1237" type="#_x0000_t202" style="position:absolute;left:6676;top:20156;width:2623;height:702" filled="f" stroked="f">
              <v:textbox style="mso-next-textbox:#_x0000_s1237">
                <w:txbxContent>
                  <w:p w:rsidR="000368F2" w:rsidRDefault="000368F2" w:rsidP="000E74A8">
                    <w:r>
                      <w:t>Zone-level Switch</w:t>
                    </w:r>
                  </w:p>
                </w:txbxContent>
              </v:textbox>
            </v:shape>
            <v:shape id="_x0000_s1238" type="#_x0000_t75" style="position:absolute;left:7157;top:18752;width:1033;height:687">
              <v:imagedata r:id="rId20" o:title=""/>
            </v:shape>
            <v:shape id="_x0000_s1239" type="#_x0000_t202" style="position:absolute;left:8370;top:18561;width:2160;height:645" filled="f" stroked="f">
              <v:textbox style="mso-next-textbox:#_x0000_s1239">
                <w:txbxContent>
                  <w:p w:rsidR="000368F2" w:rsidRDefault="000368F2" w:rsidP="000E74A8">
                    <w:r>
                      <w:t>Load Balancer</w:t>
                    </w:r>
                  </w:p>
                </w:txbxContent>
              </v:textbox>
            </v:shape>
            <v:shape id="_x0000_s1240" type="#_x0000_t32" style="position:absolute;left:7695;top:18196;width:1;height:605;flip:x" o:connectortype="straight"/>
            <v:shape id="_x0000_s1241" type="#_x0000_t34" style="position:absolute;left:3926;top:18196;width:3769;height:2;flip:y" o:connectortype="elbow" adj="10797,34419600,-22500"/>
            <v:shape id="_x0000_s1242" type="#_x0000_t32" style="position:absolute;left:5831;top:17833;width:1;height:365;flip:x" o:connectortype="straight"/>
            <v:shape id="_x0000_s1243" type="#_x0000_t34" style="position:absolute;left:3925;top:19991;width:3769;height:2;flip:y" o:connectortype="elbow" adj="10797,34419600,-22500"/>
            <v:shape id="_x0000_s1244" type="#_x0000_t32" style="position:absolute;left:3926;top:19631;width:1;height:365;flip:x" o:connectortype="straight"/>
            <v:shape id="_x0000_s1245" type="#_x0000_t32" style="position:absolute;left:7695;top:19386;width:1;height:605;flip:x" o:connectortype="straight"/>
            <v:shape id="_x0000_s1246" type="#_x0000_t32" style="position:absolute;left:5830;top:19987;width:1;height:365;flip:x" o:connectortype="straight"/>
            <v:rect id="_x0000_s1247" style="position:absolute;left:1680;top:21836;width:1695;height:2700" fillcolor="#4f81bd [3204]" stroked="f" strokecolor="black [3213]">
              <v:textbox style="mso-next-textbox:#_x0000_s1247">
                <w:txbxContent>
                  <w:p w:rsidR="000368F2" w:rsidRPr="002006F0" w:rsidRDefault="000368F2" w:rsidP="000E74A8">
                    <w:pPr>
                      <w:jc w:val="center"/>
                      <w:rPr>
                        <w:color w:val="FFFFFF" w:themeColor="background1"/>
                      </w:rPr>
                    </w:pPr>
                    <w:r w:rsidRPr="002006F0">
                      <w:rPr>
                        <w:color w:val="FFFFFF" w:themeColor="background1"/>
                      </w:rPr>
                      <w:t>Pod 1</w:t>
                    </w:r>
                  </w:p>
                </w:txbxContent>
              </v:textbox>
            </v:rect>
            <v:rect id="_x0000_s1248" style="position:absolute;left:4590;top:21836;width:1695;height:2700" fillcolor="#4f81bd [3204]" stroked="f" strokecolor="black [3213]">
              <v:textbox style="mso-next-textbox:#_x0000_s1248">
                <w:txbxContent>
                  <w:p w:rsidR="000368F2" w:rsidRPr="002006F0" w:rsidRDefault="000368F2" w:rsidP="000E74A8">
                    <w:pPr>
                      <w:jc w:val="center"/>
                      <w:rPr>
                        <w:color w:val="FFFFFF" w:themeColor="background1"/>
                      </w:rPr>
                    </w:pPr>
                    <w:r w:rsidRPr="002006F0">
                      <w:rPr>
                        <w:color w:val="FFFFFF" w:themeColor="background1"/>
                      </w:rPr>
                      <w:t>Pod 2</w:t>
                    </w:r>
                  </w:p>
                </w:txbxContent>
              </v:textbox>
            </v:rect>
            <v:rect id="_x0000_s1249" style="position:absolute;left:8835;top:21836;width:1695;height:2700" fillcolor="#4f81bd [3204]" stroked="f" strokecolor="black [3213]">
              <v:textbox style="mso-next-textbox:#_x0000_s1249">
                <w:txbxContent>
                  <w:p w:rsidR="000368F2" w:rsidRPr="002006F0" w:rsidRDefault="000368F2" w:rsidP="000E74A8">
                    <w:pPr>
                      <w:jc w:val="center"/>
                      <w:rPr>
                        <w:color w:val="FFFFFF" w:themeColor="background1"/>
                      </w:rPr>
                    </w:pPr>
                    <w:r w:rsidRPr="002006F0">
                      <w:rPr>
                        <w:color w:val="FFFFFF" w:themeColor="background1"/>
                      </w:rPr>
                      <w:t>Pod N</w:t>
                    </w:r>
                  </w:p>
                </w:txbxContent>
              </v:textbox>
            </v:rect>
            <v:shape id="_x0000_s1250" type="#_x0000_t32" style="position:absolute;left:2531;top:21388;width:7129;height:1" o:connectortype="elbow" adj="-7669,-1,-7669"/>
            <v:shape id="_x0000_s1251" type="#_x0000_t32" style="position:absolute;left:2527;top:21388;width:1;height:448" o:connectortype="straight"/>
            <v:shape id="_x0000_s1252" type="#_x0000_t32" style="position:absolute;left:9660;top:21388;width:1;height:448" o:connectortype="straight"/>
            <v:shape id="_x0000_s1253" type="#_x0000_t32" style="position:absolute;left:5444;top:21389;width:1;height:448" o:connectortype="straight"/>
            <v:shape id="_x0000_s1254" type="#_x0000_t32" style="position:absolute;left:5829;top:20858;width:3;height:531" o:connectortype="straight"/>
            <v:shape id="_x0000_s1259" type="#_x0000_t202" style="position:absolute;left:5173;top:17365;width:1503;height:645" filled="f" stroked="f">
              <v:textbox style="mso-next-textbox:#_x0000_s1259">
                <w:txbxContent>
                  <w:p w:rsidR="000368F2" w:rsidRDefault="000368F2" w:rsidP="000E74A8">
                    <w:r>
                      <w:t>Public Internet</w:t>
                    </w:r>
                  </w:p>
                </w:txbxContent>
              </v:textbox>
            </v:shape>
            <w10:wrap type="none"/>
            <w10:anchorlock/>
          </v:group>
        </w:pict>
      </w:r>
    </w:p>
    <w:p w:rsidR="00447B87" w:rsidRDefault="007451EC" w:rsidP="000F7C70">
      <w:r>
        <w:rPr>
          <w:noProof/>
          <w:lang w:eastAsia="zh-CN" w:bidi="ar-SA"/>
        </w:rPr>
        <w:pict>
          <v:shape id="_x0000_s1255" type="#_x0000_t33" style="position:absolute;margin-left:-75pt;margin-top:311.8pt;width:217.8pt;height:10.75pt;rotation:90;flip:x;z-index:251662336" o:connectortype="elbow" adj="-22463,699840,-22463"/>
        </w:pict>
      </w:r>
      <w:r>
        <w:rPr>
          <w:noProof/>
          <w:lang w:eastAsia="zh-CN" w:bidi="ar-SA"/>
        </w:rPr>
        <w:pict>
          <v:shape id="_x0000_s1256" type="#_x0000_t33" style="position:absolute;margin-left:-99.55pt;margin-top:336.35pt;width:266.35pt;height:10.3pt;rotation:90;flip:x;z-index:251663360" o:connectortype="elbow" adj="-18368,730416,-18368"/>
        </w:pict>
      </w:r>
      <w:r>
        <w:rPr>
          <w:noProof/>
          <w:lang w:eastAsia="zh-CN" w:bidi="ar-SA"/>
        </w:rPr>
        <w:pict>
          <v:shape id="_x0000_s1257" type="#_x0000_t33" style="position:absolute;margin-left:14.6pt;margin-top:312.15pt;width:217.8pt;height:10.05pt;rotation:90;z-index:251664384" o:connectortype="elbow" adj="-32380,-748585,-32380"/>
        </w:pict>
      </w:r>
      <w:r>
        <w:rPr>
          <w:noProof/>
          <w:lang w:eastAsia="zh-CN" w:bidi="ar-SA"/>
        </w:rPr>
        <w:pict>
          <v:shape id="_x0000_s1258" type="#_x0000_t33" style="position:absolute;margin-left:-9.95pt;margin-top:336.25pt;width:266.35pt;height:10.5pt;rotation:90;z-index:251665408" o:connectortype="elbow" adj="-26478,-716503,-26478"/>
        </w:pict>
      </w:r>
    </w:p>
    <w:p w:rsidR="002437B3" w:rsidRDefault="00D61853" w:rsidP="002437B3">
      <w:r>
        <w:t>The CloudStack requires a Juniper configuration as follows.</w:t>
      </w:r>
    </w:p>
    <w:p w:rsidR="002437B3" w:rsidRDefault="00D61853" w:rsidP="00462EC3">
      <w:pPr>
        <w:pStyle w:val="ListParagraph"/>
        <w:numPr>
          <w:ilvl w:val="0"/>
          <w:numId w:val="41"/>
        </w:numPr>
      </w:pPr>
      <w:r>
        <w:t>Install your SRX appliance according to the vendor's instructions.</w:t>
      </w:r>
    </w:p>
    <w:p w:rsidR="005B1C4A" w:rsidRPr="005B1C4A" w:rsidRDefault="005B1C4A" w:rsidP="005B1C4A">
      <w:pPr>
        <w:pStyle w:val="ListParagraph"/>
        <w:rPr>
          <w:b/>
        </w:rPr>
      </w:pPr>
      <w:r w:rsidRPr="005B1C4A">
        <w:rPr>
          <w:b/>
        </w:rPr>
        <w:t>Important: The SRX software version must be at least 10.3.  Earlier versions will not work.</w:t>
      </w:r>
    </w:p>
    <w:p w:rsidR="002437B3" w:rsidRDefault="00D61853" w:rsidP="00462EC3">
      <w:pPr>
        <w:pStyle w:val="ListParagraph"/>
        <w:numPr>
          <w:ilvl w:val="0"/>
          <w:numId w:val="41"/>
        </w:numPr>
      </w:pPr>
      <w:r w:rsidRPr="00D61853">
        <w:rPr>
          <w:lang w:bidi="en-US"/>
        </w:rPr>
        <w:t xml:space="preserve"> Connect one interface to the private network and one interface to the public network. Alternatively, you can connect the same interface to both networks and a use a VLAN for the public ne</w:t>
      </w:r>
      <w:r>
        <w:t>twork.</w:t>
      </w:r>
    </w:p>
    <w:p w:rsidR="002437B3" w:rsidRDefault="00D61853" w:rsidP="00462EC3">
      <w:pPr>
        <w:pStyle w:val="ListParagraph"/>
        <w:numPr>
          <w:ilvl w:val="0"/>
          <w:numId w:val="41"/>
        </w:numPr>
      </w:pPr>
      <w:r w:rsidRPr="00D61853">
        <w:rPr>
          <w:lang w:bidi="en-US"/>
        </w:rPr>
        <w:lastRenderedPageBreak/>
        <w:t xml:space="preserve"> Make sure "vlan-tagging" is enabled on the private interface.</w:t>
      </w:r>
    </w:p>
    <w:p w:rsidR="002437B3" w:rsidRDefault="002437B3" w:rsidP="00462EC3">
      <w:pPr>
        <w:pStyle w:val="ListParagraph"/>
        <w:numPr>
          <w:ilvl w:val="0"/>
          <w:numId w:val="41"/>
        </w:numPr>
      </w:pPr>
      <w:r>
        <w:rPr>
          <w:lang w:bidi="en-US"/>
        </w:rPr>
        <w:t>Record</w:t>
      </w:r>
      <w:r w:rsidR="00D61853" w:rsidRPr="00D61853">
        <w:rPr>
          <w:lang w:bidi="en-US"/>
        </w:rPr>
        <w:t xml:space="preserve"> the public and private interface names.  If you used a VLAN for the public interface,</w:t>
      </w:r>
      <w:proofErr w:type="gramStart"/>
      <w:r w:rsidR="00D61853" w:rsidRPr="00D61853">
        <w:rPr>
          <w:lang w:bidi="en-US"/>
        </w:rPr>
        <w:t>  add</w:t>
      </w:r>
      <w:proofErr w:type="gramEnd"/>
      <w:r w:rsidR="00D61853" w:rsidRPr="00D61853">
        <w:rPr>
          <w:lang w:bidi="en-US"/>
        </w:rPr>
        <w:t xml:space="preserve"> a ".[VLAN TAG]" after the interface name. </w:t>
      </w:r>
      <w:r w:rsidR="00D61853">
        <w:rPr>
          <w:lang w:bidi="en-US"/>
        </w:rPr>
        <w:t xml:space="preserve"> F</w:t>
      </w:r>
      <w:r w:rsidR="00D61853" w:rsidRPr="00D61853">
        <w:rPr>
          <w:lang w:bidi="en-US"/>
        </w:rPr>
        <w:t xml:space="preserve">or example, if you are using fe-0/0/3 for your public interface and VLAN tag </w:t>
      </w:r>
      <w:proofErr w:type="gramStart"/>
      <w:r w:rsidR="00D61853" w:rsidRPr="00D61853">
        <w:rPr>
          <w:lang w:bidi="en-US"/>
        </w:rPr>
        <w:t>301,</w:t>
      </w:r>
      <w:proofErr w:type="gramEnd"/>
      <w:r w:rsidR="00D61853" w:rsidRPr="00D61853">
        <w:rPr>
          <w:lang w:bidi="en-US"/>
        </w:rPr>
        <w:t xml:space="preserve"> your public interface name would be "fe-0/0/3.301". Your private interface name should always be untagged because the CloudStack software automatically creates tagged logical interfaces.</w:t>
      </w:r>
    </w:p>
    <w:p w:rsidR="002437B3" w:rsidRDefault="00D61853" w:rsidP="00462EC3">
      <w:pPr>
        <w:pStyle w:val="ListParagraph"/>
        <w:numPr>
          <w:ilvl w:val="0"/>
          <w:numId w:val="41"/>
        </w:numPr>
      </w:pPr>
      <w:r w:rsidRPr="00D61853">
        <w:rPr>
          <w:lang w:bidi="en-US"/>
        </w:rPr>
        <w:t>Create a public security zone and a private security zone. By default, these will already exist and will be called "untrust" and "trust".  Add the public interface to the public zone and the private interface to the private zone. Note down the security zone names.</w:t>
      </w:r>
    </w:p>
    <w:p w:rsidR="002437B3" w:rsidRDefault="00D61853" w:rsidP="00462EC3">
      <w:pPr>
        <w:pStyle w:val="ListParagraph"/>
        <w:numPr>
          <w:ilvl w:val="0"/>
          <w:numId w:val="41"/>
        </w:numPr>
      </w:pPr>
      <w:r w:rsidRPr="00D61853">
        <w:rPr>
          <w:lang w:bidi="en-US"/>
        </w:rPr>
        <w:t>Make sure there is a security policy from the private zone to the public zone that allows all traffic.</w:t>
      </w:r>
    </w:p>
    <w:p w:rsidR="002437B3" w:rsidRDefault="00D61853" w:rsidP="00462EC3">
      <w:pPr>
        <w:pStyle w:val="ListParagraph"/>
        <w:numPr>
          <w:ilvl w:val="0"/>
          <w:numId w:val="41"/>
        </w:numPr>
      </w:pPr>
      <w:r w:rsidRPr="00D61853">
        <w:rPr>
          <w:lang w:bidi="en-US"/>
        </w:rPr>
        <w:t>Note the username and password of the account you want the CloudStack software to log in to when it is programming rules.</w:t>
      </w:r>
    </w:p>
    <w:p w:rsidR="002437B3" w:rsidRDefault="00D61853" w:rsidP="00462EC3">
      <w:pPr>
        <w:pStyle w:val="ListParagraph"/>
        <w:numPr>
          <w:ilvl w:val="0"/>
          <w:numId w:val="41"/>
        </w:numPr>
      </w:pPr>
      <w:r w:rsidRPr="00D61853">
        <w:rPr>
          <w:lang w:bidi="en-US"/>
        </w:rPr>
        <w:t xml:space="preserve">Make sure the "ssh" and "xnm-clear-text" system services are enabled. </w:t>
      </w:r>
    </w:p>
    <w:p w:rsidR="00893860" w:rsidRDefault="00893860" w:rsidP="00462EC3">
      <w:pPr>
        <w:pStyle w:val="ListParagraph"/>
        <w:numPr>
          <w:ilvl w:val="0"/>
          <w:numId w:val="41"/>
        </w:numPr>
      </w:pPr>
      <w:r>
        <w:rPr>
          <w:lang w:bidi="en-US"/>
        </w:rPr>
        <w:t>If traffic metering is desired, create an incoming firewall filter and an outgoing firewall filter.  These filters should be the same names as your public security zone name and private security zone name respectively.  The filters should be set to be "interface-specific".</w:t>
      </w:r>
      <w:r w:rsidR="00B23342">
        <w:rPr>
          <w:lang w:bidi="en-US"/>
        </w:rPr>
        <w:t xml:space="preserve"> </w:t>
      </w:r>
      <w:r>
        <w:rPr>
          <w:lang w:bidi="en-US"/>
        </w:rPr>
        <w:t>For example, here is the configuration where the public zone is "untrust" and the private zone is "trust":</w:t>
      </w:r>
    </w:p>
    <w:p w:rsidR="00893860" w:rsidRDefault="00893860" w:rsidP="00893860">
      <w:pPr>
        <w:pStyle w:val="Code"/>
      </w:pPr>
      <w:r>
        <w:t xml:space="preserve">root@cloud-srx# show firewall </w:t>
      </w:r>
      <w:r>
        <w:br/>
        <w:t>filter trust {</w:t>
      </w:r>
      <w:r>
        <w:br/>
        <w:t>    interface-specific;</w:t>
      </w:r>
      <w:r>
        <w:br/>
        <w:t>}</w:t>
      </w:r>
    </w:p>
    <w:p w:rsidR="00893860" w:rsidRDefault="00893860" w:rsidP="00893860">
      <w:pPr>
        <w:pStyle w:val="Code"/>
      </w:pPr>
      <w:r>
        <w:br/>
      </w:r>
      <w:proofErr w:type="gramStart"/>
      <w:r>
        <w:t>filter</w:t>
      </w:r>
      <w:proofErr w:type="gramEnd"/>
      <w:r>
        <w:t xml:space="preserve"> untrust {</w:t>
      </w:r>
      <w:r>
        <w:br/>
        <w:t>    interface-specific;</w:t>
      </w:r>
      <w:r>
        <w:br/>
        <w:t>}</w:t>
      </w:r>
    </w:p>
    <w:p w:rsidR="00893860" w:rsidRDefault="00893860" w:rsidP="00462EC3">
      <w:pPr>
        <w:pStyle w:val="ListParagraph"/>
        <w:numPr>
          <w:ilvl w:val="0"/>
          <w:numId w:val="41"/>
        </w:numPr>
      </w:pPr>
      <w:r>
        <w:t>If traffic metering is desired, add the firewall filters to your public interface.  For example, a sample configuration output (for public interface fe-0/0/3.0, public security zone untrust, and private security zone trust) is:</w:t>
      </w:r>
    </w:p>
    <w:p w:rsidR="00893860" w:rsidRDefault="00893860" w:rsidP="00893860">
      <w:pPr>
        <w:pStyle w:val="Code"/>
        <w:rPr>
          <w:lang w:bidi="ar-SA"/>
        </w:rPr>
      </w:pPr>
      <w:proofErr w:type="gramStart"/>
      <w:r>
        <w:t>fe-0/0/3</w:t>
      </w:r>
      <w:proofErr w:type="gramEnd"/>
      <w:r>
        <w:t xml:space="preserve"> {</w:t>
      </w:r>
      <w:r>
        <w:br/>
        <w:t>    unit 0 {</w:t>
      </w:r>
      <w:r>
        <w:br/>
        <w:t>        family inet {</w:t>
      </w:r>
      <w:r>
        <w:br/>
        <w:t>            filter {</w:t>
      </w:r>
      <w:r>
        <w:br/>
        <w:t>                input untrust;</w:t>
      </w:r>
      <w:r>
        <w:br/>
        <w:t>                output trust;</w:t>
      </w:r>
      <w:r>
        <w:br/>
        <w:t>            }</w:t>
      </w:r>
      <w:r>
        <w:br/>
        <w:t>            address 172.25.0.252/16;</w:t>
      </w:r>
      <w:r>
        <w:br/>
        <w:t>        }</w:t>
      </w:r>
      <w:r>
        <w:br/>
        <w:t>    }</w:t>
      </w:r>
      <w:r>
        <w:br/>
        <w:t>}</w:t>
      </w:r>
    </w:p>
    <w:p w:rsidR="002437B3" w:rsidRDefault="001D11E9" w:rsidP="00462EC3">
      <w:pPr>
        <w:pStyle w:val="ListParagraph"/>
        <w:numPr>
          <w:ilvl w:val="0"/>
          <w:numId w:val="41"/>
        </w:numPr>
      </w:pPr>
      <w:r>
        <w:rPr>
          <w:lang w:bidi="en-US"/>
        </w:rPr>
        <w:t>Make sure all Zone VLANs are brought to the private interface of the SRX.</w:t>
      </w:r>
    </w:p>
    <w:p w:rsidR="002C55D9" w:rsidRPr="00D61853" w:rsidRDefault="002C55D9" w:rsidP="00462EC3">
      <w:pPr>
        <w:pStyle w:val="ListParagraph"/>
        <w:numPr>
          <w:ilvl w:val="0"/>
          <w:numId w:val="41"/>
        </w:numPr>
      </w:pPr>
      <w:r>
        <w:rPr>
          <w:lang w:bidi="en-US"/>
        </w:rPr>
        <w:t>The CloudStack will be configured with the Juniper information after the Management Server is installed.</w:t>
      </w:r>
    </w:p>
    <w:p w:rsidR="00447B87" w:rsidRDefault="00447B87" w:rsidP="000F7C70">
      <w:pPr>
        <w:rPr>
          <w:b/>
        </w:rPr>
      </w:pPr>
      <w:r w:rsidRPr="00447B87">
        <w:rPr>
          <w:b/>
        </w:rPr>
        <w:t>Important: If an external firewall is used an external load balancer must also be used.</w:t>
      </w:r>
      <w:r>
        <w:rPr>
          <w:b/>
        </w:rPr>
        <w:t xml:space="preserve"> </w:t>
      </w:r>
    </w:p>
    <w:p w:rsidR="00447B87" w:rsidRPr="00447B87" w:rsidRDefault="00447B87" w:rsidP="000F7C70">
      <w:pPr>
        <w:rPr>
          <w:b/>
        </w:rPr>
      </w:pPr>
      <w:r>
        <w:rPr>
          <w:b/>
        </w:rPr>
        <w:t>Important: All accounts with guests in a given Zone will use the external firewall if it is configured.  It is not currently possible to have some guests or some accounts in a Zone use the external firewall and others use the virtual router.</w:t>
      </w:r>
    </w:p>
    <w:p w:rsidR="00D05BCE" w:rsidRDefault="002437B3" w:rsidP="00D05BCE">
      <w:pPr>
        <w:pStyle w:val="Heading2"/>
      </w:pPr>
      <w:bookmarkStart w:id="40" w:name="_Toc302411430"/>
      <w:r>
        <w:lastRenderedPageBreak/>
        <w:t xml:space="preserve">Management Server </w:t>
      </w:r>
      <w:r w:rsidR="00D05BCE">
        <w:t>Load Balanc</w:t>
      </w:r>
      <w:r w:rsidR="00527A9D">
        <w:t>ing</w:t>
      </w:r>
      <w:bookmarkEnd w:id="40"/>
    </w:p>
    <w:p w:rsidR="00077C24" w:rsidRDefault="00D05BCE">
      <w:r>
        <w:t>The CloudStack can use a load balancer to provide a virtual IP for multiple Management Servers. The administrator is responsible for creating the load balancer rules for the Management Servers.</w:t>
      </w:r>
      <w:r w:rsidR="00CD3F75">
        <w:t xml:space="preserve"> The application requires persistence or stickiness across multiple sessions. The following chart lists the ports that should be load balanced and whether or not persistence is required.</w:t>
      </w:r>
    </w:p>
    <w:p w:rsidR="00077C24" w:rsidRDefault="00586F59">
      <w:pPr>
        <w:rPr>
          <w:rStyle w:val="Strong"/>
        </w:rPr>
      </w:pPr>
      <w:r>
        <w:rPr>
          <w:rStyle w:val="Strong"/>
        </w:rPr>
        <w:t>Important:</w:t>
      </w:r>
      <w:r w:rsidR="0098226B" w:rsidRPr="0098226B">
        <w:rPr>
          <w:rStyle w:val="Strong"/>
        </w:rPr>
        <w:t xml:space="preserve"> </w:t>
      </w:r>
      <w:r w:rsidR="003F5177">
        <w:rPr>
          <w:rStyle w:val="Strong"/>
        </w:rPr>
        <w:t>Persistence may still be enabled o</w:t>
      </w:r>
      <w:r w:rsidR="0098226B" w:rsidRPr="0098226B">
        <w:rPr>
          <w:rStyle w:val="Strong"/>
        </w:rPr>
        <w:t xml:space="preserve">n source ports which do not require </w:t>
      </w:r>
      <w:r w:rsidR="003F5177">
        <w:rPr>
          <w:rStyle w:val="Strong"/>
        </w:rPr>
        <w:t>it</w:t>
      </w:r>
      <w:r w:rsidR="0098226B" w:rsidRPr="0098226B">
        <w:rPr>
          <w:rStyle w:val="Strong"/>
        </w:rPr>
        <w:t>.</w:t>
      </w:r>
    </w:p>
    <w:tbl>
      <w:tblPr>
        <w:tblStyle w:val="TableGrid"/>
        <w:tblW w:w="0" w:type="auto"/>
        <w:tblInd w:w="828" w:type="dxa"/>
        <w:tblLook w:val="04A0" w:firstRow="1" w:lastRow="0" w:firstColumn="1" w:lastColumn="0" w:noHBand="0" w:noVBand="1"/>
      </w:tblPr>
      <w:tblGrid>
        <w:gridCol w:w="1530"/>
        <w:gridCol w:w="1800"/>
        <w:gridCol w:w="1350"/>
        <w:gridCol w:w="2700"/>
      </w:tblGrid>
      <w:tr w:rsidR="00516F82" w:rsidTr="00516F82">
        <w:tc>
          <w:tcPr>
            <w:tcW w:w="1530" w:type="dxa"/>
          </w:tcPr>
          <w:p w:rsidR="00077C24" w:rsidRDefault="0098226B">
            <w:pPr>
              <w:pStyle w:val="TableofFigures"/>
              <w:rPr>
                <w:rStyle w:val="Strong"/>
              </w:rPr>
            </w:pPr>
            <w:r w:rsidRPr="0098226B">
              <w:rPr>
                <w:rStyle w:val="Strong"/>
              </w:rPr>
              <w:t>Source Port</w:t>
            </w:r>
          </w:p>
        </w:tc>
        <w:tc>
          <w:tcPr>
            <w:tcW w:w="1800" w:type="dxa"/>
          </w:tcPr>
          <w:p w:rsidR="00077C24" w:rsidRDefault="0098226B">
            <w:pPr>
              <w:pStyle w:val="TableofFigures"/>
              <w:rPr>
                <w:rStyle w:val="Strong"/>
              </w:rPr>
            </w:pPr>
            <w:r w:rsidRPr="0098226B">
              <w:rPr>
                <w:rStyle w:val="Strong"/>
              </w:rPr>
              <w:t>Destination Port</w:t>
            </w:r>
          </w:p>
        </w:tc>
        <w:tc>
          <w:tcPr>
            <w:tcW w:w="1350" w:type="dxa"/>
          </w:tcPr>
          <w:p w:rsidR="00077C24" w:rsidRDefault="0098226B">
            <w:pPr>
              <w:pStyle w:val="TableofFigures"/>
              <w:rPr>
                <w:rStyle w:val="Strong"/>
              </w:rPr>
            </w:pPr>
            <w:r w:rsidRPr="0098226B">
              <w:rPr>
                <w:rStyle w:val="Strong"/>
              </w:rPr>
              <w:t>Protocol</w:t>
            </w:r>
          </w:p>
        </w:tc>
        <w:tc>
          <w:tcPr>
            <w:tcW w:w="2700" w:type="dxa"/>
          </w:tcPr>
          <w:p w:rsidR="00077C24" w:rsidRDefault="0098226B">
            <w:pPr>
              <w:pStyle w:val="TableofFigures"/>
              <w:rPr>
                <w:rStyle w:val="Strong"/>
              </w:rPr>
            </w:pPr>
            <w:r w:rsidRPr="0098226B">
              <w:rPr>
                <w:rStyle w:val="Strong"/>
              </w:rPr>
              <w:t>Persistence Required?</w:t>
            </w:r>
          </w:p>
        </w:tc>
      </w:tr>
      <w:tr w:rsidR="00516F82" w:rsidTr="00516F82">
        <w:tc>
          <w:tcPr>
            <w:tcW w:w="1530" w:type="dxa"/>
          </w:tcPr>
          <w:p w:rsidR="00077C24" w:rsidRDefault="00516F82">
            <w:pPr>
              <w:pStyle w:val="TableofFigures"/>
            </w:pPr>
            <w:r>
              <w:t>80 or 443</w:t>
            </w:r>
          </w:p>
        </w:tc>
        <w:tc>
          <w:tcPr>
            <w:tcW w:w="1800" w:type="dxa"/>
          </w:tcPr>
          <w:p w:rsidR="00077C24" w:rsidRDefault="00516F82">
            <w:pPr>
              <w:pStyle w:val="TableofFigures"/>
            </w:pPr>
            <w:r>
              <w:t>8080</w:t>
            </w:r>
            <w:r w:rsidR="003F1AA4">
              <w:t xml:space="preserve"> (or 20400 with AJP)</w:t>
            </w:r>
          </w:p>
        </w:tc>
        <w:tc>
          <w:tcPr>
            <w:tcW w:w="1350" w:type="dxa"/>
          </w:tcPr>
          <w:p w:rsidR="00077C24" w:rsidRDefault="00516F82">
            <w:pPr>
              <w:pStyle w:val="TableofFigures"/>
            </w:pPr>
            <w:r>
              <w:t>HTTP</w:t>
            </w:r>
            <w:r w:rsidR="003F1AA4">
              <w:t xml:space="preserve"> (or AJP)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8250</w:t>
            </w:r>
          </w:p>
        </w:tc>
        <w:tc>
          <w:tcPr>
            <w:tcW w:w="1800" w:type="dxa"/>
          </w:tcPr>
          <w:p w:rsidR="00077C24" w:rsidRDefault="00516F82">
            <w:pPr>
              <w:pStyle w:val="TableofFigures"/>
            </w:pPr>
            <w:r>
              <w:t>8250</w:t>
            </w:r>
          </w:p>
        </w:tc>
        <w:tc>
          <w:tcPr>
            <w:tcW w:w="1350" w:type="dxa"/>
          </w:tcPr>
          <w:p w:rsidR="00077C24" w:rsidRDefault="00516F82">
            <w:pPr>
              <w:pStyle w:val="TableofFigures"/>
            </w:pPr>
            <w:r>
              <w:t>TCP</w:t>
            </w:r>
          </w:p>
        </w:tc>
        <w:tc>
          <w:tcPr>
            <w:tcW w:w="2700" w:type="dxa"/>
          </w:tcPr>
          <w:p w:rsidR="00077C24" w:rsidRDefault="00516F82">
            <w:pPr>
              <w:pStyle w:val="TableofFigures"/>
            </w:pPr>
            <w:r>
              <w:t>Yes</w:t>
            </w:r>
          </w:p>
        </w:tc>
      </w:tr>
      <w:tr w:rsidR="00516F82" w:rsidTr="00516F82">
        <w:tc>
          <w:tcPr>
            <w:tcW w:w="1530" w:type="dxa"/>
          </w:tcPr>
          <w:p w:rsidR="00077C24" w:rsidRDefault="00516F82">
            <w:pPr>
              <w:pStyle w:val="TableofFigures"/>
            </w:pPr>
            <w:r>
              <w:t>8096</w:t>
            </w:r>
          </w:p>
        </w:tc>
        <w:tc>
          <w:tcPr>
            <w:tcW w:w="1800" w:type="dxa"/>
          </w:tcPr>
          <w:p w:rsidR="00077C24" w:rsidRDefault="00516F82">
            <w:pPr>
              <w:pStyle w:val="TableofFigures"/>
            </w:pPr>
            <w:r>
              <w:t>8096</w:t>
            </w:r>
          </w:p>
        </w:tc>
        <w:tc>
          <w:tcPr>
            <w:tcW w:w="1350" w:type="dxa"/>
          </w:tcPr>
          <w:p w:rsidR="00077C24" w:rsidRDefault="00516F82">
            <w:pPr>
              <w:pStyle w:val="TableofFigures"/>
            </w:pPr>
            <w:r>
              <w:t>HTTP</w:t>
            </w:r>
          </w:p>
        </w:tc>
        <w:tc>
          <w:tcPr>
            <w:tcW w:w="2700" w:type="dxa"/>
          </w:tcPr>
          <w:p w:rsidR="00077C24" w:rsidRDefault="00516F82">
            <w:pPr>
              <w:pStyle w:val="TableofFigures"/>
            </w:pPr>
            <w:r>
              <w:t>No</w:t>
            </w:r>
          </w:p>
        </w:tc>
      </w:tr>
    </w:tbl>
    <w:p w:rsidR="00527A9D" w:rsidRDefault="002437B3" w:rsidP="00527A9D">
      <w:pPr>
        <w:pStyle w:val="Heading2"/>
      </w:pPr>
      <w:bookmarkStart w:id="41" w:name="_Toc265175053"/>
      <w:bookmarkStart w:id="42" w:name="_Toc266277074"/>
      <w:bookmarkStart w:id="43" w:name="_Toc265175054"/>
      <w:bookmarkStart w:id="44" w:name="_Toc266277075"/>
      <w:bookmarkStart w:id="45" w:name="_Toc302411431"/>
      <w:bookmarkEnd w:id="41"/>
      <w:bookmarkEnd w:id="42"/>
      <w:bookmarkEnd w:id="43"/>
      <w:bookmarkEnd w:id="44"/>
      <w:r>
        <w:t>External Guest Load Balancer Integration for F5</w:t>
      </w:r>
      <w:r w:rsidR="00527A9D">
        <w:t xml:space="preserve"> (optional)</w:t>
      </w:r>
      <w:bookmarkEnd w:id="45"/>
    </w:p>
    <w:p w:rsidR="00527A9D" w:rsidRDefault="00527A9D" w:rsidP="00527A9D">
      <w:r>
        <w:t>The CloudStack can optionally use an F5 load balancer to provide load balancing services to guests.</w:t>
      </w:r>
      <w:r w:rsidR="00B23342">
        <w:t xml:space="preserve"> </w:t>
      </w:r>
      <w:r>
        <w:t>If this is not enabled the CloudStack will use the software load balancer in the virtual router.</w:t>
      </w:r>
    </w:p>
    <w:p w:rsidR="00527A9D" w:rsidRDefault="00527A9D" w:rsidP="00527A9D">
      <w:r>
        <w:t>This service is available only to guests using virtual networking (Advanced Mode).</w:t>
      </w:r>
    </w:p>
    <w:p w:rsidR="00527A9D" w:rsidRDefault="00527A9D" w:rsidP="00527A9D">
      <w:r>
        <w:t>To install and enable your F5</w:t>
      </w:r>
      <w:r w:rsidR="00A9785D">
        <w:t xml:space="preserve"> for CloudStack management</w:t>
      </w:r>
      <w:r>
        <w:t>:</w:t>
      </w:r>
    </w:p>
    <w:p w:rsidR="00527A9D" w:rsidRDefault="00527A9D" w:rsidP="00462EC3">
      <w:pPr>
        <w:pStyle w:val="ListParagraph"/>
        <w:numPr>
          <w:ilvl w:val="0"/>
          <w:numId w:val="40"/>
        </w:numPr>
      </w:pPr>
      <w:r>
        <w:t>Set up your F5 BigIp appliance according to the vendor's directions.</w:t>
      </w:r>
    </w:p>
    <w:p w:rsidR="00527A9D" w:rsidRDefault="00527A9D" w:rsidP="00462EC3">
      <w:pPr>
        <w:pStyle w:val="ListParagraph"/>
        <w:numPr>
          <w:ilvl w:val="0"/>
          <w:numId w:val="40"/>
        </w:numPr>
      </w:pPr>
      <w:r>
        <w:t xml:space="preserve">Connect it to the public network and the private network.  </w:t>
      </w:r>
    </w:p>
    <w:p w:rsidR="00527A9D" w:rsidRDefault="002437B3" w:rsidP="00462EC3">
      <w:pPr>
        <w:pStyle w:val="ListParagraph"/>
        <w:numPr>
          <w:ilvl w:val="0"/>
          <w:numId w:val="40"/>
        </w:numPr>
      </w:pPr>
      <w:r>
        <w:t>Record</w:t>
      </w:r>
      <w:r w:rsidR="00527A9D">
        <w:t xml:space="preserve"> the IP address, username, password, public interface name, and private interface name. The interface names will be something like "1.1" or "1.2".</w:t>
      </w:r>
    </w:p>
    <w:p w:rsidR="002437B3" w:rsidRDefault="00527A9D" w:rsidP="00462EC3">
      <w:pPr>
        <w:pStyle w:val="ListParagraph"/>
        <w:numPr>
          <w:ilvl w:val="0"/>
          <w:numId w:val="40"/>
        </w:numPr>
      </w:pPr>
      <w:r>
        <w:t>Make sure that the Zone VLANs are trunked to the private network interface.</w:t>
      </w:r>
    </w:p>
    <w:p w:rsidR="00527A9D" w:rsidRDefault="002437B3" w:rsidP="00462EC3">
      <w:pPr>
        <w:pStyle w:val="ListParagraph"/>
        <w:numPr>
          <w:ilvl w:val="0"/>
          <w:numId w:val="40"/>
        </w:numPr>
      </w:pPr>
      <w:r>
        <w:t>T</w:t>
      </w:r>
      <w:r>
        <w:rPr>
          <w:lang w:bidi="en-US"/>
        </w:rPr>
        <w:t>he CloudStack will be configured with the F5 information after the Management Server is installed.</w:t>
      </w:r>
    </w:p>
    <w:p w:rsidR="002174EF" w:rsidRPr="002174EF" w:rsidRDefault="002174EF" w:rsidP="002174EF">
      <w:pPr>
        <w:rPr>
          <w:b/>
        </w:rPr>
      </w:pPr>
      <w:r w:rsidRPr="002174EF">
        <w:rPr>
          <w:b/>
        </w:rPr>
        <w:t>Important: if an external load balancer is used an external firewall must also be used.</w:t>
      </w:r>
    </w:p>
    <w:p w:rsidR="005A0CAF" w:rsidRDefault="005A0CAF" w:rsidP="005A0CAF">
      <w:pPr>
        <w:pStyle w:val="Heading2"/>
      </w:pPr>
      <w:bookmarkStart w:id="46" w:name="_Toc302411432"/>
      <w:r>
        <w:t>Additional Topology Requirements</w:t>
      </w:r>
      <w:bookmarkEnd w:id="46"/>
    </w:p>
    <w:p w:rsidR="00077C24" w:rsidRDefault="005A0CAF">
      <w:r>
        <w:t xml:space="preserve">The </w:t>
      </w:r>
      <w:r w:rsidR="00283FEE">
        <w:t xml:space="preserve">secondary storage </w:t>
      </w:r>
      <w:r>
        <w:t>VM</w:t>
      </w:r>
      <w:r w:rsidR="00707A55">
        <w:t>s</w:t>
      </w:r>
      <w:r w:rsidR="00B97691">
        <w:t xml:space="preserve"> </w:t>
      </w:r>
      <w:r w:rsidR="00707A55">
        <w:t xml:space="preserve">and </w:t>
      </w:r>
      <w:r w:rsidR="00283FEE">
        <w:t xml:space="preserve">console proxy </w:t>
      </w:r>
      <w:r w:rsidR="00707A55">
        <w:t xml:space="preserve">VMs </w:t>
      </w:r>
      <w:r>
        <w:t>connect to the Management Server on port 8250.</w:t>
      </w:r>
      <w:r w:rsidR="00707A55">
        <w:t xml:space="preserve"> If you are using multiple Management Servers</w:t>
      </w:r>
      <w:r w:rsidR="00283FEE">
        <w:t>,</w:t>
      </w:r>
      <w:r w:rsidR="00707A55">
        <w:t xml:space="preserve"> the load balanced IP address of the Management Servers on port 8250 must be reachable.</w:t>
      </w:r>
      <w:r>
        <w:t xml:space="preserve"> </w:t>
      </w:r>
      <w:r w:rsidR="00D224EB">
        <w:t xml:space="preserve">Note that you must not expose port 8250 to the public Internet. </w:t>
      </w:r>
      <w:r>
        <w:t xml:space="preserve">The </w:t>
      </w:r>
      <w:r w:rsidR="00283FEE">
        <w:t xml:space="preserve">secondary storage </w:t>
      </w:r>
      <w:r>
        <w:t xml:space="preserve">VM can be located on any </w:t>
      </w:r>
      <w:r w:rsidR="001D3452">
        <w:t>Host</w:t>
      </w:r>
      <w:r>
        <w:t xml:space="preserve"> in the Zone. It uses the private network for its communication.</w:t>
      </w:r>
    </w:p>
    <w:p w:rsidR="00695F55" w:rsidRDefault="00695F55" w:rsidP="00695F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rPr>
          <w:lang w:bidi="ar-SA"/>
        </w:rPr>
      </w:pPr>
      <w:r>
        <w:rPr>
          <w:lang w:bidi="ar-SA"/>
        </w:rPr>
        <w:t>The Management S</w:t>
      </w:r>
      <w:r w:rsidRPr="00695F55">
        <w:rPr>
          <w:lang w:bidi="ar-SA"/>
        </w:rPr>
        <w:t xml:space="preserve">erver </w:t>
      </w:r>
      <w:r w:rsidR="00A7049A">
        <w:rPr>
          <w:lang w:bidi="ar-SA"/>
        </w:rPr>
        <w:t xml:space="preserve">and secondary storage VMs </w:t>
      </w:r>
      <w:r w:rsidRPr="00695F55">
        <w:rPr>
          <w:lang w:bidi="ar-SA"/>
        </w:rPr>
        <w:t>mu</w:t>
      </w:r>
      <w:r w:rsidR="00A7049A">
        <w:rPr>
          <w:lang w:bidi="ar-SA"/>
        </w:rPr>
        <w:t xml:space="preserve">st be able to access vCenter </w:t>
      </w:r>
      <w:r w:rsidRPr="00695F55">
        <w:rPr>
          <w:lang w:bidi="ar-SA"/>
        </w:rPr>
        <w:t xml:space="preserve">and all ESXi hosts in the zone. </w:t>
      </w:r>
      <w:r>
        <w:rPr>
          <w:lang w:bidi="ar-SA"/>
        </w:rPr>
        <w:t>To allow the necessary access through the firewall, k</w:t>
      </w:r>
      <w:r w:rsidRPr="00695F55">
        <w:rPr>
          <w:lang w:bidi="ar-SA"/>
        </w:rPr>
        <w:t>eep port 443 open.</w:t>
      </w:r>
    </w:p>
    <w:p w:rsidR="005B7D00" w:rsidRDefault="005B7D00">
      <w:r>
        <w:t>The console proxy VMs connect to all hosts in the Zone over the private network.  Therefore the private network of any given Pod in the Zone must have connectivity to the private network of all other Pods in the Zone.</w:t>
      </w:r>
    </w:p>
    <w:p w:rsidR="00077C24" w:rsidRDefault="00B73691">
      <w:r>
        <w:lastRenderedPageBreak/>
        <w:t xml:space="preserve">The </w:t>
      </w:r>
      <w:r w:rsidR="00283FEE">
        <w:t xml:space="preserve">secondary storage </w:t>
      </w:r>
      <w:r>
        <w:t xml:space="preserve">NFS export is mounted by the </w:t>
      </w:r>
      <w:r w:rsidR="00283FEE">
        <w:t xml:space="preserve">secondary storage </w:t>
      </w:r>
      <w:r>
        <w:t xml:space="preserve">VM. Secondary </w:t>
      </w:r>
      <w:r w:rsidR="00283FEE">
        <w:t xml:space="preserve">storage </w:t>
      </w:r>
      <w:r>
        <w:t xml:space="preserve">traffic goes over the private network even if there is a separate storage network. (Primary storage traffic goes over the storage network, if available.) If you choose to place the </w:t>
      </w:r>
      <w:r w:rsidR="00283FEE">
        <w:t xml:space="preserve">secondary storage </w:t>
      </w:r>
      <w:r>
        <w:t>NFS server on the storage network you must make sure there is a route from the private network to the storage network.</w:t>
      </w:r>
    </w:p>
    <w:p w:rsidR="002437B3" w:rsidRDefault="002437B3">
      <w:r>
        <w:t>When external firewall integration is in place</w:t>
      </w:r>
      <w:r w:rsidR="00E36C0A">
        <w:t xml:space="preserve"> the public IP VLAN must still be trunked to the Hosts.  This is required to support the Secondary Storage and Console Proxy VMs.</w:t>
      </w:r>
    </w:p>
    <w:p w:rsidR="00077C24" w:rsidRDefault="00DD4DE5">
      <w:r>
        <w:t>The Management Servers communicate with each other to co</w:t>
      </w:r>
      <w:r w:rsidR="00AE03AB">
        <w:t>ordinate tasks</w:t>
      </w:r>
      <w:r>
        <w:t>. This communication uses</w:t>
      </w:r>
      <w:r w:rsidR="00D05BCE">
        <w:t xml:space="preserve"> </w:t>
      </w:r>
      <w:r>
        <w:t xml:space="preserve">TCP on </w:t>
      </w:r>
      <w:r w:rsidR="00D05BCE">
        <w:t>port</w:t>
      </w:r>
      <w:r w:rsidR="002228CB">
        <w:t>s 8250 and</w:t>
      </w:r>
      <w:r w:rsidR="00D05BCE">
        <w:t xml:space="preserve"> 9090.</w:t>
      </w:r>
    </w:p>
    <w:p w:rsidR="00CA1088" w:rsidRDefault="00CA1088">
      <w:r>
        <w:t xml:space="preserve">With Advanced Networking, separate subnets must be used for private and public networks.  </w:t>
      </w:r>
    </w:p>
    <w:p w:rsidR="00077C24" w:rsidRDefault="00E057F0">
      <w:r>
        <w:t>The public internet must not be able to access port 809</w:t>
      </w:r>
      <w:r w:rsidR="00126A55">
        <w:t>6</w:t>
      </w:r>
      <w:r w:rsidR="00F37545">
        <w:t xml:space="preserve"> </w:t>
      </w:r>
      <w:r w:rsidR="00126A55">
        <w:t>on the Management Server.</w:t>
      </w:r>
    </w:p>
    <w:p w:rsidR="00F03F25" w:rsidRDefault="00F03F25">
      <w:r>
        <w:t>The Management Servers communicate with the XenServers on ports 22 (</w:t>
      </w:r>
      <w:proofErr w:type="gramStart"/>
      <w:r>
        <w:t>ssh</w:t>
      </w:r>
      <w:proofErr w:type="gramEnd"/>
      <w:r>
        <w:t>) and 80 (HTTP).</w:t>
      </w:r>
    </w:p>
    <w:p w:rsidR="006D004E" w:rsidRDefault="006D004E" w:rsidP="006D004E">
      <w:r>
        <w:t>The Management Servers communicate with VMware vCenter servers on port 443 (HTTPs).</w:t>
      </w:r>
    </w:p>
    <w:p w:rsidR="006D004E" w:rsidRDefault="006D004E" w:rsidP="006D004E">
      <w:r>
        <w:t>The Management Servers communicate with the KVM servers</w:t>
      </w:r>
      <w:r w:rsidR="00930326">
        <w:t xml:space="preserve"> on port</w:t>
      </w:r>
      <w:r>
        <w:t xml:space="preserve"> 22 (</w:t>
      </w:r>
      <w:proofErr w:type="gramStart"/>
      <w:r>
        <w:t>ssh</w:t>
      </w:r>
      <w:proofErr w:type="gramEnd"/>
      <w:r>
        <w:t>).</w:t>
      </w:r>
    </w:p>
    <w:p w:rsidR="00AE03AB" w:rsidRDefault="00AE03AB" w:rsidP="006D004E">
      <w:r>
        <w:t>When using vCenter, t</w:t>
      </w:r>
      <w:r w:rsidRPr="00BA37C8">
        <w:t>he VLAN used for</w:t>
      </w:r>
      <w:r>
        <w:t xml:space="preserve"> the</w:t>
      </w:r>
      <w:r w:rsidRPr="00BA37C8">
        <w:t xml:space="preserve"> CloudStack Management </w:t>
      </w:r>
      <w:r>
        <w:t>S</w:t>
      </w:r>
      <w:r w:rsidRPr="00BA37C8">
        <w:t xml:space="preserve">erver might </w:t>
      </w:r>
      <w:r>
        <w:t>require manual configuration</w:t>
      </w:r>
      <w:r w:rsidRPr="00BA37C8">
        <w:t xml:space="preserve">.  </w:t>
      </w:r>
      <w:r>
        <w:t>CloudStack</w:t>
      </w:r>
      <w:r w:rsidRPr="00BA37C8">
        <w:t xml:space="preserve"> assum</w:t>
      </w:r>
      <w:r>
        <w:t>es this VLAN is untagged. I</w:t>
      </w:r>
      <w:r w:rsidRPr="00BA37C8">
        <w:t>f this is a tagged VLAN, manually configure the “cloud.private” port group, which is created automatically, with the actual VLAN</w:t>
      </w:r>
      <w:r>
        <w:t xml:space="preserve"> ID</w:t>
      </w:r>
      <w:r w:rsidRPr="00BA37C8">
        <w:t xml:space="preserve"> for all the hosts in the cluster.</w:t>
      </w:r>
    </w:p>
    <w:p w:rsidR="006D004E" w:rsidRDefault="006D004E"/>
    <w:p w:rsidR="00830E63" w:rsidRDefault="00FD077E" w:rsidP="00C822A2">
      <w:pPr>
        <w:pStyle w:val="Heading1"/>
      </w:pPr>
      <w:bookmarkStart w:id="47" w:name="_Ref289363868"/>
      <w:bookmarkStart w:id="48" w:name="_Ref289363876"/>
      <w:bookmarkStart w:id="49" w:name="_Toc302411433"/>
      <w:r>
        <w:lastRenderedPageBreak/>
        <w:t>Storage</w:t>
      </w:r>
      <w:r w:rsidR="00830E63">
        <w:t xml:space="preserve"> </w:t>
      </w:r>
      <w:r w:rsidR="00830E63" w:rsidRPr="00830E63">
        <w:t>Setup</w:t>
      </w:r>
      <w:bookmarkEnd w:id="47"/>
      <w:bookmarkEnd w:id="48"/>
      <w:bookmarkEnd w:id="49"/>
    </w:p>
    <w:p w:rsidR="00FD077E" w:rsidRDefault="00CE17F0" w:rsidP="00FD077E">
      <w:r>
        <w:t>The Cloud.com</w:t>
      </w:r>
      <w:r w:rsidR="00FD077E">
        <w:t xml:space="preserve"> </w:t>
      </w:r>
      <w:r w:rsidR="00FD4DE4">
        <w:t>CloudStack</w:t>
      </w:r>
      <w:r w:rsidR="00FD077E">
        <w:t xml:space="preserve"> is designed to work with a wide variety of commodity and enterprise-grade storage</w:t>
      </w:r>
      <w:r w:rsidR="00701EB0">
        <w:t>.</w:t>
      </w:r>
      <w:r w:rsidR="00393BFC">
        <w:t xml:space="preserve">  Local disk may be used as well.</w:t>
      </w:r>
      <w:r w:rsidR="00142E41">
        <w:t xml:space="preserve">  Storage type support for guest virtual disks differs based on hypervisor selection.</w:t>
      </w:r>
    </w:p>
    <w:tbl>
      <w:tblPr>
        <w:tblStyle w:val="TableGrid"/>
        <w:tblW w:w="0" w:type="auto"/>
        <w:tblInd w:w="1098" w:type="dxa"/>
        <w:tblLook w:val="04A0" w:firstRow="1" w:lastRow="0" w:firstColumn="1" w:lastColumn="0" w:noHBand="0" w:noVBand="1"/>
      </w:tblPr>
      <w:tblGrid>
        <w:gridCol w:w="1656"/>
        <w:gridCol w:w="1764"/>
        <w:gridCol w:w="1980"/>
        <w:gridCol w:w="1980"/>
      </w:tblGrid>
      <w:tr w:rsidR="00142E41" w:rsidTr="005676B9">
        <w:tc>
          <w:tcPr>
            <w:tcW w:w="1656" w:type="dxa"/>
          </w:tcPr>
          <w:p w:rsidR="00142E41" w:rsidRDefault="00142E41" w:rsidP="00FD077E"/>
        </w:tc>
        <w:tc>
          <w:tcPr>
            <w:tcW w:w="1764" w:type="dxa"/>
          </w:tcPr>
          <w:p w:rsidR="00142E41" w:rsidRPr="00142E41" w:rsidRDefault="00142E41" w:rsidP="00FD077E">
            <w:pPr>
              <w:rPr>
                <w:b/>
              </w:rPr>
            </w:pPr>
            <w:r w:rsidRPr="00142E41">
              <w:rPr>
                <w:b/>
              </w:rPr>
              <w:t>XenServer</w:t>
            </w:r>
          </w:p>
        </w:tc>
        <w:tc>
          <w:tcPr>
            <w:tcW w:w="1980" w:type="dxa"/>
          </w:tcPr>
          <w:p w:rsidR="00142E41" w:rsidRPr="00142E41" w:rsidRDefault="00142E41" w:rsidP="00FD077E">
            <w:pPr>
              <w:rPr>
                <w:b/>
              </w:rPr>
            </w:pPr>
            <w:r w:rsidRPr="00142E41">
              <w:rPr>
                <w:b/>
              </w:rPr>
              <w:t>vSphere</w:t>
            </w:r>
          </w:p>
        </w:tc>
        <w:tc>
          <w:tcPr>
            <w:tcW w:w="1980" w:type="dxa"/>
          </w:tcPr>
          <w:p w:rsidR="00142E41" w:rsidRPr="00142E41" w:rsidRDefault="00142E41" w:rsidP="00FD077E">
            <w:pPr>
              <w:rPr>
                <w:b/>
              </w:rPr>
            </w:pPr>
            <w:r w:rsidRPr="00142E41">
              <w:rPr>
                <w:b/>
              </w:rPr>
              <w:t>KVM</w:t>
            </w:r>
          </w:p>
        </w:tc>
      </w:tr>
      <w:tr w:rsidR="00142E41" w:rsidTr="005676B9">
        <w:tc>
          <w:tcPr>
            <w:tcW w:w="1656" w:type="dxa"/>
          </w:tcPr>
          <w:p w:rsidR="00142E41" w:rsidRPr="00142E41" w:rsidRDefault="00142E41" w:rsidP="00FD077E">
            <w:pPr>
              <w:rPr>
                <w:b/>
              </w:rPr>
            </w:pPr>
            <w:r w:rsidRPr="00142E41">
              <w:rPr>
                <w:b/>
              </w:rPr>
              <w:t>NFS</w:t>
            </w:r>
          </w:p>
        </w:tc>
        <w:tc>
          <w:tcPr>
            <w:tcW w:w="1764" w:type="dxa"/>
          </w:tcPr>
          <w:p w:rsidR="00142E41" w:rsidRDefault="00EE4F50" w:rsidP="00FD077E">
            <w:r>
              <w:t>Supported</w:t>
            </w:r>
          </w:p>
        </w:tc>
        <w:tc>
          <w:tcPr>
            <w:tcW w:w="1980" w:type="dxa"/>
          </w:tcPr>
          <w:p w:rsidR="00142E41" w:rsidRDefault="00EE4F50" w:rsidP="00FD077E">
            <w:r>
              <w:t>Supported</w:t>
            </w:r>
          </w:p>
        </w:tc>
        <w:tc>
          <w:tcPr>
            <w:tcW w:w="1980" w:type="dxa"/>
          </w:tcPr>
          <w:p w:rsidR="00142E41" w:rsidRDefault="00EE4F50" w:rsidP="00FD077E">
            <w:r>
              <w:t>Supported</w:t>
            </w:r>
          </w:p>
        </w:tc>
      </w:tr>
      <w:tr w:rsidR="00142E41" w:rsidTr="005676B9">
        <w:tc>
          <w:tcPr>
            <w:tcW w:w="1656" w:type="dxa"/>
          </w:tcPr>
          <w:p w:rsidR="00142E41" w:rsidRPr="00142E41" w:rsidRDefault="00142E41" w:rsidP="00FD077E">
            <w:pPr>
              <w:rPr>
                <w:b/>
              </w:rPr>
            </w:pPr>
            <w:r w:rsidRPr="00142E41">
              <w:rPr>
                <w:b/>
              </w:rPr>
              <w:t>iSCSI</w:t>
            </w:r>
          </w:p>
        </w:tc>
        <w:tc>
          <w:tcPr>
            <w:tcW w:w="1764" w:type="dxa"/>
          </w:tcPr>
          <w:p w:rsidR="00142E41" w:rsidRDefault="00EE4F50" w:rsidP="00FD077E">
            <w:r>
              <w:t>Supported</w:t>
            </w:r>
          </w:p>
        </w:tc>
        <w:tc>
          <w:tcPr>
            <w:tcW w:w="1980" w:type="dxa"/>
          </w:tcPr>
          <w:p w:rsidR="00142E41" w:rsidRDefault="00EE4F50" w:rsidP="00FD077E">
            <w:r>
              <w:t>Supported</w:t>
            </w:r>
            <w:r w:rsidR="00142E41">
              <w:t xml:space="preserve"> via VMFS</w:t>
            </w:r>
          </w:p>
        </w:tc>
        <w:tc>
          <w:tcPr>
            <w:tcW w:w="1980" w:type="dxa"/>
          </w:tcPr>
          <w:p w:rsidR="00142E41" w:rsidRDefault="008B62DE" w:rsidP="008B62DE">
            <w:r>
              <w:t>Supported via Clustered Filesystems</w:t>
            </w:r>
          </w:p>
        </w:tc>
      </w:tr>
      <w:tr w:rsidR="008B62DE" w:rsidTr="005676B9">
        <w:tc>
          <w:tcPr>
            <w:tcW w:w="1656" w:type="dxa"/>
          </w:tcPr>
          <w:p w:rsidR="008B62DE" w:rsidRPr="00142E41" w:rsidRDefault="008B62DE" w:rsidP="00FD077E">
            <w:pPr>
              <w:rPr>
                <w:b/>
              </w:rPr>
            </w:pPr>
            <w:r>
              <w:rPr>
                <w:b/>
              </w:rPr>
              <w:t>Fiber Channel</w:t>
            </w:r>
          </w:p>
        </w:tc>
        <w:tc>
          <w:tcPr>
            <w:tcW w:w="1764" w:type="dxa"/>
          </w:tcPr>
          <w:p w:rsidR="008B62DE" w:rsidRDefault="008B62DE" w:rsidP="00FD077E">
            <w:r>
              <w:t>Supported via Pre-existing SR</w:t>
            </w:r>
          </w:p>
        </w:tc>
        <w:tc>
          <w:tcPr>
            <w:tcW w:w="1980" w:type="dxa"/>
          </w:tcPr>
          <w:p w:rsidR="008B62DE" w:rsidRDefault="008B62DE" w:rsidP="00FD077E">
            <w:r>
              <w:t>Suppo</w:t>
            </w:r>
            <w:r w:rsidR="002C3AD3">
              <w:t>r</w:t>
            </w:r>
            <w:r>
              <w:t>ted</w:t>
            </w:r>
          </w:p>
        </w:tc>
        <w:tc>
          <w:tcPr>
            <w:tcW w:w="1980" w:type="dxa"/>
          </w:tcPr>
          <w:p w:rsidR="008B62DE" w:rsidRDefault="008B62DE" w:rsidP="00701EB0">
            <w:r>
              <w:t>Supported via Clustered Filesystems</w:t>
            </w:r>
          </w:p>
        </w:tc>
      </w:tr>
      <w:tr w:rsidR="008B62DE" w:rsidTr="005676B9">
        <w:tc>
          <w:tcPr>
            <w:tcW w:w="1656" w:type="dxa"/>
          </w:tcPr>
          <w:p w:rsidR="008B62DE" w:rsidRPr="00142E41" w:rsidRDefault="008B62DE" w:rsidP="00FD077E">
            <w:pPr>
              <w:rPr>
                <w:b/>
              </w:rPr>
            </w:pPr>
            <w:r w:rsidRPr="00142E41">
              <w:rPr>
                <w:b/>
              </w:rPr>
              <w:t>Local Disk</w:t>
            </w:r>
          </w:p>
        </w:tc>
        <w:tc>
          <w:tcPr>
            <w:tcW w:w="1764" w:type="dxa"/>
          </w:tcPr>
          <w:p w:rsidR="008B62DE" w:rsidRDefault="008B62DE" w:rsidP="00FD077E">
            <w:r>
              <w:t>Supported</w:t>
            </w:r>
          </w:p>
        </w:tc>
        <w:tc>
          <w:tcPr>
            <w:tcW w:w="1980" w:type="dxa"/>
          </w:tcPr>
          <w:p w:rsidR="008B62DE" w:rsidRDefault="008B62DE" w:rsidP="00FD077E">
            <w:r>
              <w:t>Supported</w:t>
            </w:r>
          </w:p>
        </w:tc>
        <w:tc>
          <w:tcPr>
            <w:tcW w:w="1980" w:type="dxa"/>
          </w:tcPr>
          <w:p w:rsidR="008B62DE" w:rsidRDefault="008B62DE" w:rsidP="00FD077E">
            <w:r>
              <w:t>Not Supported</w:t>
            </w:r>
          </w:p>
        </w:tc>
      </w:tr>
    </w:tbl>
    <w:p w:rsidR="00142E41" w:rsidRDefault="00142E41" w:rsidP="00FD077E"/>
    <w:p w:rsidR="0083758E" w:rsidRDefault="0083758E" w:rsidP="0083758E">
      <w:pPr>
        <w:pStyle w:val="Heading2"/>
      </w:pPr>
      <w:bookmarkStart w:id="50" w:name="_Toc302411434"/>
      <w:r>
        <w:t>Small-Scale Setup</w:t>
      </w:r>
      <w:bookmarkEnd w:id="50"/>
    </w:p>
    <w:p w:rsidR="0083758E" w:rsidRPr="0083758E" w:rsidRDefault="0083758E" w:rsidP="0083758E">
      <w:r>
        <w:t xml:space="preserve">In a small-scale setup, a single NFS server can function as both primary and secondary storage. The NFS server just needs to export </w:t>
      </w:r>
      <w:r w:rsidR="00C36A6B">
        <w:t>two</w:t>
      </w:r>
      <w:r>
        <w:t xml:space="preserve"> separate shares, one for primary storage and the other for secondary storage.</w:t>
      </w:r>
    </w:p>
    <w:p w:rsidR="0083758E" w:rsidRDefault="0083758E" w:rsidP="0083758E">
      <w:pPr>
        <w:pStyle w:val="Heading2"/>
      </w:pPr>
      <w:bookmarkStart w:id="51" w:name="_Toc302411435"/>
      <w:r>
        <w:t>Secondary Storage</w:t>
      </w:r>
      <w:bookmarkEnd w:id="51"/>
    </w:p>
    <w:p w:rsidR="0083758E" w:rsidRPr="0083758E" w:rsidRDefault="00CE17F0" w:rsidP="0083758E">
      <w:r>
        <w:t>The CloudStack</w:t>
      </w:r>
      <w:r w:rsidR="0083758E">
        <w:t xml:space="preserve"> is designed to work with any scalable secondary storage system. The only requirement is the secondary storage system supports the NFS protocol.</w:t>
      </w:r>
    </w:p>
    <w:p w:rsidR="0083758E" w:rsidRDefault="00283FEE" w:rsidP="0083758E">
      <w:pPr>
        <w:pStyle w:val="Heading2"/>
      </w:pPr>
      <w:bookmarkStart w:id="52" w:name="_Toc302411436"/>
      <w:r>
        <w:t xml:space="preserve">Example </w:t>
      </w:r>
      <w:r w:rsidR="0083758E">
        <w:t>Configurations</w:t>
      </w:r>
      <w:bookmarkEnd w:id="52"/>
    </w:p>
    <w:p w:rsidR="001A0C5C" w:rsidRPr="001A0C5C" w:rsidRDefault="001A0C5C" w:rsidP="001A0C5C">
      <w:r>
        <w:t>In this section we go through a few examples of how to set</w:t>
      </w:r>
      <w:r w:rsidR="00DC510D">
        <w:t xml:space="preserve"> </w:t>
      </w:r>
      <w:r>
        <w:t xml:space="preserve">up storage to work properly with </w:t>
      </w:r>
      <w:r w:rsidR="00DC510D">
        <w:t>CloudStack</w:t>
      </w:r>
      <w:r>
        <w:t xml:space="preserve"> on a few types of NFS and iSCSI storage systems.</w:t>
      </w:r>
    </w:p>
    <w:p w:rsidR="00545611" w:rsidRDefault="005F6DBB" w:rsidP="00C47F8D">
      <w:pPr>
        <w:pStyle w:val="Heading3"/>
      </w:pPr>
      <w:bookmarkStart w:id="53" w:name="_Ref288821718"/>
      <w:bookmarkStart w:id="54" w:name="_Ref288821802"/>
      <w:bookmarkStart w:id="55" w:name="_Toc302411437"/>
      <w:r>
        <w:t xml:space="preserve">Linux NFS </w:t>
      </w:r>
      <w:r w:rsidR="002C51DB">
        <w:t>on Local Disk</w:t>
      </w:r>
      <w:r w:rsidR="008038FE">
        <w:t>s</w:t>
      </w:r>
      <w:r w:rsidR="002C51DB">
        <w:t xml:space="preserve"> and DAS</w:t>
      </w:r>
      <w:bookmarkEnd w:id="53"/>
      <w:bookmarkEnd w:id="54"/>
      <w:bookmarkEnd w:id="55"/>
    </w:p>
    <w:p w:rsidR="002D46F1" w:rsidRDefault="002F6F48" w:rsidP="00545611">
      <w:r>
        <w:t xml:space="preserve">This section describes how to configure an NFS export on a standard Linux installation. </w:t>
      </w:r>
      <w:r w:rsidR="002D46F1">
        <w:t>Instructions in this section specifically apply to RHEL</w:t>
      </w:r>
      <w:r w:rsidR="002228CB">
        <w:t>/CentOS</w:t>
      </w:r>
      <w:r w:rsidR="002D46F1">
        <w:t xml:space="preserve"> 5. Steps to setup other distributions </w:t>
      </w:r>
      <w:r w:rsidR="00C36A6B">
        <w:t>may vary</w:t>
      </w:r>
      <w:r w:rsidR="002D46F1">
        <w:t>.</w:t>
      </w:r>
    </w:p>
    <w:p w:rsidR="00077C24" w:rsidRDefault="00545611" w:rsidP="00434848">
      <w:pPr>
        <w:pStyle w:val="NumberedList"/>
        <w:numPr>
          <w:ilvl w:val="0"/>
          <w:numId w:val="14"/>
        </w:numPr>
      </w:pPr>
      <w:r>
        <w:t xml:space="preserve">Install </w:t>
      </w:r>
      <w:r w:rsidR="002D46F1">
        <w:t>the</w:t>
      </w:r>
      <w:r>
        <w:t xml:space="preserve"> </w:t>
      </w:r>
      <w:r w:rsidR="002D46F1">
        <w:t>RHEL/</w:t>
      </w:r>
      <w:r>
        <w:t xml:space="preserve">CentOS distribution on </w:t>
      </w:r>
      <w:r w:rsidR="00FE5A82">
        <w:t xml:space="preserve">the </w:t>
      </w:r>
      <w:r>
        <w:t xml:space="preserve">storage server. </w:t>
      </w:r>
    </w:p>
    <w:p w:rsidR="00545611" w:rsidRPr="00FE5A82" w:rsidRDefault="00586F59" w:rsidP="00FE5A82">
      <w:pPr>
        <w:rPr>
          <w:rStyle w:val="Strong"/>
        </w:rPr>
      </w:pPr>
      <w:r>
        <w:rPr>
          <w:rStyle w:val="Strong"/>
        </w:rPr>
        <w:t>Important:</w:t>
      </w:r>
      <w:r w:rsidR="0098226B" w:rsidRPr="0098226B">
        <w:rPr>
          <w:rStyle w:val="Strong"/>
        </w:rPr>
        <w:t xml:space="preserve"> </w:t>
      </w:r>
      <w:r w:rsidR="00FE5A82">
        <w:rPr>
          <w:rStyle w:val="Strong"/>
        </w:rPr>
        <w:t>The storage server should be</w:t>
      </w:r>
      <w:r w:rsidR="0098226B" w:rsidRPr="0098226B">
        <w:rPr>
          <w:rStyle w:val="Strong"/>
        </w:rPr>
        <w:t xml:space="preserve"> a machine with a large number of disks. The disks should ideally be managed by a hardware RAID controller. Modern hardware RAID controllers support hot plug functionality independent of the operating system so you can replace faulty disks without impacting the running operating system.</w:t>
      </w:r>
    </w:p>
    <w:p w:rsidR="00077C24" w:rsidRDefault="00545611">
      <w:pPr>
        <w:pStyle w:val="NumberedList"/>
      </w:pPr>
      <w:r>
        <w:lastRenderedPageBreak/>
        <w:t>If the root volume is more than 2</w:t>
      </w:r>
      <w:r w:rsidR="00C36A6B">
        <w:t xml:space="preserve"> </w:t>
      </w:r>
      <w:r>
        <w:t xml:space="preserve">TB in size, </w:t>
      </w:r>
      <w:r w:rsidR="00FE5A82">
        <w:t>c</w:t>
      </w:r>
      <w:r>
        <w:t xml:space="preserve">reate a smaller boot volume to install RHEL/CentOS. </w:t>
      </w:r>
      <w:r w:rsidR="00C36A6B">
        <w:t xml:space="preserve">A root volume of </w:t>
      </w:r>
      <w:r>
        <w:t>20</w:t>
      </w:r>
      <w:r w:rsidR="00C36A6B">
        <w:t xml:space="preserve"> </w:t>
      </w:r>
      <w:r>
        <w:t xml:space="preserve">GB </w:t>
      </w:r>
      <w:r w:rsidR="00AB7BEC">
        <w:t>should</w:t>
      </w:r>
      <w:r>
        <w:t xml:space="preserve"> be sufficient.</w:t>
      </w:r>
    </w:p>
    <w:p w:rsidR="00077C24" w:rsidRDefault="00FE5A82">
      <w:pPr>
        <w:pStyle w:val="NumberedList"/>
      </w:pPr>
      <w:r>
        <w:t xml:space="preserve">After </w:t>
      </w:r>
      <w:r w:rsidR="002D46F1">
        <w:t>the system is installed, create a directory called /export. This can each be a directory in the root partition itself or a mount point for a large disk volume.</w:t>
      </w:r>
    </w:p>
    <w:p w:rsidR="00077C24" w:rsidRDefault="00AB7BEC">
      <w:pPr>
        <w:pStyle w:val="NumberedList"/>
      </w:pPr>
      <w:r>
        <w:t xml:space="preserve">If you have more than 16TB of storage on one </w:t>
      </w:r>
      <w:proofErr w:type="gramStart"/>
      <w:r>
        <w:t>host</w:t>
      </w:r>
      <w:proofErr w:type="gramEnd"/>
      <w:r>
        <w:t xml:space="preserve">, </w:t>
      </w:r>
      <w:r w:rsidR="00FE5A82">
        <w:t>c</w:t>
      </w:r>
      <w:r w:rsidR="002D46F1">
        <w:t>reate multiple EXT3 file system</w:t>
      </w:r>
      <w:r>
        <w:t>s</w:t>
      </w:r>
      <w:r w:rsidR="002D46F1">
        <w:t xml:space="preserve"> and multiple NFS exports.</w:t>
      </w:r>
      <w:r w:rsidR="00FE5A82">
        <w:t xml:space="preserve"> Individual EXT3 file systems cannot exceed 16TB.</w:t>
      </w:r>
    </w:p>
    <w:p w:rsidR="00077C24" w:rsidRDefault="00FE5A82">
      <w:pPr>
        <w:pStyle w:val="NumberedList"/>
      </w:pPr>
      <w:r>
        <w:t xml:space="preserve">After </w:t>
      </w:r>
      <w:r w:rsidR="002D46F1">
        <w:t>/export directory is created</w:t>
      </w:r>
      <w:r w:rsidR="00AB7BEC">
        <w:t>, run the following command</w:t>
      </w:r>
      <w:r w:rsidR="002D46F1">
        <w:t xml:space="preserve"> to configure it as an NFS export</w:t>
      </w:r>
      <w:r>
        <w:t>.</w:t>
      </w:r>
    </w:p>
    <w:p w:rsidR="00077C24" w:rsidRDefault="002D46F1">
      <w:pPr>
        <w:pStyle w:val="Code"/>
      </w:pPr>
      <w:proofErr w:type="gramStart"/>
      <w:r w:rsidRPr="00F83999">
        <w:t>echo</w:t>
      </w:r>
      <w:proofErr w:type="gramEnd"/>
      <w:r w:rsidRPr="00F83999">
        <w:t xml:space="preserve"> “/export </w:t>
      </w:r>
      <w:r w:rsidR="008D0FCA">
        <w:t>&lt;your.subnet.mask&gt;</w:t>
      </w:r>
      <w:r w:rsidRPr="00F83999">
        <w:t>(rw,async,no_root_squash)” &gt; /etc/exports</w:t>
      </w:r>
    </w:p>
    <w:p w:rsidR="00077C24" w:rsidRDefault="008D0FCA">
      <w:pPr>
        <w:pStyle w:val="ListParagraph"/>
      </w:pPr>
      <w:r>
        <w:t>A</w:t>
      </w:r>
      <w:r w:rsidR="002D46F1">
        <w:t>djust the above command to suit your deployment needs</w:t>
      </w:r>
      <w:r w:rsidR="00FE5A82">
        <w:t>.</w:t>
      </w:r>
    </w:p>
    <w:p w:rsidR="00077C24" w:rsidRDefault="0098226B">
      <w:pPr>
        <w:pStyle w:val="BulletedList"/>
      </w:pPr>
      <w:r w:rsidRPr="0098226B">
        <w:rPr>
          <w:rStyle w:val="Strong"/>
        </w:rPr>
        <w:t>Limiting NFS export</w:t>
      </w:r>
      <w:r w:rsidR="00FE5A82">
        <w:t xml:space="preserve">. </w:t>
      </w:r>
      <w:r w:rsidR="008D0FCA">
        <w:t>It is highly recommended that you</w:t>
      </w:r>
      <w:r w:rsidR="002D46F1">
        <w:t xml:space="preserve"> limit the NFS export to a particular subnet by </w:t>
      </w:r>
      <w:r w:rsidR="008D0FCA">
        <w:t>specifying a</w:t>
      </w:r>
      <w:r w:rsidR="00015654">
        <w:t xml:space="preserve"> subnet mask (e.g.,</w:t>
      </w:r>
      <w:r w:rsidR="00CC487D">
        <w:t>”</w:t>
      </w:r>
      <w:r w:rsidR="00015654">
        <w:t>192.168.1.0/24</w:t>
      </w:r>
      <w:r w:rsidR="00CC487D">
        <w:t>”</w:t>
      </w:r>
      <w:r w:rsidR="002D46F1">
        <w:t>)</w:t>
      </w:r>
      <w:r w:rsidR="002E733D">
        <w:t>.</w:t>
      </w:r>
      <w:r w:rsidR="008D0FCA">
        <w:t xml:space="preserve"> By allowing access from only within the expected cluster, you avoid having non-pool member mount the storage.</w:t>
      </w:r>
      <w:r w:rsidR="00CC487D">
        <w:t xml:space="preserve"> </w:t>
      </w:r>
      <w:r w:rsidRPr="0098226B">
        <w:rPr>
          <w:rStyle w:val="Strong"/>
        </w:rPr>
        <w:t>The limit you place must include the private network(s) and the storage network(s).</w:t>
      </w:r>
      <w:r w:rsidR="00CC487D">
        <w:t xml:space="preserve"> If the two are the same network then one CIDR is sufficient. If you have a separate storage network you must provide separate CIDR’s for both or one CIDR </w:t>
      </w:r>
      <w:r w:rsidR="00BB5426">
        <w:t>that is broad enough</w:t>
      </w:r>
      <w:r w:rsidR="00CC487D">
        <w:t xml:space="preserve"> to span both. </w:t>
      </w:r>
    </w:p>
    <w:p w:rsidR="00077C24" w:rsidRDefault="00FE5A82">
      <w:pPr>
        <w:pStyle w:val="ListParagraph"/>
      </w:pPr>
      <w:r>
        <w:t>The following is</w:t>
      </w:r>
      <w:r w:rsidR="00CC487D">
        <w:t xml:space="preserve"> a</w:t>
      </w:r>
      <w:r w:rsidR="00BB5426">
        <w:t>n example with separate CIDR’s:</w:t>
      </w:r>
    </w:p>
    <w:p w:rsidR="00077C24" w:rsidRDefault="00CC487D">
      <w:pPr>
        <w:pStyle w:val="Code"/>
      </w:pPr>
      <w:r w:rsidRPr="00093D14">
        <w:t>/export 192.168.1.0/</w:t>
      </w:r>
      <w:proofErr w:type="gramStart"/>
      <w:r w:rsidRPr="00093D14">
        <w:t>24</w:t>
      </w:r>
      <w:r w:rsidR="00093D14" w:rsidRPr="00093D14">
        <w:t>(</w:t>
      </w:r>
      <w:proofErr w:type="gramEnd"/>
      <w:r w:rsidR="00093D14" w:rsidRPr="00093D14">
        <w:t>rw,async,no_root_squash)</w:t>
      </w:r>
      <w:r w:rsidRPr="00093D14">
        <w:t xml:space="preserve"> 10.50.1.0/24(rw,async,no_root_squash)</w:t>
      </w:r>
    </w:p>
    <w:p w:rsidR="00077C24" w:rsidRDefault="0098226B">
      <w:pPr>
        <w:pStyle w:val="BulletedList"/>
        <w:rPr>
          <w:rStyle w:val="Codeinline"/>
        </w:rPr>
      </w:pPr>
      <w:r w:rsidRPr="0098226B">
        <w:rPr>
          <w:rStyle w:val="Strong"/>
        </w:rPr>
        <w:t>Removing the async flag</w:t>
      </w:r>
      <w:r w:rsidR="00FE5A82" w:rsidRPr="00FE5A82">
        <w:t>.</w:t>
      </w:r>
      <w:r w:rsidR="00FE5A82">
        <w:t xml:space="preserve"> </w:t>
      </w:r>
      <w:r w:rsidR="00AB7BEC">
        <w:t xml:space="preserve">The async flag improves performance by allowing the NFS server to respond before writes are committed to the disk. </w:t>
      </w:r>
      <w:r w:rsidR="002D46F1">
        <w:t xml:space="preserve">Remove </w:t>
      </w:r>
      <w:r w:rsidR="00093D14">
        <w:t xml:space="preserve">the </w:t>
      </w:r>
      <w:r w:rsidR="002D46F1">
        <w:t>async flag in your mission critical production deployment</w:t>
      </w:r>
      <w:r w:rsidR="00656559">
        <w:t>.</w:t>
      </w:r>
    </w:p>
    <w:p w:rsidR="00077C24" w:rsidRDefault="00BA7C62">
      <w:pPr>
        <w:pStyle w:val="NumberedList"/>
      </w:pPr>
      <w:r>
        <w:t>Run the following command to enable NFS service</w:t>
      </w:r>
      <w:r w:rsidR="00FE5A82">
        <w:t>.</w:t>
      </w:r>
    </w:p>
    <w:p w:rsidR="00077C24" w:rsidRDefault="00BA7C62">
      <w:pPr>
        <w:pStyle w:val="Code"/>
      </w:pPr>
      <w:proofErr w:type="gramStart"/>
      <w:r w:rsidRPr="00BA7C62">
        <w:t>chkconfig</w:t>
      </w:r>
      <w:proofErr w:type="gramEnd"/>
      <w:r w:rsidRPr="00BA7C62">
        <w:t xml:space="preserve"> nfs on</w:t>
      </w:r>
    </w:p>
    <w:p w:rsidR="00077C24" w:rsidRDefault="002D46F1">
      <w:pPr>
        <w:pStyle w:val="NumberedList"/>
      </w:pPr>
      <w:r>
        <w:t>Edit the /etc/sysconfig/nfs file and uncomment the following lines</w:t>
      </w:r>
      <w:r w:rsidR="00FE5A82">
        <w:t>.</w:t>
      </w:r>
    </w:p>
    <w:p w:rsidR="00077C24" w:rsidRDefault="002D46F1">
      <w:pPr>
        <w:pStyle w:val="Code"/>
      </w:pPr>
      <w:r w:rsidRPr="00F83999">
        <w:t>LOCKD_TCPPORT=32803</w:t>
      </w:r>
    </w:p>
    <w:p w:rsidR="00077C24" w:rsidRDefault="002D46F1">
      <w:pPr>
        <w:pStyle w:val="Code"/>
      </w:pPr>
      <w:r w:rsidRPr="00F83999">
        <w:t>LOCKD_UDPPORT=32769</w:t>
      </w:r>
    </w:p>
    <w:p w:rsidR="00077C24" w:rsidRDefault="002D46F1">
      <w:pPr>
        <w:pStyle w:val="Code"/>
      </w:pPr>
      <w:r w:rsidRPr="00F83999">
        <w:t>MOUNTD_PORT=892</w:t>
      </w:r>
    </w:p>
    <w:p w:rsidR="00077C24" w:rsidRDefault="002D46F1">
      <w:pPr>
        <w:pStyle w:val="Code"/>
      </w:pPr>
      <w:r w:rsidRPr="00F83999">
        <w:t>RQUOTAD_PORT=875</w:t>
      </w:r>
    </w:p>
    <w:p w:rsidR="00077C24" w:rsidRDefault="002D46F1">
      <w:pPr>
        <w:pStyle w:val="Code"/>
      </w:pPr>
      <w:r w:rsidRPr="00F83999">
        <w:t>STATD_PORT=662</w:t>
      </w:r>
    </w:p>
    <w:p w:rsidR="00077C24" w:rsidRDefault="002D46F1">
      <w:pPr>
        <w:pStyle w:val="Code"/>
      </w:pPr>
      <w:r w:rsidRPr="00F83999">
        <w:t>STATD_OUTGOING_PORT=2020</w:t>
      </w:r>
    </w:p>
    <w:p w:rsidR="00077C24" w:rsidRDefault="002D46F1">
      <w:pPr>
        <w:pStyle w:val="NumberedList"/>
      </w:pPr>
      <w:r>
        <w:t xml:space="preserve">Edit the /etc/sysconfig/iptables file and add </w:t>
      </w:r>
      <w:r w:rsidR="00AB7BEC">
        <w:t xml:space="preserve">the following lines at the beginning of </w:t>
      </w:r>
      <w:r>
        <w:t>the INPUT chain</w:t>
      </w:r>
      <w:r w:rsidR="00FE5A82">
        <w:t>.</w:t>
      </w:r>
    </w:p>
    <w:p w:rsidR="00077C24" w:rsidRDefault="00AB7BEC">
      <w:pPr>
        <w:pStyle w:val="Code"/>
      </w:pPr>
      <w:r w:rsidRPr="00F83999">
        <w:t xml:space="preserve">-A INPUT </w:t>
      </w:r>
      <w:r w:rsidR="002D46F1" w:rsidRPr="00F83999">
        <w:t>-m state --state NEW -p udp --dport 111 -j ACCEPT</w:t>
      </w:r>
    </w:p>
    <w:p w:rsidR="00077C24" w:rsidRDefault="00AB7BEC">
      <w:pPr>
        <w:pStyle w:val="Code"/>
      </w:pPr>
      <w:r w:rsidRPr="00F83999">
        <w:t>-A INPUT</w:t>
      </w:r>
      <w:r w:rsidR="002D46F1" w:rsidRPr="00F83999">
        <w:t xml:space="preserve"> -m state --state NEW -p tcp --dport 111 -j ACCEPT</w:t>
      </w:r>
    </w:p>
    <w:p w:rsidR="00077C24" w:rsidRDefault="002D46F1">
      <w:pPr>
        <w:pStyle w:val="Code"/>
      </w:pPr>
      <w:r w:rsidRPr="00F83999">
        <w:t xml:space="preserve">-A </w:t>
      </w:r>
      <w:r w:rsidR="00AB7BEC" w:rsidRPr="00F83999">
        <w:t xml:space="preserve">INPUT </w:t>
      </w:r>
      <w:r w:rsidRPr="00F83999">
        <w:t>-m state --state NE</w:t>
      </w:r>
      <w:r w:rsidR="00AB7BEC" w:rsidRPr="00F83999">
        <w:t>W -p tcp --dport 2049 -j ACCEPT</w:t>
      </w:r>
    </w:p>
    <w:p w:rsidR="00077C24" w:rsidRDefault="002D46F1">
      <w:pPr>
        <w:pStyle w:val="Code"/>
      </w:pPr>
      <w:r w:rsidRPr="00F83999">
        <w:t>-A INPUT -m state --state NEW</w:t>
      </w:r>
      <w:r w:rsidR="00AB7BEC" w:rsidRPr="00F83999">
        <w:t xml:space="preserve"> -p tcp --dport 32803 -j ACCEPT</w:t>
      </w:r>
    </w:p>
    <w:p w:rsidR="00077C24" w:rsidRDefault="002D46F1">
      <w:pPr>
        <w:pStyle w:val="Code"/>
      </w:pPr>
      <w:r w:rsidRPr="00F83999">
        <w:t>-A INPUT -m state --state NEW -p udp --dpor</w:t>
      </w:r>
      <w:r w:rsidR="00AB7BEC" w:rsidRPr="00F83999">
        <w:t>t 32769 -j ACCEPT</w:t>
      </w:r>
    </w:p>
    <w:p w:rsidR="00077C24" w:rsidRDefault="002D46F1">
      <w:pPr>
        <w:pStyle w:val="Code"/>
      </w:pPr>
      <w:r w:rsidRPr="00F83999">
        <w:t>-A INPUT -m state --state N</w:t>
      </w:r>
      <w:r w:rsidR="00AB7BEC" w:rsidRPr="00F83999">
        <w:t>EW -p tcp --dport 892 -j ACCEPT</w:t>
      </w:r>
    </w:p>
    <w:p w:rsidR="00077C24" w:rsidRDefault="002D46F1">
      <w:pPr>
        <w:pStyle w:val="Code"/>
      </w:pPr>
      <w:r w:rsidRPr="00F83999">
        <w:t>-A INPUT -m state --state N</w:t>
      </w:r>
      <w:r w:rsidR="00AB7BEC" w:rsidRPr="00F83999">
        <w:t>EW -p udp --dport 892 -j ACCEPT</w:t>
      </w:r>
    </w:p>
    <w:p w:rsidR="00077C24" w:rsidRDefault="002D46F1">
      <w:pPr>
        <w:pStyle w:val="Code"/>
      </w:pPr>
      <w:r w:rsidRPr="00F83999">
        <w:t>-A INPUT -m state --state N</w:t>
      </w:r>
      <w:r w:rsidR="00AB7BEC" w:rsidRPr="00F83999">
        <w:t>EW -p tcp --dport 875 -j ACCEPT</w:t>
      </w:r>
    </w:p>
    <w:p w:rsidR="00077C24" w:rsidRDefault="002D46F1">
      <w:pPr>
        <w:pStyle w:val="Code"/>
      </w:pPr>
      <w:r w:rsidRPr="00F83999">
        <w:t xml:space="preserve">-A INPUT </w:t>
      </w:r>
      <w:r w:rsidR="00AB7BEC" w:rsidRPr="00F83999">
        <w:t>-</w:t>
      </w:r>
      <w:r w:rsidRPr="00F83999">
        <w:t>m state --state N</w:t>
      </w:r>
      <w:r w:rsidR="00AB7BEC" w:rsidRPr="00F83999">
        <w:t>EW -p udp --dport 875 -j ACCEPT</w:t>
      </w:r>
    </w:p>
    <w:p w:rsidR="00077C24" w:rsidRDefault="002D46F1">
      <w:pPr>
        <w:pStyle w:val="Code"/>
      </w:pPr>
      <w:r w:rsidRPr="00F83999">
        <w:t>-A INPUT -m state --state N</w:t>
      </w:r>
      <w:r w:rsidR="00AB7BEC" w:rsidRPr="00F83999">
        <w:t>EW -p tcp --dport 662 -j ACCEPT</w:t>
      </w:r>
    </w:p>
    <w:p w:rsidR="00077C24" w:rsidRDefault="00AB7BEC">
      <w:pPr>
        <w:pStyle w:val="Code"/>
      </w:pPr>
      <w:r w:rsidRPr="00F83999">
        <w:t>-A INPUT</w:t>
      </w:r>
      <w:r w:rsidR="002D46F1" w:rsidRPr="00F83999">
        <w:t xml:space="preserve"> -m state --state NEW -p udp --dport 662 -j ACCEPT</w:t>
      </w:r>
    </w:p>
    <w:p w:rsidR="00077C24" w:rsidRDefault="00FE5A82">
      <w:pPr>
        <w:pStyle w:val="NumberedList"/>
      </w:pPr>
      <w:r>
        <w:t>R</w:t>
      </w:r>
      <w:r w:rsidR="00AB7BEC">
        <w:t>eboot the server.</w:t>
      </w:r>
    </w:p>
    <w:p w:rsidR="00AB7BEC" w:rsidRDefault="00FE5A82" w:rsidP="006727FD">
      <w:pPr>
        <w:tabs>
          <w:tab w:val="left" w:pos="8190"/>
        </w:tabs>
      </w:pPr>
      <w:r>
        <w:lastRenderedPageBreak/>
        <w:t xml:space="preserve">An </w:t>
      </w:r>
      <w:r w:rsidR="00AB7BEC">
        <w:t>NFS share called /export is now setup.</w:t>
      </w:r>
    </w:p>
    <w:p w:rsidR="00524637" w:rsidRDefault="00524637" w:rsidP="00C47F8D">
      <w:pPr>
        <w:pStyle w:val="Heading3"/>
      </w:pPr>
      <w:bookmarkStart w:id="56" w:name="_Ref256347191"/>
      <w:bookmarkStart w:id="57" w:name="_Toc302411438"/>
      <w:r>
        <w:t>Linux NFS on iSCSI</w:t>
      </w:r>
      <w:bookmarkEnd w:id="56"/>
      <w:bookmarkEnd w:id="57"/>
    </w:p>
    <w:p w:rsidR="0068362A" w:rsidRPr="0068362A" w:rsidRDefault="00AC15B9" w:rsidP="0068362A">
      <w:r>
        <w:t>Use the following steps to</w:t>
      </w:r>
      <w:r w:rsidR="0068362A">
        <w:t xml:space="preserve"> set</w:t>
      </w:r>
      <w:r>
        <w:t xml:space="preserve"> </w:t>
      </w:r>
      <w:r w:rsidR="0068362A">
        <w:t>up a Linux NFS server export on an iSCSI volume. The</w:t>
      </w:r>
      <w:r>
        <w:t>se steps</w:t>
      </w:r>
      <w:r w:rsidR="00D36187">
        <w:t xml:space="preserve"> apply</w:t>
      </w:r>
      <w:r w:rsidR="0068362A">
        <w:t xml:space="preserve"> to RHEL/CentOS 5 distributions.</w:t>
      </w:r>
    </w:p>
    <w:p w:rsidR="00077C24" w:rsidRDefault="0068362A" w:rsidP="00434848">
      <w:pPr>
        <w:pStyle w:val="NumberedList"/>
        <w:numPr>
          <w:ilvl w:val="0"/>
          <w:numId w:val="8"/>
        </w:numPr>
      </w:pPr>
      <w:r>
        <w:t>Install iscsiadm</w:t>
      </w:r>
      <w:r w:rsidR="00AC15B9">
        <w:t>.</w:t>
      </w:r>
    </w:p>
    <w:p w:rsidR="00077C24" w:rsidRDefault="0068362A">
      <w:pPr>
        <w:pStyle w:val="Code"/>
      </w:pPr>
      <w:proofErr w:type="gramStart"/>
      <w:r w:rsidRPr="0068362A">
        <w:t>yum</w:t>
      </w:r>
      <w:proofErr w:type="gramEnd"/>
      <w:r w:rsidRPr="0068362A">
        <w:t xml:space="preserve"> install iscsi-initiator-utils</w:t>
      </w:r>
    </w:p>
    <w:p w:rsidR="00077C24" w:rsidRDefault="0068362A">
      <w:pPr>
        <w:pStyle w:val="Code"/>
      </w:pPr>
      <w:proofErr w:type="gramStart"/>
      <w:r w:rsidRPr="0068362A">
        <w:t>service</w:t>
      </w:r>
      <w:proofErr w:type="gramEnd"/>
      <w:r w:rsidRPr="0068362A">
        <w:t xml:space="preserve"> iscsi start</w:t>
      </w:r>
    </w:p>
    <w:p w:rsidR="00077C24" w:rsidRDefault="0068362A">
      <w:pPr>
        <w:pStyle w:val="Code"/>
      </w:pPr>
      <w:proofErr w:type="gramStart"/>
      <w:r w:rsidRPr="0068362A">
        <w:t>chkconfig</w:t>
      </w:r>
      <w:proofErr w:type="gramEnd"/>
      <w:r w:rsidRPr="0068362A">
        <w:t xml:space="preserve"> --add iscsi</w:t>
      </w:r>
    </w:p>
    <w:p w:rsidR="00077C24" w:rsidRDefault="0068362A">
      <w:pPr>
        <w:pStyle w:val="Code"/>
      </w:pPr>
      <w:proofErr w:type="gramStart"/>
      <w:r w:rsidRPr="0068362A">
        <w:t>chkconfig</w:t>
      </w:r>
      <w:proofErr w:type="gramEnd"/>
      <w:r w:rsidRPr="0068362A">
        <w:t xml:space="preserve"> iscsi on</w:t>
      </w:r>
    </w:p>
    <w:p w:rsidR="00077C24" w:rsidRDefault="0068362A">
      <w:pPr>
        <w:pStyle w:val="NumberedList"/>
      </w:pPr>
      <w:r>
        <w:t>Discover the iSCSI target</w:t>
      </w:r>
      <w:r w:rsidR="00AC15B9">
        <w:t>.</w:t>
      </w:r>
    </w:p>
    <w:p w:rsidR="00077C24" w:rsidRDefault="0068362A">
      <w:pPr>
        <w:pStyle w:val="Code"/>
      </w:pPr>
      <w:proofErr w:type="gramStart"/>
      <w:r w:rsidRPr="0068362A">
        <w:t>iscsiadm</w:t>
      </w:r>
      <w:proofErr w:type="gramEnd"/>
      <w:r w:rsidRPr="0068362A">
        <w:t xml:space="preserve"> –m discovery –t st –p &lt;</w:t>
      </w:r>
      <w:r>
        <w:t>iSCSI Server</w:t>
      </w:r>
      <w:r w:rsidRPr="0068362A">
        <w:t xml:space="preserve"> IP address&gt;:3260 </w:t>
      </w:r>
    </w:p>
    <w:p w:rsidR="00077C24" w:rsidRDefault="00AC15B9">
      <w:pPr>
        <w:pStyle w:val="ListParagraph"/>
      </w:pPr>
      <w:r>
        <w:t>For e</w:t>
      </w:r>
      <w:r w:rsidR="0068362A">
        <w:t>xample:</w:t>
      </w:r>
    </w:p>
    <w:p w:rsidR="00077C24" w:rsidRDefault="00D61B6C">
      <w:pPr>
        <w:pStyle w:val="Code"/>
      </w:pPr>
      <w:r>
        <w:t xml:space="preserve"># </w:t>
      </w:r>
      <w:proofErr w:type="gramStart"/>
      <w:r w:rsidR="0068362A" w:rsidRPr="00D61B6C">
        <w:t>iscsiadm</w:t>
      </w:r>
      <w:proofErr w:type="gramEnd"/>
      <w:r w:rsidR="0068362A" w:rsidRPr="00D61B6C">
        <w:t xml:space="preserve"> -m discovery -t st -p 172.23.10.240:3260</w:t>
      </w:r>
    </w:p>
    <w:p w:rsidR="00077C24" w:rsidRDefault="0068362A">
      <w:pPr>
        <w:pStyle w:val="Code"/>
      </w:pPr>
      <w:r w:rsidRPr="00D61B6C">
        <w:t>172.23.10.240:3260</w:t>
      </w:r>
      <w:proofErr w:type="gramStart"/>
      <w:r w:rsidRPr="00D61B6C">
        <w:t>,1</w:t>
      </w:r>
      <w:proofErr w:type="gramEnd"/>
      <w:r w:rsidRPr="00D61B6C">
        <w:t xml:space="preserve"> iqn.2001-05.com.equallogic:0-8a0906-83bcb3401-16e0002fd0a46f3d-rhel5-test </w:t>
      </w:r>
    </w:p>
    <w:p w:rsidR="00077C24" w:rsidRDefault="0068362A">
      <w:pPr>
        <w:pStyle w:val="NumberedList"/>
      </w:pPr>
      <w:r>
        <w:t>Log</w:t>
      </w:r>
      <w:r w:rsidR="00AC15B9">
        <w:t xml:space="preserve"> </w:t>
      </w:r>
      <w:r>
        <w:t>in</w:t>
      </w:r>
      <w:r w:rsidR="00AC15B9">
        <w:t>.</w:t>
      </w:r>
    </w:p>
    <w:p w:rsidR="00077C24" w:rsidRDefault="0068362A">
      <w:pPr>
        <w:pStyle w:val="Code"/>
      </w:pPr>
      <w:proofErr w:type="gramStart"/>
      <w:r w:rsidRPr="00D61B6C">
        <w:t>iscsiadm</w:t>
      </w:r>
      <w:proofErr w:type="gramEnd"/>
      <w:r w:rsidRPr="00D61B6C">
        <w:t xml:space="preserve"> –m node –T &lt;Complete Target Name&gt; –l –p &lt;Group IP&gt;:3260 </w:t>
      </w:r>
    </w:p>
    <w:p w:rsidR="00077C24" w:rsidRDefault="00AC15B9">
      <w:pPr>
        <w:pStyle w:val="ListParagraph"/>
      </w:pPr>
      <w:r>
        <w:t>For e</w:t>
      </w:r>
      <w:r w:rsidR="0068362A">
        <w:t xml:space="preserve">xample: </w:t>
      </w:r>
    </w:p>
    <w:p w:rsidR="00077C24" w:rsidRDefault="0068362A">
      <w:pPr>
        <w:pStyle w:val="Code"/>
      </w:pPr>
      <w:r w:rsidRPr="00D61B6C">
        <w:t>#</w:t>
      </w:r>
      <w:r w:rsidR="00D61B6C" w:rsidRPr="00D61B6C">
        <w:t xml:space="preserve"> </w:t>
      </w:r>
      <w:proofErr w:type="gramStart"/>
      <w:r w:rsidRPr="00D61B6C">
        <w:t>iscsiadm</w:t>
      </w:r>
      <w:proofErr w:type="gramEnd"/>
      <w:r w:rsidRPr="00D61B6C">
        <w:t xml:space="preserve"> –m node –l –T iqn.2001-05.com.equallogic:83bcb3401-16e0002fd0a46f3d-rhel5-test –p 172.23.10.240:3260 </w:t>
      </w:r>
    </w:p>
    <w:p w:rsidR="00077C24" w:rsidRDefault="00F52225">
      <w:pPr>
        <w:pStyle w:val="NumberedList"/>
      </w:pPr>
      <w:r>
        <w:t>Discover</w:t>
      </w:r>
      <w:r w:rsidR="00D61B6C">
        <w:t xml:space="preserve"> </w:t>
      </w:r>
      <w:r w:rsidR="00AC15B9">
        <w:t xml:space="preserve">the </w:t>
      </w:r>
      <w:r w:rsidR="00571839">
        <w:t>SCSI</w:t>
      </w:r>
      <w:r w:rsidR="00D61B6C">
        <w:t xml:space="preserve"> disk. For example:</w:t>
      </w:r>
    </w:p>
    <w:p w:rsidR="00077C24" w:rsidRDefault="00D61B6C">
      <w:pPr>
        <w:pStyle w:val="Code"/>
      </w:pPr>
      <w:r w:rsidRPr="00D61B6C">
        <w:t xml:space="preserve"># </w:t>
      </w:r>
      <w:proofErr w:type="gramStart"/>
      <w:r w:rsidR="0068362A" w:rsidRPr="00D61B6C">
        <w:t>iscsiadm</w:t>
      </w:r>
      <w:proofErr w:type="gramEnd"/>
      <w:r w:rsidR="0068362A" w:rsidRPr="00D61B6C">
        <w:t xml:space="preserve"> -m session –P3 | grep Attached</w:t>
      </w:r>
    </w:p>
    <w:p w:rsidR="00077C24" w:rsidRDefault="0068362A">
      <w:pPr>
        <w:pStyle w:val="Code"/>
      </w:pPr>
      <w:r w:rsidRPr="00D61B6C">
        <w:t xml:space="preserve">Attached </w:t>
      </w:r>
      <w:proofErr w:type="gramStart"/>
      <w:r w:rsidRPr="00D61B6C">
        <w:t>scsi</w:t>
      </w:r>
      <w:proofErr w:type="gramEnd"/>
      <w:r w:rsidRPr="00D61B6C">
        <w:t xml:space="preserve"> disk sdb State: running</w:t>
      </w:r>
    </w:p>
    <w:p w:rsidR="00077C24" w:rsidRDefault="00AC15B9">
      <w:pPr>
        <w:pStyle w:val="NumberedList"/>
      </w:pPr>
      <w:r>
        <w:t>F</w:t>
      </w:r>
      <w:r w:rsidR="00D61B6C">
        <w:t>ormat the disk as ext3 and mount the volume</w:t>
      </w:r>
      <w:r>
        <w:t>.</w:t>
      </w:r>
    </w:p>
    <w:p w:rsidR="00077C24" w:rsidRDefault="00EC40C9">
      <w:pPr>
        <w:pStyle w:val="Code"/>
      </w:pPr>
      <w:r>
        <w:t>mkfs.ext3</w:t>
      </w:r>
      <w:r w:rsidR="0068362A" w:rsidRPr="00D61B6C">
        <w:t xml:space="preserve"> /dev/sdb</w:t>
      </w:r>
    </w:p>
    <w:p w:rsidR="00077C24" w:rsidRDefault="0068362A">
      <w:pPr>
        <w:pStyle w:val="Code"/>
      </w:pPr>
      <w:proofErr w:type="gramStart"/>
      <w:r w:rsidRPr="00D61B6C">
        <w:t>mkdir</w:t>
      </w:r>
      <w:proofErr w:type="gramEnd"/>
      <w:r w:rsidRPr="00D61B6C">
        <w:t xml:space="preserve"> -p /</w:t>
      </w:r>
      <w:r w:rsidR="00D61B6C" w:rsidRPr="00D61B6C">
        <w:t>export</w:t>
      </w:r>
    </w:p>
    <w:p w:rsidR="00077C24" w:rsidRDefault="0068362A">
      <w:pPr>
        <w:pStyle w:val="Code"/>
      </w:pPr>
      <w:proofErr w:type="gramStart"/>
      <w:r w:rsidRPr="00D61B6C">
        <w:t>mount</w:t>
      </w:r>
      <w:proofErr w:type="gramEnd"/>
      <w:r w:rsidRPr="00D61B6C">
        <w:t xml:space="preserve"> /dev/sdb /</w:t>
      </w:r>
      <w:r w:rsidR="00D61B6C" w:rsidRPr="00D61B6C">
        <w:t>export</w:t>
      </w:r>
    </w:p>
    <w:p w:rsidR="00077C24" w:rsidRDefault="002E733D">
      <w:pPr>
        <w:pStyle w:val="NumberedList"/>
      </w:pPr>
      <w:r>
        <w:t xml:space="preserve">Add </w:t>
      </w:r>
      <w:r w:rsidR="00AC15B9">
        <w:t xml:space="preserve">the disk </w:t>
      </w:r>
      <w:r>
        <w:t>to /etc/fstab</w:t>
      </w:r>
      <w:r w:rsidR="00AC15B9">
        <w:t xml:space="preserve"> to make sure it gets mounted on boot.</w:t>
      </w:r>
    </w:p>
    <w:p w:rsidR="00077C24" w:rsidRDefault="002E733D">
      <w:pPr>
        <w:pStyle w:val="Code"/>
      </w:pPr>
      <w:r>
        <w:rPr>
          <w:rStyle w:val="HTMLCode"/>
          <w:rFonts w:eastAsia="SimSun"/>
        </w:rPr>
        <w:t>/dev/sdb /export ext3 _netdev 0 0</w:t>
      </w:r>
    </w:p>
    <w:p w:rsidR="00524637" w:rsidRDefault="0068362A" w:rsidP="0068362A">
      <w:r>
        <w:t xml:space="preserve">Now you can </w:t>
      </w:r>
      <w:r w:rsidR="00120609">
        <w:t>set</w:t>
      </w:r>
      <w:r w:rsidR="00751AC4">
        <w:t xml:space="preserve"> </w:t>
      </w:r>
      <w:r w:rsidR="00120609">
        <w:t>up</w:t>
      </w:r>
      <w:r>
        <w:t xml:space="preserve"> /</w:t>
      </w:r>
      <w:r w:rsidR="00D61B6C">
        <w:t>export</w:t>
      </w:r>
      <w:r>
        <w:t xml:space="preserve"> as an NFS </w:t>
      </w:r>
      <w:r w:rsidR="00120609">
        <w:t>share</w:t>
      </w:r>
      <w:r>
        <w:t>.</w:t>
      </w:r>
    </w:p>
    <w:p w:rsidR="0089238D" w:rsidRDefault="0089238D" w:rsidP="0068362A">
      <w:pPr>
        <w:pStyle w:val="BulletedList"/>
      </w:pPr>
      <w:r w:rsidRPr="0098226B">
        <w:rPr>
          <w:rStyle w:val="Strong"/>
        </w:rPr>
        <w:t>Limiting NFS export</w:t>
      </w:r>
      <w:r>
        <w:t xml:space="preserve">. In order to avoid data loss, it is highly recommended that you limit the NFS export to a particular subnet by specifying a subnet mask (e.g.,”192.168.1.0/24”). By allowing access from only within the expected cluster, you avoid having non-pool member mount the storage and inadvertently delete all its data. </w:t>
      </w:r>
      <w:r w:rsidRPr="0098226B">
        <w:rPr>
          <w:rStyle w:val="Strong"/>
        </w:rPr>
        <w:t>The limit you place must include the private network(s) and the storage network(s).</w:t>
      </w:r>
      <w:r>
        <w:t xml:space="preserve"> If the two are the same network then one CIDR is sufficient. If you have a separate storage network you must provide separate CIDR’s for both or one CIDR that is broad enough to span both. </w:t>
      </w:r>
    </w:p>
    <w:p w:rsidR="0089238D" w:rsidRDefault="0089238D" w:rsidP="00355C3E">
      <w:pPr>
        <w:pStyle w:val="ListParagraph"/>
        <w:keepNext/>
      </w:pPr>
      <w:r>
        <w:lastRenderedPageBreak/>
        <w:t>The following is an example with separate CIDR’s:</w:t>
      </w:r>
    </w:p>
    <w:p w:rsidR="0089238D" w:rsidRDefault="0089238D" w:rsidP="0089238D">
      <w:pPr>
        <w:pStyle w:val="Code"/>
      </w:pPr>
      <w:r w:rsidRPr="00093D14">
        <w:t>/export 192.168.1.0/</w:t>
      </w:r>
      <w:proofErr w:type="gramStart"/>
      <w:r w:rsidRPr="00093D14">
        <w:t>24(</w:t>
      </w:r>
      <w:proofErr w:type="gramEnd"/>
      <w:r w:rsidRPr="00093D14">
        <w:t>rw,async,no_root_squash) 10.50.1.0/24(rw,async,no_root_squash)</w:t>
      </w:r>
    </w:p>
    <w:p w:rsidR="0089238D" w:rsidRDefault="0089238D" w:rsidP="0089238D">
      <w:pPr>
        <w:pStyle w:val="BulletedList"/>
        <w:rPr>
          <w:rStyle w:val="Codeinline"/>
        </w:rPr>
      </w:pPr>
      <w:r w:rsidRPr="0098226B">
        <w:rPr>
          <w:rStyle w:val="Strong"/>
        </w:rPr>
        <w:t>Removing the async flag</w:t>
      </w:r>
      <w:r w:rsidRPr="00FE5A82">
        <w:t>.</w:t>
      </w:r>
      <w:r>
        <w:t xml:space="preserve"> The async flag improves performance by allowing the NFS server to respond before writes are committed to the disk. Remove the async flag in your mission critical production deployment.</w:t>
      </w:r>
    </w:p>
    <w:p w:rsidR="006813DE" w:rsidRDefault="006813DE" w:rsidP="00C822A2">
      <w:pPr>
        <w:pStyle w:val="Heading1"/>
      </w:pPr>
      <w:bookmarkStart w:id="58" w:name="_Toc302411439"/>
      <w:r>
        <w:lastRenderedPageBreak/>
        <w:t>Citrix XenServer Installation</w:t>
      </w:r>
      <w:r w:rsidR="003C7F48">
        <w:t xml:space="preserve"> and Configuration</w:t>
      </w:r>
      <w:bookmarkEnd w:id="58"/>
    </w:p>
    <w:p w:rsidR="006727C7" w:rsidRDefault="006813DE" w:rsidP="00A838DE">
      <w:r>
        <w:t xml:space="preserve">Citrix XenServer </w:t>
      </w:r>
      <w:r w:rsidR="00142E41">
        <w:t xml:space="preserve">5.6 GA </w:t>
      </w:r>
      <w:r w:rsidR="00BA3ABF">
        <w:t xml:space="preserve">must </w:t>
      </w:r>
      <w:r>
        <w:t xml:space="preserve">be installed on the </w:t>
      </w:r>
      <w:r w:rsidR="001D3452">
        <w:t>Host</w:t>
      </w:r>
      <w:r w:rsidR="00AC15B9">
        <w:t>s</w:t>
      </w:r>
      <w:r>
        <w:t>.</w:t>
      </w:r>
      <w:r w:rsidR="00AC15B9">
        <w:t xml:space="preserve"> Citrix XenServer can be downloaded from the Citrix Website (</w:t>
      </w:r>
      <w:hyperlink r:id="rId22" w:history="1">
        <w:r w:rsidR="00AC15B9" w:rsidRPr="00AC15B9">
          <w:rPr>
            <w:rStyle w:val="Hyperlink"/>
          </w:rPr>
          <w:t>http://www.citrix.com/lang/English/lp/lp_1688615.asp</w:t>
        </w:r>
      </w:hyperlink>
      <w:r w:rsidR="00AC15B9">
        <w:t xml:space="preserve">) and installed using the Citrix XenServer </w:t>
      </w:r>
      <w:r w:rsidR="00454A27">
        <w:t>Installation Guide</w:t>
      </w:r>
      <w:r w:rsidR="00AC15B9">
        <w:t xml:space="preserve">. </w:t>
      </w:r>
    </w:p>
    <w:p w:rsidR="00B5001A" w:rsidRDefault="0098226B">
      <w:pPr>
        <w:rPr>
          <w:rStyle w:val="Strong"/>
        </w:rPr>
      </w:pPr>
      <w:r w:rsidRPr="0098226B">
        <w:rPr>
          <w:rStyle w:val="Strong"/>
        </w:rPr>
        <w:t xml:space="preserve">Important: All </w:t>
      </w:r>
      <w:r w:rsidR="001D3452">
        <w:rPr>
          <w:rStyle w:val="Strong"/>
        </w:rPr>
        <w:t>host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sidR="006374F6">
        <w:rPr>
          <w:rStyle w:val="Strong"/>
        </w:rPr>
        <w:t>Cluster</w:t>
      </w:r>
      <w:r w:rsidRPr="0098226B">
        <w:rPr>
          <w:rStyle w:val="Strong"/>
        </w:rPr>
        <w:t xml:space="preserve"> must be homogenous. That means the CPUs must be of the same type, count, and feature flags. See </w:t>
      </w:r>
      <w:hyperlink r:id="rId23" w:history="1">
        <w:r w:rsidR="003668A3" w:rsidRPr="009F30CF">
          <w:rPr>
            <w:rStyle w:val="Hyperlink"/>
            <w:b/>
          </w:rPr>
          <w:t>http://docs.vmd.citrix.com/XenServer/4.0.1/reference/ch02.html</w:t>
        </w:r>
      </w:hyperlink>
      <w:r w:rsidRPr="0098226B">
        <w:rPr>
          <w:rStyle w:val="Strong"/>
        </w:rPr>
        <w:t xml:space="preserve"> for more information on homogenous</w:t>
      </w:r>
      <w:r w:rsidR="00AC15B9">
        <w:rPr>
          <w:rStyle w:val="Strong"/>
        </w:rPr>
        <w:t xml:space="preserve"> XenServer hosts</w:t>
      </w:r>
      <w:r w:rsidRPr="0098226B">
        <w:rPr>
          <w:rStyle w:val="Strong"/>
        </w:rPr>
        <w:t>.</w:t>
      </w:r>
    </w:p>
    <w:p w:rsidR="00142E41" w:rsidRDefault="0098226B">
      <w:pPr>
        <w:rPr>
          <w:rStyle w:val="Strong"/>
        </w:rPr>
      </w:pPr>
      <w:r w:rsidRPr="0098226B">
        <w:rPr>
          <w:rStyle w:val="Strong"/>
        </w:rPr>
        <w:t>Important: You must re-install Citrix XenServer if you are going to re-use a host from a previous install.</w:t>
      </w:r>
      <w:r w:rsidR="00AC6DE9">
        <w:rPr>
          <w:rStyle w:val="Strong"/>
        </w:rPr>
        <w:t xml:space="preserve">  </w:t>
      </w:r>
    </w:p>
    <w:p w:rsidR="00B5001A" w:rsidRDefault="0098226B">
      <w:pPr>
        <w:rPr>
          <w:rStyle w:val="Strong"/>
        </w:rPr>
      </w:pPr>
      <w:r w:rsidRPr="0098226B">
        <w:rPr>
          <w:rStyle w:val="Strong"/>
        </w:rPr>
        <w:t>Important: The Clo</w:t>
      </w:r>
      <w:r w:rsidR="00F37545">
        <w:rPr>
          <w:rStyle w:val="Strong"/>
        </w:rPr>
        <w:t>udStack requires XenServer 5.6</w:t>
      </w:r>
      <w:r w:rsidR="008D1FE2">
        <w:rPr>
          <w:rStyle w:val="Strong"/>
        </w:rPr>
        <w:t xml:space="preserve"> or 5.6 FP1</w:t>
      </w:r>
      <w:r w:rsidRPr="0098226B">
        <w:rPr>
          <w:rStyle w:val="Strong"/>
        </w:rPr>
        <w:t>.</w:t>
      </w:r>
      <w:r w:rsidR="00142E41">
        <w:rPr>
          <w:rStyle w:val="Strong"/>
        </w:rPr>
        <w:t xml:space="preserve">  </w:t>
      </w:r>
    </w:p>
    <w:p w:rsidR="003C7F48" w:rsidRDefault="003C7F48">
      <w:r>
        <w:t>Following installation, CloudStack requires the following configuration</w:t>
      </w:r>
      <w:r w:rsidR="00DC7104">
        <w:t>.</w:t>
      </w:r>
    </w:p>
    <w:p w:rsidR="00077C24" w:rsidRDefault="003C7F48">
      <w:pPr>
        <w:pStyle w:val="BulletedList"/>
      </w:pPr>
      <w:r>
        <w:t>Username and password</w:t>
      </w:r>
    </w:p>
    <w:p w:rsidR="00077C24" w:rsidRDefault="003C7F48">
      <w:pPr>
        <w:pStyle w:val="BulletedList"/>
      </w:pPr>
      <w:r>
        <w:t>Time synchronization</w:t>
      </w:r>
    </w:p>
    <w:p w:rsidR="00077C24" w:rsidRDefault="003C7F48">
      <w:pPr>
        <w:pStyle w:val="BulletedList"/>
      </w:pPr>
      <w:r>
        <w:t>Licensing</w:t>
      </w:r>
    </w:p>
    <w:p w:rsidR="00077C24" w:rsidRDefault="003C7F48">
      <w:pPr>
        <w:pStyle w:val="BulletedList"/>
      </w:pPr>
      <w:r>
        <w:t>Network Setup</w:t>
      </w:r>
    </w:p>
    <w:p w:rsidR="00077C24" w:rsidRDefault="00BA3ABF">
      <w:pPr>
        <w:pStyle w:val="BulletedListlevel2"/>
      </w:pPr>
      <w:r>
        <w:t>Configuring public network with a dedicated NIC (optional)</w:t>
      </w:r>
    </w:p>
    <w:p w:rsidR="00077C24" w:rsidRDefault="00BA3ABF">
      <w:pPr>
        <w:pStyle w:val="BulletedListlevel2"/>
      </w:pPr>
      <w:r>
        <w:t>NIC bonding (optional)</w:t>
      </w:r>
    </w:p>
    <w:p w:rsidR="00077C24" w:rsidRDefault="003C7F48">
      <w:pPr>
        <w:pStyle w:val="BulletedList"/>
      </w:pPr>
      <w:r>
        <w:t>iSCSI Multipath Setup (optional)</w:t>
      </w:r>
    </w:p>
    <w:p w:rsidR="003C7F48" w:rsidRPr="003C7F48" w:rsidRDefault="0098226B" w:rsidP="003C7F48">
      <w:pPr>
        <w:rPr>
          <w:rStyle w:val="TableofFiguresChar"/>
        </w:rPr>
      </w:pPr>
      <w:r w:rsidRPr="0098226B">
        <w:rPr>
          <w:rStyle w:val="TableofFiguresChar"/>
        </w:rPr>
        <w:t>Th</w:t>
      </w:r>
      <w:r w:rsidR="003C7F48">
        <w:rPr>
          <w:rStyle w:val="TableofFiguresChar"/>
        </w:rPr>
        <w:t>e</w:t>
      </w:r>
      <w:r w:rsidRPr="0098226B">
        <w:rPr>
          <w:rStyle w:val="TableofFiguresChar"/>
        </w:rPr>
        <w:t xml:space="preserve"> following sections contain </w:t>
      </w:r>
      <w:r w:rsidR="00BA3ABF">
        <w:rPr>
          <w:rStyle w:val="TableofFiguresChar"/>
        </w:rPr>
        <w:t>information</w:t>
      </w:r>
      <w:r w:rsidRPr="0098226B">
        <w:rPr>
          <w:rStyle w:val="TableofFiguresChar"/>
        </w:rPr>
        <w:t xml:space="preserve"> </w:t>
      </w:r>
      <w:r w:rsidR="00BA3ABF">
        <w:rPr>
          <w:rStyle w:val="TableofFiguresChar"/>
        </w:rPr>
        <w:t>about</w:t>
      </w:r>
      <w:r w:rsidRPr="0098226B">
        <w:rPr>
          <w:rStyle w:val="TableofFiguresChar"/>
        </w:rPr>
        <w:t xml:space="preserve"> configuring the XenServer.</w:t>
      </w:r>
    </w:p>
    <w:p w:rsidR="000475AE" w:rsidRDefault="000475AE" w:rsidP="000475AE">
      <w:pPr>
        <w:pStyle w:val="Heading2"/>
      </w:pPr>
      <w:bookmarkStart w:id="59" w:name="_Toc302411440"/>
      <w:r>
        <w:t>Username and Password</w:t>
      </w:r>
      <w:bookmarkEnd w:id="59"/>
    </w:p>
    <w:p w:rsidR="000475AE" w:rsidRDefault="000475AE" w:rsidP="00A838DE">
      <w:r>
        <w:t xml:space="preserve">All XenServers in a </w:t>
      </w:r>
      <w:r w:rsidR="005676B9">
        <w:t>Cluster</w:t>
      </w:r>
      <w:r>
        <w:t xml:space="preserve"> must have the same username and password as configured in the CloudStack.</w:t>
      </w:r>
    </w:p>
    <w:p w:rsidR="008F0176" w:rsidRDefault="000475AE" w:rsidP="008F0176">
      <w:pPr>
        <w:pStyle w:val="Heading2"/>
      </w:pPr>
      <w:bookmarkStart w:id="60" w:name="_Toc302411441"/>
      <w:r>
        <w:t>Time Synchronization</w:t>
      </w:r>
      <w:bookmarkEnd w:id="60"/>
    </w:p>
    <w:p w:rsidR="00252532" w:rsidRDefault="008F0176" w:rsidP="008F6F05">
      <w:r>
        <w:t xml:space="preserve">The XenServer host </w:t>
      </w:r>
      <w:r w:rsidR="00BA3ABF">
        <w:t xml:space="preserve">must </w:t>
      </w:r>
      <w:r>
        <w:t xml:space="preserve">be set to use NTP or </w:t>
      </w:r>
      <w:r w:rsidR="00751AC4">
        <w:t>an</w:t>
      </w:r>
      <w:r>
        <w:t>other clock synchronization</w:t>
      </w:r>
      <w:r w:rsidR="00142E41">
        <w:t xml:space="preserve"> mechanism</w:t>
      </w:r>
      <w:r>
        <w:t xml:space="preserve">. </w:t>
      </w:r>
      <w:r w:rsidR="00751AC4">
        <w:t>A</w:t>
      </w:r>
      <w:r>
        <w:t xml:space="preserve">ll </w:t>
      </w:r>
      <w:r w:rsidR="001D3452">
        <w:t>Host</w:t>
      </w:r>
      <w:r>
        <w:t xml:space="preserve">s in a </w:t>
      </w:r>
      <w:r w:rsidR="00BA3ABF">
        <w:t xml:space="preserve">Pod </w:t>
      </w:r>
      <w:r w:rsidR="00751AC4">
        <w:t xml:space="preserve">must </w:t>
      </w:r>
      <w:r>
        <w:t>have the same time.</w:t>
      </w:r>
      <w:r w:rsidR="006A52EA">
        <w:t xml:space="preserve"> You can use the NTP servers provided by Citrix:</w:t>
      </w:r>
    </w:p>
    <w:p w:rsidR="00077C24" w:rsidRDefault="006A52EA">
      <w:pPr>
        <w:pStyle w:val="Code"/>
      </w:pPr>
      <w:proofErr w:type="gramStart"/>
      <w:r>
        <w:t>0.xenserver.pool.ntp.org</w:t>
      </w:r>
      <w:proofErr w:type="gramEnd"/>
    </w:p>
    <w:p w:rsidR="00077C24" w:rsidRDefault="006A52EA">
      <w:pPr>
        <w:pStyle w:val="Code"/>
      </w:pPr>
      <w:proofErr w:type="gramStart"/>
      <w:r>
        <w:t>1.xenserver.pool.ntp.org</w:t>
      </w:r>
      <w:proofErr w:type="gramEnd"/>
    </w:p>
    <w:p w:rsidR="00077C24" w:rsidRDefault="006A52EA">
      <w:pPr>
        <w:pStyle w:val="Code"/>
      </w:pPr>
      <w:proofErr w:type="gramStart"/>
      <w:r>
        <w:t>2.xenserver.pool.ntp.org</w:t>
      </w:r>
      <w:proofErr w:type="gramEnd"/>
    </w:p>
    <w:p w:rsidR="00077C24" w:rsidRDefault="006A52EA">
      <w:pPr>
        <w:pStyle w:val="Code"/>
      </w:pPr>
      <w:proofErr w:type="gramStart"/>
      <w:r>
        <w:t>3.xenserver.pool.ntp.org</w:t>
      </w:r>
      <w:proofErr w:type="gramEnd"/>
    </w:p>
    <w:p w:rsidR="007215A0" w:rsidRDefault="007215A0" w:rsidP="007215A0">
      <w:pPr>
        <w:pStyle w:val="Heading2"/>
      </w:pPr>
      <w:bookmarkStart w:id="61" w:name="_Toc302411442"/>
      <w:r>
        <w:t>Licensing</w:t>
      </w:r>
      <w:bookmarkEnd w:id="61"/>
    </w:p>
    <w:p w:rsidR="006F3A2C" w:rsidRDefault="007215A0" w:rsidP="007215A0">
      <w:r>
        <w:t xml:space="preserve">Citrix XenServer </w:t>
      </w:r>
      <w:r w:rsidR="0017035A">
        <w:t>Free version</w:t>
      </w:r>
      <w:r w:rsidR="006F3A2C">
        <w:t xml:space="preserve"> provides 30 days usage without a license. </w:t>
      </w:r>
      <w:r w:rsidR="00751AC4">
        <w:t xml:space="preserve">Following the 30 day trial, XenServer </w:t>
      </w:r>
      <w:r>
        <w:t xml:space="preserve">requires </w:t>
      </w:r>
      <w:r w:rsidR="00751AC4">
        <w:t xml:space="preserve">a free </w:t>
      </w:r>
      <w:r>
        <w:t xml:space="preserve">activation and license. </w:t>
      </w:r>
      <w:r w:rsidR="006F3A2C">
        <w:t>You can choose to install a license now or skip this step.</w:t>
      </w:r>
      <w:r w:rsidR="00751AC4">
        <w:t xml:space="preserve"> If you skip this step, you will need to install a license when you activ</w:t>
      </w:r>
      <w:r w:rsidR="005676B9">
        <w:t>at</w:t>
      </w:r>
      <w:r w:rsidR="00751AC4">
        <w:t>e and license the XenServer.</w:t>
      </w:r>
    </w:p>
    <w:p w:rsidR="006F3A2C" w:rsidRDefault="006F3A2C" w:rsidP="00C47F8D">
      <w:pPr>
        <w:pStyle w:val="Heading3"/>
      </w:pPr>
      <w:bookmarkStart w:id="62" w:name="_Toc302411443"/>
      <w:r>
        <w:lastRenderedPageBreak/>
        <w:t>Getting and Deploying a License</w:t>
      </w:r>
      <w:bookmarkEnd w:id="62"/>
    </w:p>
    <w:p w:rsidR="00751AC4" w:rsidRDefault="000F2222" w:rsidP="007215A0">
      <w:r>
        <w:t>If you choose to install a license now y</w:t>
      </w:r>
      <w:r w:rsidR="007215A0">
        <w:t xml:space="preserve">ou will need to </w:t>
      </w:r>
      <w:r w:rsidR="006F3A2C">
        <w:t>use</w:t>
      </w:r>
      <w:r w:rsidR="007215A0">
        <w:t xml:space="preserve"> </w:t>
      </w:r>
      <w:r w:rsidR="00751AC4">
        <w:t xml:space="preserve">the </w:t>
      </w:r>
      <w:r w:rsidR="007215A0">
        <w:t xml:space="preserve">XenCenter to activate and get a license. </w:t>
      </w:r>
    </w:p>
    <w:p w:rsidR="00077C24" w:rsidRDefault="00751AC4" w:rsidP="00434848">
      <w:pPr>
        <w:pStyle w:val="NumberedList"/>
        <w:numPr>
          <w:ilvl w:val="0"/>
          <w:numId w:val="15"/>
        </w:numPr>
      </w:pPr>
      <w:r>
        <w:t>I</w:t>
      </w:r>
      <w:r w:rsidR="007215A0">
        <w:t xml:space="preserve">n XenCenter, click on </w:t>
      </w:r>
      <w:r w:rsidR="0098226B" w:rsidRPr="0098226B">
        <w:rPr>
          <w:rStyle w:val="Strong"/>
        </w:rPr>
        <w:t>Tools &gt; License manager</w:t>
      </w:r>
      <w:r w:rsidR="007215A0">
        <w:t>.</w:t>
      </w:r>
    </w:p>
    <w:p w:rsidR="00077C24" w:rsidRDefault="00751AC4">
      <w:pPr>
        <w:pStyle w:val="NumberedList"/>
      </w:pPr>
      <w:r>
        <w:t>S</w:t>
      </w:r>
      <w:r w:rsidR="007215A0">
        <w:t xml:space="preserve">elect your XenServer and </w:t>
      </w:r>
      <w:r>
        <w:t xml:space="preserve">select </w:t>
      </w:r>
      <w:r w:rsidR="0098226B" w:rsidRPr="0098226B">
        <w:rPr>
          <w:rStyle w:val="Strong"/>
        </w:rPr>
        <w:t>Activate Free XenServer</w:t>
      </w:r>
      <w:r>
        <w:t>.</w:t>
      </w:r>
    </w:p>
    <w:p w:rsidR="00077C24" w:rsidRDefault="00751AC4">
      <w:pPr>
        <w:pStyle w:val="NumberedList"/>
      </w:pPr>
      <w:r>
        <w:t>R</w:t>
      </w:r>
      <w:r w:rsidR="007215A0">
        <w:t>equest a license.</w:t>
      </w:r>
    </w:p>
    <w:p w:rsidR="006F3A2C" w:rsidRDefault="00E00B06" w:rsidP="00E00B06">
      <w:r>
        <w:t xml:space="preserve">You can install the license with XenCenter </w:t>
      </w:r>
      <w:r w:rsidR="00751AC4">
        <w:t>or</w:t>
      </w:r>
      <w:r>
        <w:t xml:space="preserve"> </w:t>
      </w:r>
      <w:r w:rsidR="00FB60A0">
        <w:t xml:space="preserve">using the </w:t>
      </w:r>
      <w:proofErr w:type="gramStart"/>
      <w:r w:rsidR="00FB60A0">
        <w:t>xe</w:t>
      </w:r>
      <w:proofErr w:type="gramEnd"/>
      <w:r w:rsidR="00FB60A0">
        <w:t xml:space="preserve"> command line tool.</w:t>
      </w:r>
    </w:p>
    <w:p w:rsidR="00B84788" w:rsidRPr="00B84788" w:rsidRDefault="00B84788" w:rsidP="00B84788"/>
    <w:p w:rsidR="00252532" w:rsidRDefault="0077097A" w:rsidP="00252532">
      <w:pPr>
        <w:pStyle w:val="Heading2"/>
      </w:pPr>
      <w:bookmarkStart w:id="63" w:name="_Toc302411444"/>
      <w:r>
        <w:t xml:space="preserve">Physical </w:t>
      </w:r>
      <w:r w:rsidR="00252532">
        <w:t>Networking Setup</w:t>
      </w:r>
      <w:bookmarkEnd w:id="63"/>
    </w:p>
    <w:p w:rsidR="003A47AC" w:rsidRDefault="003A47AC" w:rsidP="003A47AC">
      <w:r>
        <w:t xml:space="preserve">Once XenServer has been installed you may need to do some additional network configuration.  At this point in the installation, you should have a plan for what NICs the </w:t>
      </w:r>
      <w:r w:rsidR="001D3452">
        <w:t>Host</w:t>
      </w:r>
      <w:r>
        <w:t xml:space="preserve"> will have and what traffic each NIC will carry. The NICs should be cabled as necessary to implement your plan.  </w:t>
      </w:r>
    </w:p>
    <w:p w:rsidR="003A47AC" w:rsidRDefault="003A47AC" w:rsidP="003A47AC">
      <w:r>
        <w:t>If you plan on using NIC bonding,</w:t>
      </w:r>
      <w:r w:rsidR="00FB60A0">
        <w:t xml:space="preserve"> the NICs on all hosts in the Cl</w:t>
      </w:r>
      <w:r>
        <w:t>uster must be cabled exactly the same.  For example, if eth0 is in the private bond on one host in a cluster, then eth0 must be in the private bond on all hosts in the cluster.</w:t>
      </w:r>
    </w:p>
    <w:p w:rsidR="003A47AC" w:rsidRDefault="003A47AC" w:rsidP="003A47AC">
      <w:r>
        <w:t>The IP address assigned for the private network interface must be static. It can be set on the host itself or obtained via static DHCP.</w:t>
      </w:r>
    </w:p>
    <w:p w:rsidR="003A47AC" w:rsidRDefault="003A47AC" w:rsidP="003A47AC">
      <w:r>
        <w:t xml:space="preserve">The CloudStack configures network traffic of various types to use different NICs or bonds on the XenServer host.  You can control this process and provide input to the Management Server through the use of XenServer network name labels.  The name labels are placed on physical interfaces or bonds and configured in the CloudStack.  In some simple cases the name labels are not required.  </w:t>
      </w:r>
    </w:p>
    <w:p w:rsidR="003A47AC" w:rsidRDefault="003A47AC" w:rsidP="003A47AC">
      <w:pPr>
        <w:rPr>
          <w:rStyle w:val="Strong"/>
        </w:rPr>
      </w:pPr>
      <w:r w:rsidRPr="0098226B">
        <w:rPr>
          <w:rStyle w:val="Strong"/>
        </w:rPr>
        <w:t xml:space="preserve">Important: </w:t>
      </w:r>
      <w:r w:rsidRPr="00D03B40">
        <w:rPr>
          <w:rStyle w:val="Strong"/>
        </w:rPr>
        <w:t>I</w:t>
      </w:r>
      <w:r w:rsidRPr="0098226B">
        <w:rPr>
          <w:rStyle w:val="Strong"/>
        </w:rPr>
        <w:t xml:space="preserve">f </w:t>
      </w:r>
      <w:r>
        <w:rPr>
          <w:rStyle w:val="Strong"/>
        </w:rPr>
        <w:t>a single NIC</w:t>
      </w:r>
      <w:r w:rsidRPr="0098226B">
        <w:rPr>
          <w:rStyle w:val="Strong"/>
        </w:rPr>
        <w:t xml:space="preserve"> is your desired NIC configuration there is no need for further configuration</w:t>
      </w:r>
      <w:r>
        <w:rPr>
          <w:rStyle w:val="Strong"/>
        </w:rPr>
        <w:t xml:space="preserve">. Continue to the next section, </w:t>
      </w:r>
      <w:r w:rsidR="008D0FCA">
        <w:fldChar w:fldCharType="begin"/>
      </w:r>
      <w:r w:rsidR="008D0FCA">
        <w:instrText xml:space="preserve"> REF _Ref266317949 \h  \* MERGEFORMAT </w:instrText>
      </w:r>
      <w:r w:rsidR="008D0FCA">
        <w:fldChar w:fldCharType="separate"/>
      </w:r>
      <w:r w:rsidR="00457795" w:rsidRPr="00457795">
        <w:rPr>
          <w:rStyle w:val="Strong"/>
        </w:rPr>
        <w:t>Management Server Installation</w:t>
      </w:r>
      <w:r w:rsidR="008D0FCA">
        <w:fldChar w:fldCharType="end"/>
      </w:r>
      <w:r w:rsidRPr="00D03B40">
        <w:rPr>
          <w:rStyle w:val="Strong"/>
        </w:rPr>
        <w:t>.</w:t>
      </w:r>
    </w:p>
    <w:p w:rsidR="003A47AC" w:rsidRDefault="003A47AC" w:rsidP="00C47F8D">
      <w:pPr>
        <w:pStyle w:val="Heading3"/>
      </w:pPr>
      <w:bookmarkStart w:id="64" w:name="_Toc265175070"/>
      <w:bookmarkStart w:id="65" w:name="_Toc266277091"/>
      <w:bookmarkStart w:id="66" w:name="_Toc265175071"/>
      <w:bookmarkStart w:id="67" w:name="_Toc266277092"/>
      <w:bookmarkStart w:id="68" w:name="_Toc265175072"/>
      <w:bookmarkStart w:id="69" w:name="_Toc266277093"/>
      <w:bookmarkStart w:id="70" w:name="_Toc277690541"/>
      <w:bookmarkStart w:id="71" w:name="_Toc302411445"/>
      <w:bookmarkEnd w:id="64"/>
      <w:bookmarkEnd w:id="65"/>
      <w:bookmarkEnd w:id="66"/>
      <w:bookmarkEnd w:id="67"/>
      <w:bookmarkEnd w:id="68"/>
      <w:bookmarkEnd w:id="69"/>
      <w:r>
        <w:t>Configuring Public Network with a Dedicated NIC (optional)</w:t>
      </w:r>
      <w:bookmarkEnd w:id="70"/>
      <w:bookmarkEnd w:id="71"/>
    </w:p>
    <w:p w:rsidR="003A47AC" w:rsidRDefault="003A47AC" w:rsidP="003A47AC">
      <w:r>
        <w:t>The CloudStack supports the use of a second NIC (or bonded pair of NICs, described la</w:t>
      </w:r>
      <w:r w:rsidR="00FB60A0">
        <w:t>ter) for the public network. If</w:t>
      </w:r>
      <w:r>
        <w:t xml:space="preserve"> bonding is not used the public network can be on any NIC and can be on different NICs on the </w:t>
      </w:r>
      <w:r w:rsidR="001D3452">
        <w:t>Host</w:t>
      </w:r>
      <w:r>
        <w:t xml:space="preserve">s in a cluster. For example, the public network can be on eth0 on node A and eth1 on node B. However, the XenServer name-label for the public network must be identical across all </w:t>
      </w:r>
      <w:r w:rsidR="001D3452">
        <w:t>host</w:t>
      </w:r>
      <w:r>
        <w:t xml:space="preserve">s. The following examples set the network label to “cloud-public”. After the management server is installed and running you must configure it with the name of the chosen network label (e.g. “cloud-public”); this is discussed in </w:t>
      </w:r>
      <w:r w:rsidR="003D0CD5">
        <w:fldChar w:fldCharType="begin"/>
      </w:r>
      <w:r>
        <w:instrText xml:space="preserve"> REF _Ref266318785 \h </w:instrText>
      </w:r>
      <w:r w:rsidR="003D0CD5">
        <w:fldChar w:fldCharType="separate"/>
      </w:r>
      <w:r w:rsidR="00457795">
        <w:t>Management Server Installation</w:t>
      </w:r>
      <w:r w:rsidR="003D0CD5">
        <w:fldChar w:fldCharType="end"/>
      </w:r>
      <w:r>
        <w:t>.</w:t>
      </w:r>
    </w:p>
    <w:p w:rsidR="003A47AC" w:rsidRDefault="003A47AC" w:rsidP="003A47AC">
      <w:r>
        <w:t>When a dedicated NIC is present for the public network, the public network can be implemented using a tagged or untagged VLAN.</w:t>
      </w:r>
    </w:p>
    <w:p w:rsidR="00D41852" w:rsidRDefault="003A47AC" w:rsidP="00D8418E">
      <w:r>
        <w:t>If you are using two NICs bonded together to create a public network, see</w:t>
      </w:r>
      <w:r w:rsidR="00D41852">
        <w:t xml:space="preserve"> NIC Bonding.</w:t>
      </w:r>
    </w:p>
    <w:p w:rsidR="003A47AC" w:rsidRPr="005F0C00" w:rsidRDefault="003A47AC" w:rsidP="003A47AC">
      <w:r>
        <w:t xml:space="preserve">If you are using a single dedicated NIC to provide public network access, </w:t>
      </w:r>
      <w:r w:rsidR="00355C3E">
        <w:t>follow this procedure on each new host that is added to the CloudStack before adding the host.</w:t>
      </w:r>
    </w:p>
    <w:p w:rsidR="003A47AC" w:rsidRDefault="003A47AC" w:rsidP="00434848">
      <w:pPr>
        <w:pStyle w:val="NumberedList"/>
        <w:numPr>
          <w:ilvl w:val="0"/>
          <w:numId w:val="4"/>
        </w:numPr>
      </w:pPr>
      <w:r w:rsidRPr="0098226B">
        <w:t xml:space="preserve">Run </w:t>
      </w:r>
      <w:proofErr w:type="gramStart"/>
      <w:r w:rsidRPr="0098226B">
        <w:rPr>
          <w:rStyle w:val="Codeinline"/>
        </w:rPr>
        <w:t>xe</w:t>
      </w:r>
      <w:proofErr w:type="gramEnd"/>
      <w:r w:rsidRPr="0098226B">
        <w:rPr>
          <w:rStyle w:val="Codeinline"/>
        </w:rPr>
        <w:t xml:space="preserve"> network-list</w:t>
      </w:r>
      <w:r w:rsidRPr="0098226B">
        <w:t xml:space="preserve"> and find the public network. This is usually attached to the NIC that is public. Once you find the network make note of its UUID. Call this &lt;UUID-Public&gt;.</w:t>
      </w:r>
    </w:p>
    <w:p w:rsidR="003A47AC" w:rsidRDefault="003A47AC" w:rsidP="00355C3E">
      <w:pPr>
        <w:pStyle w:val="NumberedList"/>
        <w:keepNext/>
        <w:ind w:left="547"/>
      </w:pPr>
      <w:r w:rsidRPr="0098226B">
        <w:lastRenderedPageBreak/>
        <w:t>Run the following command.</w:t>
      </w:r>
    </w:p>
    <w:p w:rsidR="003A47AC" w:rsidRDefault="003A47AC" w:rsidP="003A47AC">
      <w:pPr>
        <w:pStyle w:val="Code"/>
      </w:pPr>
      <w:proofErr w:type="gramStart"/>
      <w:r>
        <w:t>xe</w:t>
      </w:r>
      <w:proofErr w:type="gramEnd"/>
      <w:r>
        <w:t xml:space="preserve"> network-param-set name-label=cloud-public uuid=&lt;UUID-Public&gt;</w:t>
      </w:r>
    </w:p>
    <w:p w:rsidR="00AE730F" w:rsidRDefault="00AE730F" w:rsidP="00C47F8D">
      <w:pPr>
        <w:pStyle w:val="Heading3"/>
      </w:pPr>
      <w:bookmarkStart w:id="72" w:name="_Toc266277095"/>
      <w:bookmarkStart w:id="73" w:name="_Toc277690543"/>
      <w:bookmarkStart w:id="74" w:name="_Ref266318646"/>
      <w:bookmarkStart w:id="75" w:name="_Toc277690542"/>
      <w:bookmarkStart w:id="76" w:name="_Toc302411446"/>
      <w:bookmarkEnd w:id="72"/>
      <w:r w:rsidRPr="00C47F8D">
        <w:t>Separate Storage Network (op</w:t>
      </w:r>
      <w:r>
        <w:t>tional)</w:t>
      </w:r>
      <w:bookmarkEnd w:id="73"/>
      <w:bookmarkEnd w:id="76"/>
    </w:p>
    <w:p w:rsidR="00AE730F" w:rsidRDefault="00AE730F" w:rsidP="00AE730F">
      <w:r>
        <w:t>You can optionally set up a separate storage network. This should be done first on the host, before implementing the bonding steps below.  This can be done using one or two available NICs. With two NICs bonding may be done as above. It is the administrator’s responsibility to set up a separate storage network.</w:t>
      </w:r>
    </w:p>
    <w:p w:rsidR="00AE730F" w:rsidRDefault="00AE730F" w:rsidP="00AE730F">
      <w:pPr>
        <w:rPr>
          <w:rStyle w:val="Strong"/>
          <w:b w:val="0"/>
        </w:rPr>
      </w:pPr>
      <w:r w:rsidRPr="00060B92">
        <w:rPr>
          <w:rStyle w:val="Strong"/>
          <w:b w:val="0"/>
        </w:rPr>
        <w:t xml:space="preserve">Give the storage network a different name-label than what </w:t>
      </w:r>
      <w:r>
        <w:rPr>
          <w:rStyle w:val="Strong"/>
          <w:b w:val="0"/>
        </w:rPr>
        <w:t>will be given for other</w:t>
      </w:r>
      <w:r w:rsidRPr="00060B92">
        <w:rPr>
          <w:rStyle w:val="Strong"/>
          <w:b w:val="0"/>
        </w:rPr>
        <w:t xml:space="preserve"> network</w:t>
      </w:r>
      <w:r>
        <w:rPr>
          <w:rStyle w:val="Strong"/>
          <w:b w:val="0"/>
        </w:rPr>
        <w:t>s</w:t>
      </w:r>
      <w:r w:rsidRPr="00060B92">
        <w:rPr>
          <w:rStyle w:val="Strong"/>
          <w:b w:val="0"/>
        </w:rPr>
        <w:t xml:space="preserve">. </w:t>
      </w:r>
    </w:p>
    <w:p w:rsidR="00AE730F" w:rsidRDefault="00AE730F" w:rsidP="00AE730F">
      <w:r w:rsidRPr="00060B92">
        <w:rPr>
          <w:rStyle w:val="Strong"/>
          <w:b w:val="0"/>
        </w:rPr>
        <w:t xml:space="preserve">For the separate storage network to work correctly, it must be the only interface that can ping the </w:t>
      </w:r>
      <w:r>
        <w:rPr>
          <w:rStyle w:val="Strong"/>
          <w:b w:val="0"/>
        </w:rPr>
        <w:t xml:space="preserve">primary </w:t>
      </w:r>
      <w:r w:rsidRPr="00060B92">
        <w:rPr>
          <w:rStyle w:val="Strong"/>
          <w:b w:val="0"/>
        </w:rPr>
        <w:t>storage device’s IP address.</w:t>
      </w:r>
      <w:r>
        <w:rPr>
          <w:rStyle w:val="Strong"/>
          <w:b w:val="0"/>
        </w:rPr>
        <w:t xml:space="preserve">  </w:t>
      </w:r>
      <w:r>
        <w:t xml:space="preserve">For example, if eth0 is the private network NIC, </w:t>
      </w:r>
      <w:r w:rsidRPr="0098226B">
        <w:rPr>
          <w:rStyle w:val="Codeinline"/>
        </w:rPr>
        <w:t>ping -I eth0 &lt;</w:t>
      </w:r>
      <w:r>
        <w:rPr>
          <w:rStyle w:val="Codeinline"/>
        </w:rPr>
        <w:t xml:space="preserve">primary </w:t>
      </w:r>
      <w:r w:rsidRPr="0098226B">
        <w:rPr>
          <w:rStyle w:val="Codeinline"/>
        </w:rPr>
        <w:t>storage device IP&gt;</w:t>
      </w:r>
      <w:r w:rsidR="00B23342">
        <w:t xml:space="preserve"> must fail</w:t>
      </w:r>
      <w:r>
        <w:t>.</w:t>
      </w:r>
      <w:r w:rsidR="00B23342">
        <w:t xml:space="preserve"> </w:t>
      </w:r>
      <w:r>
        <w:t>In all deployments the secondary storage device must be pingable from the private NIC or bond.  If the secondary storage device has been placed on the storage network, it must also be pingable via the storage network NIC or bond on the hosts as well.</w:t>
      </w:r>
    </w:p>
    <w:p w:rsidR="00AE730F" w:rsidRDefault="00AE730F" w:rsidP="00AE730F">
      <w:r>
        <w:t>You can set up two separate storage networks as well. For example, if you intend to implement iSCSI multipath, dedicate two non-bonded NICs to multipath. Each of the two networks needs a unique name-label.</w:t>
      </w:r>
    </w:p>
    <w:p w:rsidR="00AE730F" w:rsidRDefault="00AE730F" w:rsidP="00AE730F">
      <w:r>
        <w:t xml:space="preserve">If bonding is done, you should follow the procedure described in the private network section to set up the bond on the first host in the cluster as well as second and subsequent hosts in the cluster.  </w:t>
      </w:r>
    </w:p>
    <w:p w:rsidR="00AE730F" w:rsidRDefault="00AE730F" w:rsidP="00AE730F">
      <w:r>
        <w:t>If no bonding is done the administrator must setup and name-label the separate storage network on all hosts (masters and slaves).</w:t>
      </w:r>
    </w:p>
    <w:p w:rsidR="00E04401" w:rsidRDefault="00E04401" w:rsidP="00AE730F">
      <w:r>
        <w:t>Here is an example to set up eth5 to access a storage network on 172.16.0.0/24.</w:t>
      </w:r>
    </w:p>
    <w:p w:rsidR="00E04401" w:rsidRPr="00E04401" w:rsidRDefault="00E04401" w:rsidP="00E04401">
      <w:pPr>
        <w:pStyle w:val="Code"/>
      </w:pPr>
      <w:r w:rsidRPr="00E04401">
        <w:t>#</w:t>
      </w:r>
      <w:proofErr w:type="gramStart"/>
      <w:r w:rsidRPr="00E04401">
        <w:t>xe</w:t>
      </w:r>
      <w:proofErr w:type="gramEnd"/>
      <w:r w:rsidRPr="00E04401">
        <w:t xml:space="preserve"> pif-list host-name-label=`hostname` device=eth5</w:t>
      </w:r>
    </w:p>
    <w:p w:rsidR="00E04401" w:rsidRPr="00E04401" w:rsidRDefault="00E04401" w:rsidP="00E04401">
      <w:pPr>
        <w:pStyle w:val="Code"/>
      </w:pPr>
      <w:proofErr w:type="gramStart"/>
      <w:r w:rsidRPr="00E04401">
        <w:t>uuid</w:t>
      </w:r>
      <w:proofErr w:type="gramEnd"/>
      <w:r w:rsidRPr="00E04401">
        <w:t xml:space="preserve"> ( RO)                  : ab0d3dd4-5744-8fae-9693-a022c7a3471d</w:t>
      </w:r>
    </w:p>
    <w:p w:rsidR="00E04401" w:rsidRPr="00E04401" w:rsidRDefault="00E04401" w:rsidP="00E04401">
      <w:pPr>
        <w:pStyle w:val="Code"/>
      </w:pPr>
      <w:r w:rsidRPr="00E04401">
        <w:t xml:space="preserve">                </w:t>
      </w:r>
      <w:proofErr w:type="gramStart"/>
      <w:r w:rsidRPr="00E04401">
        <w:t>device</w:t>
      </w:r>
      <w:proofErr w:type="gramEnd"/>
      <w:r w:rsidRPr="00E04401">
        <w:t xml:space="preserve"> ( RO): eth5</w:t>
      </w:r>
    </w:p>
    <w:p w:rsidR="00E04401" w:rsidRPr="00E04401" w:rsidRDefault="00E04401" w:rsidP="00E04401">
      <w:pPr>
        <w:pStyle w:val="Code"/>
      </w:pPr>
      <w:r w:rsidRPr="00E04401">
        <w:t xml:space="preserve"># </w:t>
      </w:r>
      <w:proofErr w:type="gramStart"/>
      <w:r w:rsidRPr="00E04401">
        <w:t>xe</w:t>
      </w:r>
      <w:proofErr w:type="gramEnd"/>
      <w:r w:rsidRPr="00E04401">
        <w:t xml:space="preserve"> pif-reconfigure-ip DNS=</w:t>
      </w:r>
      <w:r>
        <w:t>172.16.3.3</w:t>
      </w:r>
      <w:r w:rsidRPr="00E04401">
        <w:t xml:space="preserve"> gateway=</w:t>
      </w:r>
      <w:r>
        <w:t>172.16.0.1 IP=172.16.0.55</w:t>
      </w:r>
      <w:r w:rsidRPr="00E04401">
        <w:t xml:space="preserve"> mode=static netmask=</w:t>
      </w:r>
      <w:r>
        <w:t>255.255.255.0</w:t>
      </w:r>
      <w:r w:rsidRPr="00E04401">
        <w:t xml:space="preserve"> uuid=ab0d3dd4-5744-8fae-9693-a022c7a3471d</w:t>
      </w:r>
    </w:p>
    <w:p w:rsidR="003A47AC" w:rsidRDefault="003A47AC" w:rsidP="00C47F8D">
      <w:pPr>
        <w:pStyle w:val="Heading3"/>
      </w:pPr>
      <w:bookmarkStart w:id="77" w:name="_Toc302411447"/>
      <w:r w:rsidRPr="0098226B">
        <w:t>NIC Bonding (optional)</w:t>
      </w:r>
      <w:bookmarkEnd w:id="74"/>
      <w:bookmarkEnd w:id="75"/>
      <w:bookmarkEnd w:id="77"/>
    </w:p>
    <w:p w:rsidR="003A47AC" w:rsidRDefault="003A47AC" w:rsidP="003A47AC">
      <w:r>
        <w:t>XenServer supports Source Level Balancing (SLB) NIC bonding. Two NICs can be bonded together to carry public, private, and guest traffic, or some combination of these. Separate storage networks are also possible. Here are some example supported configurations:</w:t>
      </w:r>
    </w:p>
    <w:p w:rsidR="003A47AC" w:rsidRDefault="003A47AC" w:rsidP="003A47AC">
      <w:pPr>
        <w:pStyle w:val="BulletedList"/>
      </w:pPr>
      <w:r>
        <w:t>2 NICs on private, 2 NICs on public, 2 NICs on storage</w:t>
      </w:r>
    </w:p>
    <w:p w:rsidR="003A47AC" w:rsidRDefault="003A47AC" w:rsidP="003A47AC">
      <w:pPr>
        <w:pStyle w:val="BulletedList"/>
      </w:pPr>
      <w:r>
        <w:t>2 NICs on private, 1 NIC on public, storage uses private network</w:t>
      </w:r>
    </w:p>
    <w:p w:rsidR="003A47AC" w:rsidRDefault="003A47AC" w:rsidP="003A47AC">
      <w:pPr>
        <w:pStyle w:val="BulletedList"/>
      </w:pPr>
      <w:r>
        <w:t>2 NICs on private, 2 NICs on public, storage uses private network</w:t>
      </w:r>
    </w:p>
    <w:p w:rsidR="003A47AC" w:rsidRDefault="003A47AC" w:rsidP="003A47AC">
      <w:pPr>
        <w:pStyle w:val="BulletedList"/>
      </w:pPr>
      <w:r>
        <w:t>1 NIC for private, public, and storage</w:t>
      </w:r>
    </w:p>
    <w:p w:rsidR="003A47AC" w:rsidRDefault="003A47AC" w:rsidP="003A47AC">
      <w:r>
        <w:t>All NIC bonding is optional.</w:t>
      </w:r>
    </w:p>
    <w:p w:rsidR="003A47AC" w:rsidRDefault="003A47AC" w:rsidP="003A47AC">
      <w:pPr>
        <w:rPr>
          <w:rStyle w:val="Strong"/>
          <w:b w:val="0"/>
        </w:rPr>
      </w:pPr>
      <w:r>
        <w:rPr>
          <w:rStyle w:val="Strong"/>
          <w:b w:val="0"/>
        </w:rPr>
        <w:t>XenServer expects all nodes in a cluster will have the same network cabling and same bonds implemented</w:t>
      </w:r>
      <w:r w:rsidRPr="000441B9">
        <w:rPr>
          <w:rStyle w:val="Strong"/>
          <w:b w:val="0"/>
        </w:rPr>
        <w:t>.</w:t>
      </w:r>
      <w:r>
        <w:rPr>
          <w:rStyle w:val="Strong"/>
          <w:b w:val="0"/>
        </w:rPr>
        <w:t xml:space="preserve">  In an installation the master will be the first host that was added to the cluster and the slave hosts will be all subsequent hosts added to the cluster.  The bonds present on the master set the expectation for hosts added to the cluster later.  The procedure to set up bonds on the master and slaves are different, and are described below.  There are several important implications of this:</w:t>
      </w:r>
    </w:p>
    <w:p w:rsidR="003A47AC" w:rsidRDefault="003A47AC" w:rsidP="003A47AC">
      <w:pPr>
        <w:pStyle w:val="BulletedList"/>
      </w:pPr>
      <w:r>
        <w:lastRenderedPageBreak/>
        <w:t xml:space="preserve">You must set bonds on the first host added to a cluster.  Then you must use </w:t>
      </w:r>
      <w:proofErr w:type="gramStart"/>
      <w:r>
        <w:t>xe</w:t>
      </w:r>
      <w:proofErr w:type="gramEnd"/>
      <w:r>
        <w:t xml:space="preserve"> commands as below to establish the same bonds in the second and subsequent hosts added to a cluster.</w:t>
      </w:r>
    </w:p>
    <w:p w:rsidR="003A47AC" w:rsidRDefault="003A47AC" w:rsidP="003A47AC">
      <w:pPr>
        <w:pStyle w:val="BulletedList"/>
      </w:pPr>
      <w:r>
        <w:t xml:space="preserve">Slave hosts in a cluster must be cabled exactly the same as the master.  For example, if eth0 is in the private bond on the master, it must be in the private network for added slave hosts. </w:t>
      </w:r>
    </w:p>
    <w:p w:rsidR="003A47AC" w:rsidRDefault="003A47AC" w:rsidP="003A47AC">
      <w:pPr>
        <w:pStyle w:val="Heading4"/>
      </w:pPr>
      <w:r>
        <w:t>Private Network Bonding</w:t>
      </w:r>
    </w:p>
    <w:p w:rsidR="003A47AC" w:rsidRDefault="003A47AC" w:rsidP="003A47AC">
      <w:r>
        <w:t xml:space="preserve">The administrator must bond the private network NICs prior to adding the host to the CloudStack.  </w:t>
      </w:r>
    </w:p>
    <w:p w:rsidR="003A47AC" w:rsidRDefault="003A47AC" w:rsidP="003A47AC">
      <w:pPr>
        <w:pStyle w:val="Heading4"/>
      </w:pPr>
      <w:r>
        <w:t>Creating a Private Bond on the First Host in the Cluster</w:t>
      </w:r>
    </w:p>
    <w:p w:rsidR="003A47AC" w:rsidRDefault="003A47AC" w:rsidP="003A47AC">
      <w:r>
        <w:t>Use the following steps to create a bond in XenServer.</w:t>
      </w:r>
      <w:r w:rsidR="00B23342">
        <w:t xml:space="preserve"> </w:t>
      </w:r>
      <w:r>
        <w:t xml:space="preserve">These steps should be run on only the first host in a cluster.  This example creates the cloud-private network with two physical NICs </w:t>
      </w:r>
      <w:r w:rsidR="003360FB">
        <w:t xml:space="preserve">(eth0 and eth1) </w:t>
      </w:r>
      <w:r>
        <w:t xml:space="preserve">bonded into it.  </w:t>
      </w:r>
    </w:p>
    <w:p w:rsidR="003A47AC" w:rsidRDefault="003A47AC" w:rsidP="008C50FC">
      <w:pPr>
        <w:pStyle w:val="ListParagraph"/>
        <w:numPr>
          <w:ilvl w:val="0"/>
          <w:numId w:val="38"/>
        </w:numPr>
      </w:pPr>
      <w:r>
        <w:t xml:space="preserve">Find the physical NICs </w:t>
      </w:r>
      <w:r w:rsidR="003360FB">
        <w:t>that you want to bond together</w:t>
      </w:r>
      <w:r>
        <w:t>.</w:t>
      </w:r>
    </w:p>
    <w:p w:rsidR="003A47AC" w:rsidRDefault="003A47AC" w:rsidP="003A47AC">
      <w:pPr>
        <w:pStyle w:val="Code"/>
      </w:pPr>
      <w:r w:rsidRPr="009F0B34">
        <w:t xml:space="preserve"># </w:t>
      </w:r>
      <w:proofErr w:type="gramStart"/>
      <w:r w:rsidRPr="009F0B34">
        <w:t>xe</w:t>
      </w:r>
      <w:proofErr w:type="gramEnd"/>
      <w:r w:rsidRPr="009F0B34">
        <w:t xml:space="preserve"> pif-list</w:t>
      </w:r>
      <w:r w:rsidR="00BF672A">
        <w:t xml:space="preserve"> host-name-label=`hostname` device=eth0</w:t>
      </w:r>
    </w:p>
    <w:p w:rsidR="003360FB" w:rsidRDefault="003360FB" w:rsidP="003A47AC">
      <w:pPr>
        <w:pStyle w:val="Code"/>
      </w:pPr>
    </w:p>
    <w:p w:rsidR="003360FB" w:rsidRDefault="003360FB" w:rsidP="003360FB">
      <w:pPr>
        <w:pStyle w:val="Code"/>
      </w:pPr>
      <w:r w:rsidRPr="009F0B34">
        <w:t xml:space="preserve"># </w:t>
      </w:r>
      <w:proofErr w:type="gramStart"/>
      <w:r w:rsidRPr="009F0B34">
        <w:t>xe</w:t>
      </w:r>
      <w:proofErr w:type="gramEnd"/>
      <w:r w:rsidRPr="009F0B34">
        <w:t xml:space="preserve"> pif-list</w:t>
      </w:r>
      <w:r>
        <w:t xml:space="preserve"> host-name-label=`hostname` device=eth1</w:t>
      </w:r>
    </w:p>
    <w:p w:rsidR="003360FB" w:rsidRDefault="003360FB" w:rsidP="003A47AC">
      <w:pPr>
        <w:pStyle w:val="Code"/>
      </w:pPr>
    </w:p>
    <w:p w:rsidR="003A47AC" w:rsidRDefault="003360FB" w:rsidP="003A47AC">
      <w:pPr>
        <w:pStyle w:val="ListParagraph"/>
      </w:pPr>
      <w:proofErr w:type="gramStart"/>
      <w:r>
        <w:t>These</w:t>
      </w:r>
      <w:r w:rsidR="003A47AC">
        <w:t xml:space="preserve"> command</w:t>
      </w:r>
      <w:proofErr w:type="gramEnd"/>
      <w:r w:rsidR="003A47AC">
        <w:t xml:space="preserve"> shows </w:t>
      </w:r>
      <w:r>
        <w:t>the eth0 and eth1</w:t>
      </w:r>
      <w:r w:rsidR="003A47AC">
        <w:t xml:space="preserve"> NICs and their UUIDs. </w:t>
      </w:r>
      <w:r>
        <w:t>Substitute the ethX devices of your choice</w:t>
      </w:r>
      <w:r w:rsidR="003A47AC">
        <w:t xml:space="preserve">. Call the UUID’s </w:t>
      </w:r>
      <w:r>
        <w:t xml:space="preserve">returned by the above command </w:t>
      </w:r>
      <w:r w:rsidR="003A47AC">
        <w:t xml:space="preserve">slave1-UUID and slave2-UUID. </w:t>
      </w:r>
    </w:p>
    <w:p w:rsidR="003A47AC" w:rsidRDefault="003A47AC" w:rsidP="008C50FC">
      <w:pPr>
        <w:pStyle w:val="NumberedList"/>
        <w:numPr>
          <w:ilvl w:val="0"/>
          <w:numId w:val="38"/>
        </w:numPr>
      </w:pPr>
      <w:r>
        <w:t xml:space="preserve">Create a new network for the bond. For example, a new network with name “cloud-private”. </w:t>
      </w:r>
    </w:p>
    <w:p w:rsidR="003A47AC" w:rsidRDefault="003A47AC" w:rsidP="003A47A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sidR="001D3452">
        <w:rPr>
          <w:rStyle w:val="Strong"/>
        </w:rPr>
        <w:t>Host</w:t>
      </w:r>
      <w:r w:rsidRPr="0098226B">
        <w:rPr>
          <w:rStyle w:val="Strong"/>
        </w:rPr>
        <w:t xml:space="preserve">s in the cloud for the </w:t>
      </w:r>
      <w:r>
        <w:rPr>
          <w:rStyle w:val="Strong"/>
        </w:rPr>
        <w:t>private</w:t>
      </w:r>
      <w:r w:rsidRPr="0098226B">
        <w:rPr>
          <w:rStyle w:val="Strong"/>
        </w:rPr>
        <w:t xml:space="preserve"> network.</w:t>
      </w:r>
    </w:p>
    <w:p w:rsidR="003A47AC" w:rsidRDefault="003A47AC" w:rsidP="003A47AC">
      <w:pPr>
        <w:pStyle w:val="Code"/>
      </w:pPr>
      <w:r>
        <w:t xml:space="preserve"># </w:t>
      </w:r>
      <w:proofErr w:type="gramStart"/>
      <w:r>
        <w:t>xe</w:t>
      </w:r>
      <w:proofErr w:type="gramEnd"/>
      <w:r>
        <w:t xml:space="preserve"> network-create name-label=cloud-private</w:t>
      </w:r>
    </w:p>
    <w:p w:rsidR="003A47AC" w:rsidRDefault="003A47AC" w:rsidP="003A47AC">
      <w:pPr>
        <w:pStyle w:val="Code"/>
      </w:pPr>
      <w:r>
        <w:t xml:space="preserve"># </w:t>
      </w:r>
      <w:proofErr w:type="gramStart"/>
      <w:r>
        <w:t>xe</w:t>
      </w:r>
      <w:proofErr w:type="gramEnd"/>
      <w:r>
        <w:t xml:space="preserve"> bond-create network-uuid=[uuid of cloud-private created above] pif-uuids=[slave1-uuid],[slave2-uuid]</w:t>
      </w:r>
    </w:p>
    <w:p w:rsidR="003A47AC" w:rsidRDefault="003A47AC" w:rsidP="003A47AC">
      <w:r w:rsidRPr="00C724C6">
        <w:t xml:space="preserve">Now you have </w:t>
      </w:r>
      <w:r>
        <w:t>a bonded pair that can be recognized by the CloudStack as the private network.</w:t>
      </w:r>
    </w:p>
    <w:p w:rsidR="003360FB" w:rsidRDefault="003360FB" w:rsidP="003360FB">
      <w:pPr>
        <w:pStyle w:val="Heading4"/>
      </w:pPr>
      <w:r>
        <w:t>Public Network Bonding</w:t>
      </w:r>
    </w:p>
    <w:p w:rsidR="003360FB" w:rsidRDefault="003360FB" w:rsidP="003360FB">
      <w:r w:rsidRPr="00B4755D">
        <w:t xml:space="preserve">Bonding can be implemented on a separate, public network. </w:t>
      </w:r>
      <w:r>
        <w:t xml:space="preserve">The administrator is responsible for creating a bond for the public network if that network will be bonded and will be separate from the private network. </w:t>
      </w:r>
    </w:p>
    <w:p w:rsidR="003360FB" w:rsidRDefault="003360FB" w:rsidP="003360FB">
      <w:pPr>
        <w:pStyle w:val="Heading4"/>
      </w:pPr>
      <w:r>
        <w:t>Creating a Public Bond on the First Host in the Cluster</w:t>
      </w:r>
    </w:p>
    <w:p w:rsidR="00E87B3C" w:rsidRDefault="00E87B3C" w:rsidP="00E87B3C">
      <w:r>
        <w:t xml:space="preserve">These steps should be run on only the first host in a cluster.  This example creates the cloud-public network with two physical NICs (eth2 and eth3) bonded into it.  </w:t>
      </w:r>
    </w:p>
    <w:p w:rsidR="00E87B3C" w:rsidRDefault="00E87B3C" w:rsidP="00462EC3">
      <w:pPr>
        <w:pStyle w:val="ListParagraph"/>
        <w:numPr>
          <w:ilvl w:val="0"/>
          <w:numId w:val="47"/>
        </w:numPr>
      </w:pPr>
      <w:r>
        <w:t>Find the physical NICs that you want to bond together.</w:t>
      </w: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device=eth2</w:t>
      </w:r>
    </w:p>
    <w:p w:rsidR="00E87B3C" w:rsidRDefault="00E87B3C" w:rsidP="00E87B3C">
      <w:pPr>
        <w:pStyle w:val="Code"/>
      </w:pPr>
    </w:p>
    <w:p w:rsidR="00E87B3C" w:rsidRDefault="00E87B3C" w:rsidP="00E87B3C">
      <w:pPr>
        <w:pStyle w:val="Code"/>
      </w:pPr>
      <w:r w:rsidRPr="009F0B34">
        <w:t xml:space="preserve"># </w:t>
      </w:r>
      <w:proofErr w:type="gramStart"/>
      <w:r w:rsidRPr="009F0B34">
        <w:t>xe</w:t>
      </w:r>
      <w:proofErr w:type="gramEnd"/>
      <w:r w:rsidRPr="009F0B34">
        <w:t xml:space="preserve"> pif-list</w:t>
      </w:r>
      <w:r>
        <w:t xml:space="preserve"> host-name-label=`hostname` device=eth3</w:t>
      </w:r>
    </w:p>
    <w:p w:rsidR="00E87B3C" w:rsidRDefault="00E87B3C" w:rsidP="00E87B3C">
      <w:pPr>
        <w:pStyle w:val="Code"/>
      </w:pPr>
    </w:p>
    <w:p w:rsidR="00E87B3C" w:rsidRDefault="00E87B3C" w:rsidP="00E87B3C">
      <w:pPr>
        <w:pStyle w:val="ListParagraph"/>
      </w:pPr>
      <w:r>
        <w:lastRenderedPageBreak/>
        <w:t>These command</w:t>
      </w:r>
      <w:r w:rsidR="00AB2025">
        <w:t>s show</w:t>
      </w:r>
      <w:r>
        <w:t xml:space="preserve"> the eth2 and eth3 NICs and their UUIDs. Substitute the ethX devices of your choice. Call the UUID’s returned by the above command slave1-UUID and slave2-UUID. </w:t>
      </w:r>
    </w:p>
    <w:p w:rsidR="00E87B3C" w:rsidRDefault="00E87B3C" w:rsidP="00462EC3">
      <w:pPr>
        <w:pStyle w:val="NumberedList"/>
        <w:numPr>
          <w:ilvl w:val="0"/>
          <w:numId w:val="47"/>
        </w:numPr>
      </w:pPr>
      <w:r>
        <w:t xml:space="preserve">Create a new network for the bond. For example, a new network with name “cloud-public”. </w:t>
      </w:r>
    </w:p>
    <w:p w:rsidR="00E87B3C" w:rsidRDefault="00E87B3C" w:rsidP="00E87B3C">
      <w:pPr>
        <w:pStyle w:val="ListParagraph"/>
        <w:rPr>
          <w:rStyle w:val="Strong"/>
        </w:rPr>
      </w:pPr>
      <w:r>
        <w:rPr>
          <w:rStyle w:val="Strong"/>
        </w:rPr>
        <w:t>Important</w:t>
      </w:r>
      <w:r w:rsidRPr="0098226B">
        <w:rPr>
          <w:rStyle w:val="Strong"/>
        </w:rPr>
        <w:t xml:space="preserve">: This label is significant as the CloudStack looks for a network by a name you configure. You must use the same name-label for all </w:t>
      </w:r>
      <w:r>
        <w:rPr>
          <w:rStyle w:val="Strong"/>
        </w:rPr>
        <w:t>Host</w:t>
      </w:r>
      <w:r w:rsidRPr="0098226B">
        <w:rPr>
          <w:rStyle w:val="Strong"/>
        </w:rPr>
        <w:t xml:space="preserve">s in the cloud for the </w:t>
      </w:r>
      <w:r>
        <w:rPr>
          <w:rStyle w:val="Strong"/>
        </w:rPr>
        <w:t>public</w:t>
      </w:r>
      <w:r w:rsidRPr="0098226B">
        <w:rPr>
          <w:rStyle w:val="Strong"/>
        </w:rPr>
        <w:t xml:space="preserve"> network.</w:t>
      </w:r>
    </w:p>
    <w:p w:rsidR="00E87B3C" w:rsidRDefault="00E87B3C" w:rsidP="00E87B3C">
      <w:pPr>
        <w:pStyle w:val="Code"/>
      </w:pPr>
      <w:r>
        <w:t xml:space="preserve"># </w:t>
      </w:r>
      <w:proofErr w:type="gramStart"/>
      <w:r>
        <w:t>xe</w:t>
      </w:r>
      <w:proofErr w:type="gramEnd"/>
      <w:r>
        <w:t xml:space="preserve"> network-create name-label=cloud-public</w:t>
      </w:r>
    </w:p>
    <w:p w:rsidR="00E87B3C" w:rsidRDefault="00E87B3C" w:rsidP="00E87B3C">
      <w:pPr>
        <w:pStyle w:val="Code"/>
      </w:pPr>
      <w:r>
        <w:t xml:space="preserve"># </w:t>
      </w:r>
      <w:proofErr w:type="gramStart"/>
      <w:r>
        <w:t>xe</w:t>
      </w:r>
      <w:proofErr w:type="gramEnd"/>
      <w:r>
        <w:t xml:space="preserve"> bond-create network-uuid=[uuid of cloud-public created above] pif-uuids=[slave1-uuid],[slave2-uuid]</w:t>
      </w:r>
    </w:p>
    <w:p w:rsidR="00E87B3C" w:rsidRDefault="00E87B3C" w:rsidP="00E87B3C">
      <w:r w:rsidRPr="00C724C6">
        <w:t xml:space="preserve">Now you have </w:t>
      </w:r>
      <w:r>
        <w:t>a bonded pair that can be recognized by the CloudStack as the public network.</w:t>
      </w:r>
    </w:p>
    <w:p w:rsidR="003A47AC" w:rsidRDefault="00076853" w:rsidP="00076853">
      <w:pPr>
        <w:pStyle w:val="Heading4"/>
      </w:pPr>
      <w:r>
        <w:t>Adding Additional Hosts to the Cluster</w:t>
      </w:r>
    </w:p>
    <w:p w:rsidR="00076853" w:rsidRDefault="00076853" w:rsidP="003A47AC">
      <w:r>
        <w:t>With the bonds (if any) established on the master you should add additional, slave hosts.  For all additional hosts to be added to the Cluster execute this step.  This will cause the host to join the master in a single XenServer pool.</w:t>
      </w:r>
    </w:p>
    <w:p w:rsidR="00076853" w:rsidRDefault="00076853" w:rsidP="00076853">
      <w:pPr>
        <w:pStyle w:val="Code"/>
      </w:pPr>
      <w:r>
        <w:t xml:space="preserve"># </w:t>
      </w:r>
      <w:proofErr w:type="gramStart"/>
      <w:r>
        <w:t>xe</w:t>
      </w:r>
      <w:proofErr w:type="gramEnd"/>
      <w:r>
        <w:t xml:space="preserve"> pool-join master-address=[master IP] master-username=root master-password=[your password]</w:t>
      </w:r>
    </w:p>
    <w:p w:rsidR="00076853" w:rsidRDefault="00076853" w:rsidP="00076853">
      <w:pPr>
        <w:pStyle w:val="Heading4"/>
      </w:pPr>
      <w:r>
        <w:t xml:space="preserve">Complete the Bonding Setup </w:t>
      </w:r>
      <w:proofErr w:type="gramStart"/>
      <w:r>
        <w:t>Across</w:t>
      </w:r>
      <w:proofErr w:type="gramEnd"/>
      <w:r>
        <w:t xml:space="preserve"> the Cluster</w:t>
      </w:r>
    </w:p>
    <w:p w:rsidR="003A47AC" w:rsidRDefault="00076853" w:rsidP="003A47AC">
      <w:r>
        <w:t>With all hosts added to the pool, run the cloud-setup-bond script.  This script will complete the configuration and set up of the bonds across all hosts in the cluster.</w:t>
      </w:r>
    </w:p>
    <w:p w:rsidR="00076853" w:rsidRDefault="00076853" w:rsidP="00462EC3">
      <w:pPr>
        <w:pStyle w:val="ListParagraph"/>
        <w:numPr>
          <w:ilvl w:val="0"/>
          <w:numId w:val="46"/>
        </w:numPr>
      </w:pPr>
      <w:r>
        <w:t>Copy the script from the Management Server in /usr/lib64</w:t>
      </w:r>
      <w:r>
        <w:rPr>
          <w:rFonts w:ascii="Calibri" w:hAnsi="Calibri"/>
        </w:rPr>
        <w:t>/cloud/agent/scripts/vm/hypervisor/xenserver/cloud-setup-bonding.sh</w:t>
      </w:r>
      <w:r>
        <w:t xml:space="preserve"> to the master Host and ensure it is executable.</w:t>
      </w:r>
    </w:p>
    <w:p w:rsidR="00076853" w:rsidRDefault="00076853" w:rsidP="00462EC3">
      <w:pPr>
        <w:pStyle w:val="ListParagraph"/>
        <w:numPr>
          <w:ilvl w:val="0"/>
          <w:numId w:val="46"/>
        </w:numPr>
      </w:pPr>
      <w:r>
        <w:t>Run the script</w:t>
      </w:r>
    </w:p>
    <w:p w:rsidR="00076853" w:rsidRDefault="00076853" w:rsidP="00076853">
      <w:pPr>
        <w:pStyle w:val="Code"/>
      </w:pPr>
      <w:r>
        <w:t># ./cloud-setup-bonding.sh</w:t>
      </w:r>
    </w:p>
    <w:p w:rsidR="00076853" w:rsidRDefault="00076853" w:rsidP="003A47AC">
      <w:r>
        <w:t>Now the bonds are set up and configured properly across the Cluster.</w:t>
      </w:r>
    </w:p>
    <w:p w:rsidR="002C2553" w:rsidRDefault="002C2553" w:rsidP="003A47AC">
      <w:pPr>
        <w:pStyle w:val="Heading2"/>
      </w:pPr>
      <w:bookmarkStart w:id="78" w:name="_Toc277690544"/>
      <w:bookmarkStart w:id="79" w:name="_Toc302411448"/>
      <w:r>
        <w:t>Primary Storage Setup</w:t>
      </w:r>
      <w:bookmarkEnd w:id="79"/>
      <w:r>
        <w:t xml:space="preserve"> </w:t>
      </w:r>
    </w:p>
    <w:p w:rsidR="003A52E4" w:rsidRDefault="002C2553" w:rsidP="002C2553">
      <w:r>
        <w:t>The CloudStack natively supports NFS, iSCSI and local storage.  If you are using one of these storage types</w:t>
      </w:r>
      <w:r w:rsidR="003A52E4">
        <w:t>,</w:t>
      </w:r>
      <w:r>
        <w:t xml:space="preserve"> there is no need to create the XenServer Storage Repository ("SR"). </w:t>
      </w:r>
    </w:p>
    <w:p w:rsidR="002C2553" w:rsidRDefault="002C2553" w:rsidP="002C2553">
      <w:r>
        <w:t>If, however, you would like to use storage connected via some other technology such as FiberChannel</w:t>
      </w:r>
      <w:r w:rsidR="003A52E4">
        <w:t>,</w:t>
      </w:r>
      <w:r>
        <w:t xml:space="preserve"> you must set up the</w:t>
      </w:r>
      <w:r w:rsidR="00DB4759">
        <w:t xml:space="preserve"> SR yourself. </w:t>
      </w:r>
      <w:r w:rsidR="003A52E4">
        <w:t>To do so, perform the following steps</w:t>
      </w:r>
      <w:r w:rsidR="00596E57">
        <w:t xml:space="preserve">. If you have your hosts in a </w:t>
      </w:r>
      <w:r w:rsidR="003A52E4">
        <w:t>Xen</w:t>
      </w:r>
      <w:r w:rsidR="00596E57">
        <w:t>Server</w:t>
      </w:r>
      <w:r w:rsidR="003A52E4">
        <w:t xml:space="preserve"> pool, perform the steps on the master node. If you are working with a single XenServer which is not part of a cluster, perform the steps on that XenServer.</w:t>
      </w:r>
    </w:p>
    <w:p w:rsidR="003A52E4" w:rsidRDefault="003A52E4" w:rsidP="00462EC3">
      <w:pPr>
        <w:pStyle w:val="NumberedList"/>
        <w:numPr>
          <w:ilvl w:val="0"/>
          <w:numId w:val="49"/>
        </w:numPr>
      </w:pPr>
      <w:r w:rsidRPr="003A52E4">
        <w:t>Connect F</w:t>
      </w:r>
      <w:r>
        <w:t>iber</w:t>
      </w:r>
      <w:r w:rsidRPr="003A52E4">
        <w:t>C</w:t>
      </w:r>
      <w:r>
        <w:t>hannel cable to all hosts in the cl</w:t>
      </w:r>
      <w:r w:rsidRPr="003A52E4">
        <w:t xml:space="preserve">uster and </w:t>
      </w:r>
      <w:r>
        <w:t xml:space="preserve">to the </w:t>
      </w:r>
      <w:r w:rsidRPr="003A52E4">
        <w:t>F</w:t>
      </w:r>
      <w:r>
        <w:t>iber</w:t>
      </w:r>
      <w:r w:rsidRPr="003A52E4">
        <w:t>C</w:t>
      </w:r>
      <w:r>
        <w:t>hannel</w:t>
      </w:r>
      <w:r w:rsidRPr="003A52E4">
        <w:t xml:space="preserve"> storage host</w:t>
      </w:r>
      <w:r>
        <w:t>.</w:t>
      </w:r>
    </w:p>
    <w:p w:rsidR="003A52E4" w:rsidRPr="003A52E4" w:rsidRDefault="003A52E4" w:rsidP="00462EC3">
      <w:pPr>
        <w:pStyle w:val="NumberedList"/>
        <w:numPr>
          <w:ilvl w:val="0"/>
          <w:numId w:val="49"/>
        </w:numPr>
      </w:pPr>
      <w:bookmarkStart w:id="80" w:name="_Ref289113767"/>
      <w:r>
        <w:t>Rescan the SCSI bus.</w:t>
      </w:r>
      <w:r w:rsidR="00706A8A">
        <w:t xml:space="preserve"> Either use t</w:t>
      </w:r>
      <w:r w:rsidR="00596E57">
        <w:t xml:space="preserve">he following command or </w:t>
      </w:r>
      <w:proofErr w:type="gramStart"/>
      <w:r w:rsidR="00596E57">
        <w:t>use XenC</w:t>
      </w:r>
      <w:r w:rsidR="00706A8A">
        <w:t xml:space="preserve">enter </w:t>
      </w:r>
      <w:r w:rsidR="00596E57">
        <w:t xml:space="preserve">to perform an </w:t>
      </w:r>
      <w:r w:rsidR="00706A8A">
        <w:t>HBA rescan</w:t>
      </w:r>
      <w:proofErr w:type="gramEnd"/>
      <w:r w:rsidR="00706A8A">
        <w:t>.</w:t>
      </w:r>
      <w:bookmarkEnd w:id="80"/>
    </w:p>
    <w:p w:rsidR="00706A8A" w:rsidRDefault="00706A8A" w:rsidP="00706A8A">
      <w:pPr>
        <w:pStyle w:val="Code"/>
      </w:pPr>
      <w:r>
        <w:t># scsi-rescan</w:t>
      </w:r>
    </w:p>
    <w:p w:rsidR="003A52E4" w:rsidRDefault="003A52E4" w:rsidP="00706A8A">
      <w:pPr>
        <w:pStyle w:val="NumberedList"/>
      </w:pPr>
      <w:r w:rsidRPr="003A52E4">
        <w:t>R</w:t>
      </w:r>
      <w:r w:rsidR="00706A8A">
        <w:t>epeat</w:t>
      </w:r>
      <w:r w:rsidRPr="003A52E4">
        <w:t xml:space="preserve"> step </w:t>
      </w:r>
      <w:r w:rsidR="00706A8A">
        <w:fldChar w:fldCharType="begin"/>
      </w:r>
      <w:r w:rsidR="00706A8A">
        <w:instrText xml:space="preserve"> REF _Ref289113767 \r \h </w:instrText>
      </w:r>
      <w:r w:rsidR="00706A8A">
        <w:fldChar w:fldCharType="separate"/>
      </w:r>
      <w:r w:rsidR="00457795">
        <w:t>2</w:t>
      </w:r>
      <w:r w:rsidR="00706A8A">
        <w:fldChar w:fldCharType="end"/>
      </w:r>
      <w:r w:rsidRPr="003A52E4">
        <w:t xml:space="preserve"> on every host.</w:t>
      </w:r>
    </w:p>
    <w:p w:rsidR="003A52E4" w:rsidRPr="003A52E4" w:rsidRDefault="003A52E4" w:rsidP="00AB2025">
      <w:pPr>
        <w:pStyle w:val="NumberedList"/>
        <w:keepNext/>
        <w:ind w:left="547"/>
      </w:pPr>
      <w:bookmarkStart w:id="81" w:name="_Ref289114036"/>
      <w:r w:rsidRPr="003A52E4">
        <w:lastRenderedPageBreak/>
        <w:t>Check to be</w:t>
      </w:r>
      <w:r w:rsidR="0076507B">
        <w:t xml:space="preserve"> sure you see the new SCSI</w:t>
      </w:r>
      <w:r w:rsidR="00706A8A">
        <w:t xml:space="preserve"> disk.</w:t>
      </w:r>
      <w:bookmarkEnd w:id="81"/>
    </w:p>
    <w:p w:rsidR="00706A8A" w:rsidRDefault="00706A8A" w:rsidP="00706A8A">
      <w:pPr>
        <w:pStyle w:val="Code"/>
      </w:pPr>
      <w:r>
        <w:t xml:space="preserve"># </w:t>
      </w:r>
      <w:proofErr w:type="gramStart"/>
      <w:r w:rsidRPr="003A52E4">
        <w:rPr>
          <w:lang w:bidi="ar-SA"/>
        </w:rPr>
        <w:t>ls</w:t>
      </w:r>
      <w:proofErr w:type="gramEnd"/>
      <w:r w:rsidRPr="003A52E4">
        <w:rPr>
          <w:lang w:bidi="ar-SA"/>
        </w:rPr>
        <w:t xml:space="preserve"> /dev/disk/by-id/scsi-360a98000503365344e6f6177615a516</w:t>
      </w:r>
      <w:r>
        <w:rPr>
          <w:lang w:bidi="ar-SA"/>
        </w:rPr>
        <w:t xml:space="preserve">b </w:t>
      </w:r>
      <w:r w:rsidRPr="003A52E4">
        <w:rPr>
          <w:lang w:bidi="ar-SA"/>
        </w:rPr>
        <w:t>-l</w:t>
      </w:r>
    </w:p>
    <w:p w:rsidR="003A03EC" w:rsidRPr="003A52E4" w:rsidRDefault="003A03EC" w:rsidP="003A03E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file na</w:t>
      </w:r>
      <w:r w:rsidR="008C390D">
        <w:rPr>
          <w:lang w:bidi="ar-SA"/>
        </w:rPr>
        <w:t>me will be different (scsi-&lt;</w:t>
      </w:r>
      <w:r w:rsidR="00446A07">
        <w:rPr>
          <w:lang w:bidi="ar-SA"/>
        </w:rPr>
        <w:t>scsi</w:t>
      </w:r>
      <w:r>
        <w:rPr>
          <w:lang w:bidi="ar-SA"/>
        </w:rPr>
        <w:t>ID&gt;):</w:t>
      </w:r>
    </w:p>
    <w:p w:rsidR="003A03EC" w:rsidRDefault="003A03EC" w:rsidP="003A03EC">
      <w:pPr>
        <w:pStyle w:val="Code"/>
      </w:pPr>
      <w:proofErr w:type="gramStart"/>
      <w:r w:rsidRPr="003A52E4">
        <w:rPr>
          <w:lang w:bidi="ar-SA"/>
        </w:rPr>
        <w:t>lrwxrwxrwx</w:t>
      </w:r>
      <w:proofErr w:type="gramEnd"/>
      <w:r w:rsidRPr="003A52E4">
        <w:rPr>
          <w:lang w:bidi="ar-SA"/>
        </w:rPr>
        <w:t xml:space="preserve"> 1 root root 9 Mar 16 13:47</w:t>
      </w:r>
      <w:r>
        <w:rPr>
          <w:lang w:bidi="ar-SA"/>
        </w:rPr>
        <w:br/>
      </w:r>
      <w:r w:rsidRPr="003A52E4">
        <w:rPr>
          <w:lang w:bidi="ar-SA"/>
        </w:rPr>
        <w:t>/dev/disk/by-id/scsi-360a98000503365344e6f6177615a516b -&gt; ../../sdc</w:t>
      </w:r>
    </w:p>
    <w:p w:rsidR="003A03EC" w:rsidRDefault="003A03EC" w:rsidP="003A03EC">
      <w:pPr>
        <w:pStyle w:val="NumberedList"/>
      </w:pPr>
      <w:r w:rsidRPr="003A52E4">
        <w:t>R</w:t>
      </w:r>
      <w:r>
        <w:t>epeat</w:t>
      </w:r>
      <w:r w:rsidRPr="003A52E4">
        <w:t xml:space="preserve"> step </w:t>
      </w:r>
      <w:r>
        <w:fldChar w:fldCharType="begin"/>
      </w:r>
      <w:r>
        <w:instrText xml:space="preserve"> REF _Ref289114036 \r \h </w:instrText>
      </w:r>
      <w:r>
        <w:fldChar w:fldCharType="separate"/>
      </w:r>
      <w:r w:rsidR="00457795">
        <w:t>4</w:t>
      </w:r>
      <w:r>
        <w:fldChar w:fldCharType="end"/>
      </w:r>
      <w:r w:rsidRPr="003A52E4">
        <w:t xml:space="preserve"> on every host.</w:t>
      </w:r>
    </w:p>
    <w:p w:rsidR="008C390D" w:rsidRDefault="008C390D" w:rsidP="003A03EC">
      <w:pPr>
        <w:pStyle w:val="NumberedList"/>
      </w:pPr>
      <w:r>
        <w:t>On the storage server, run this command to get a unique ID for the new SR.</w:t>
      </w:r>
    </w:p>
    <w:p w:rsidR="008C390D" w:rsidRDefault="008C390D" w:rsidP="008C390D">
      <w:pPr>
        <w:pStyle w:val="Code"/>
        <w:rPr>
          <w:lang w:bidi="ar-SA"/>
        </w:rPr>
      </w:pPr>
      <w:r>
        <w:rPr>
          <w:lang w:bidi="ar-SA"/>
        </w:rPr>
        <w:t xml:space="preserve"># </w:t>
      </w:r>
      <w:proofErr w:type="gramStart"/>
      <w:r>
        <w:rPr>
          <w:lang w:bidi="ar-SA"/>
        </w:rPr>
        <w:t>uuidgen</w:t>
      </w:r>
      <w:proofErr w:type="gramEnd"/>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The output should look like this, although the specific ID will be different:</w:t>
      </w:r>
    </w:p>
    <w:p w:rsidR="008C390D" w:rsidRDefault="008C390D" w:rsidP="008C390D">
      <w:pPr>
        <w:pStyle w:val="Code"/>
      </w:pPr>
      <w:proofErr w:type="gramStart"/>
      <w:r w:rsidRPr="008C390D">
        <w:rPr>
          <w:lang w:bidi="ar-SA"/>
        </w:rPr>
        <w:t>e6849e96-86c3-4f2c-8fcc-350cc711be3d</w:t>
      </w:r>
      <w:proofErr w:type="gramEnd"/>
    </w:p>
    <w:p w:rsidR="003A03EC" w:rsidRPr="003A52E4" w:rsidRDefault="003A03EC" w:rsidP="003A03EC">
      <w:pPr>
        <w:pStyle w:val="NumberedList"/>
      </w:pPr>
      <w:r w:rsidRPr="003A52E4">
        <w:t>Create</w:t>
      </w:r>
      <w:r>
        <w:t xml:space="preserve"> the</w:t>
      </w:r>
      <w:r w:rsidRPr="003A52E4">
        <w:t xml:space="preserve"> F</w:t>
      </w:r>
      <w:r>
        <w:t>iber</w:t>
      </w:r>
      <w:r w:rsidRPr="003A52E4">
        <w:t>C</w:t>
      </w:r>
      <w:r>
        <w:t>hannel</w:t>
      </w:r>
      <w:r w:rsidRPr="003A52E4">
        <w:t xml:space="preserve"> SR</w:t>
      </w:r>
      <w:r>
        <w:t xml:space="preserve">. </w:t>
      </w:r>
      <w:r w:rsidR="008C390D">
        <w:t xml:space="preserve">In </w:t>
      </w:r>
      <w:r>
        <w:t>name-label</w:t>
      </w:r>
      <w:r w:rsidR="008C390D">
        <w:t>, use the unique ID you just generated.</w:t>
      </w:r>
    </w:p>
    <w:p w:rsidR="003A03EC" w:rsidRDefault="003A03EC" w:rsidP="003A03EC">
      <w:pPr>
        <w:pStyle w:val="Code"/>
      </w:pPr>
      <w:r>
        <w:t xml:space="preserve"># </w:t>
      </w:r>
      <w:proofErr w:type="gramStart"/>
      <w:r w:rsidRPr="003A52E4">
        <w:rPr>
          <w:lang w:bidi="ar-SA"/>
        </w:rPr>
        <w:t>xe</w:t>
      </w:r>
      <w:proofErr w:type="gramEnd"/>
      <w:r w:rsidRPr="003A52E4">
        <w:rPr>
          <w:lang w:bidi="ar-SA"/>
        </w:rPr>
        <w:t xml:space="preserve"> sr-create type=lvmohba shared=true</w:t>
      </w:r>
      <w:r>
        <w:rPr>
          <w:lang w:bidi="ar-SA"/>
        </w:rPr>
        <w:br/>
        <w:t xml:space="preserve">  </w:t>
      </w:r>
      <w:r w:rsidRPr="003A52E4">
        <w:rPr>
          <w:lang w:bidi="ar-SA"/>
        </w:rPr>
        <w:t>device-config:SCSIid=360a98000503365344e6f6177615a516b</w:t>
      </w:r>
      <w:r w:rsidR="008C390D">
        <w:rPr>
          <w:lang w:bidi="ar-SA"/>
        </w:rPr>
        <w:br/>
        <w:t xml:space="preserve">  </w:t>
      </w:r>
      <w:r w:rsidRPr="003A52E4">
        <w:rPr>
          <w:lang w:bidi="ar-SA"/>
        </w:rPr>
        <w:t>name-label="</w:t>
      </w:r>
      <w:r w:rsidR="008C390D" w:rsidRPr="008C390D">
        <w:rPr>
          <w:lang w:bidi="ar-SA"/>
        </w:rPr>
        <w:t>e6849e96-86c3-4f2c-8fcc-350cc711be3d</w:t>
      </w:r>
      <w:r w:rsidRPr="003A52E4">
        <w:rPr>
          <w:lang w:bidi="ar-SA"/>
        </w:rPr>
        <w:t>"</w:t>
      </w:r>
    </w:p>
    <w:p w:rsidR="008C390D" w:rsidRPr="003A52E4" w:rsidRDefault="008C390D" w:rsidP="008C39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720"/>
        <w:rPr>
          <w:lang w:bidi="ar-SA"/>
        </w:rPr>
      </w:pPr>
      <w:r>
        <w:rPr>
          <w:lang w:bidi="ar-SA"/>
        </w:rPr>
        <w:t>This command returns a unique ID for the SR, like the following example (your ID will be different):</w:t>
      </w:r>
    </w:p>
    <w:p w:rsidR="008C390D" w:rsidRDefault="008C390D" w:rsidP="008C390D">
      <w:pPr>
        <w:pStyle w:val="Code"/>
      </w:pPr>
      <w:r w:rsidRPr="008C390D">
        <w:rPr>
          <w:lang w:bidi="ar-SA"/>
        </w:rPr>
        <w:t>7a143820-e893-6c6a-236e-472da6ee66bf</w:t>
      </w:r>
    </w:p>
    <w:p w:rsidR="008C390D" w:rsidRDefault="00734E24" w:rsidP="008C390D">
      <w:pPr>
        <w:pStyle w:val="NumberedList"/>
      </w:pPr>
      <w:r>
        <w:t xml:space="preserve">To create a human-readable </w:t>
      </w:r>
      <w:r w:rsidR="00AE7C90">
        <w:t>description for the SR</w:t>
      </w:r>
      <w:r>
        <w:t>, use the following command. In uuid, use the SR ID returned by the previous command. In name-</w:t>
      </w:r>
      <w:r w:rsidR="00AE7C90">
        <w:t>description, set whatever friendly text you prefer</w:t>
      </w:r>
      <w:r>
        <w:t>.</w:t>
      </w:r>
    </w:p>
    <w:p w:rsidR="00734E24" w:rsidRDefault="00734E24" w:rsidP="00734E24">
      <w:pPr>
        <w:pStyle w:val="Code"/>
      </w:pPr>
      <w:r>
        <w:t xml:space="preserve"># </w:t>
      </w:r>
      <w:proofErr w:type="gramStart"/>
      <w:r w:rsidRPr="003A52E4">
        <w:rPr>
          <w:lang w:bidi="ar-SA"/>
        </w:rPr>
        <w:t>xe</w:t>
      </w:r>
      <w:proofErr w:type="gramEnd"/>
      <w:r w:rsidRPr="003A52E4">
        <w:rPr>
          <w:lang w:bidi="ar-SA"/>
        </w:rPr>
        <w:t xml:space="preserve"> sr-</w:t>
      </w:r>
      <w:r>
        <w:rPr>
          <w:lang w:bidi="ar-SA"/>
        </w:rPr>
        <w:t>param-set</w:t>
      </w:r>
      <w:r w:rsidRPr="003A52E4">
        <w:rPr>
          <w:lang w:bidi="ar-SA"/>
        </w:rPr>
        <w:t xml:space="preserve"> </w:t>
      </w:r>
      <w:r>
        <w:rPr>
          <w:lang w:bidi="ar-SA"/>
        </w:rPr>
        <w:t>uuid=</w:t>
      </w:r>
      <w:r w:rsidRPr="008C390D">
        <w:rPr>
          <w:lang w:bidi="ar-SA"/>
        </w:rPr>
        <w:t>7a143820-e893-6c6a-236e-472da6ee66bf</w:t>
      </w:r>
      <w:r>
        <w:rPr>
          <w:lang w:bidi="ar-SA"/>
        </w:rPr>
        <w:br/>
        <w:t xml:space="preserve">  name-description="Fiber Channel storage repository"</w:t>
      </w:r>
    </w:p>
    <w:p w:rsidR="003A03EC" w:rsidRDefault="003A03EC" w:rsidP="00BC2C17">
      <w:pPr>
        <w:pStyle w:val="NumberedList"/>
      </w:pPr>
      <w:r>
        <w:t xml:space="preserve">Make note of the values you will need when you add this storage to the CloudStack later (see </w:t>
      </w:r>
      <w:r>
        <w:fldChar w:fldCharType="begin"/>
      </w:r>
      <w:r>
        <w:instrText xml:space="preserve"> REF _Ref266367946 \h </w:instrText>
      </w:r>
      <w:r>
        <w:fldChar w:fldCharType="separate"/>
      </w:r>
      <w:r w:rsidR="00457795">
        <w:t xml:space="preserve">Add </w:t>
      </w:r>
      <w:r w:rsidR="00457795" w:rsidRPr="00FD64A9">
        <w:t>Primary Storage</w:t>
      </w:r>
      <w:r>
        <w:fldChar w:fldCharType="end"/>
      </w:r>
      <w:r>
        <w:t xml:space="preserve"> on page </w:t>
      </w:r>
      <w:r>
        <w:fldChar w:fldCharType="begin"/>
      </w:r>
      <w:r>
        <w:instrText xml:space="preserve"> PAGEREF _Ref266367946 \h </w:instrText>
      </w:r>
      <w:r>
        <w:fldChar w:fldCharType="separate"/>
      </w:r>
      <w:r w:rsidR="00457795">
        <w:rPr>
          <w:noProof/>
        </w:rPr>
        <w:t>76</w:t>
      </w:r>
      <w:r>
        <w:fldChar w:fldCharType="end"/>
      </w:r>
      <w:r>
        <w:t xml:space="preserve">). In the Add Primary Storage dialog, in Protocol, you will choose PreSetup. In SR Name-Label, you will enter the </w:t>
      </w:r>
      <w:r w:rsidR="004674C1">
        <w:t>name-</w:t>
      </w:r>
      <w:r w:rsidR="006738BE">
        <w:t xml:space="preserve">label you </w:t>
      </w:r>
      <w:r w:rsidR="004674C1">
        <w:t xml:space="preserve">set earlier </w:t>
      </w:r>
      <w:r>
        <w:t>(in this example,</w:t>
      </w:r>
      <w:r w:rsidRPr="003A52E4">
        <w:t xml:space="preserve"> </w:t>
      </w:r>
      <w:r w:rsidR="00AE7C90" w:rsidRPr="008C390D">
        <w:t>e6849e96-86c3-4f2c-8fcc-350cc711be3d</w:t>
      </w:r>
      <w:r>
        <w:t>).</w:t>
      </w:r>
    </w:p>
    <w:p w:rsidR="00446A07" w:rsidRPr="003A52E4" w:rsidRDefault="00446A07" w:rsidP="00446A07">
      <w:pPr>
        <w:pStyle w:val="NumberedLis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
        <w:t xml:space="preserve">(Optional) If you want to enable multipath I/O on a FiberChannel </w:t>
      </w:r>
      <w:r>
        <w:rPr>
          <w:rStyle w:val="apple-style-span"/>
          <w:rFonts w:ascii="Verdana" w:hAnsi="Verdana"/>
          <w:color w:val="000000"/>
          <w:sz w:val="18"/>
          <w:szCs w:val="18"/>
        </w:rPr>
        <w:t>SAN, refer to the documentation provided by the SAN vendor.</w:t>
      </w:r>
    </w:p>
    <w:p w:rsidR="00446A07" w:rsidRDefault="00446A07" w:rsidP="00446A07">
      <w:pPr>
        <w:pStyle w:val="NumberedList"/>
        <w:numPr>
          <w:ilvl w:val="0"/>
          <w:numId w:val="0"/>
        </w:numPr>
        <w:ind w:left="540"/>
      </w:pPr>
    </w:p>
    <w:p w:rsidR="003A47AC" w:rsidRDefault="003A47AC" w:rsidP="003A47AC">
      <w:pPr>
        <w:pStyle w:val="Heading2"/>
      </w:pPr>
      <w:bookmarkStart w:id="82" w:name="_Toc302411449"/>
      <w:proofErr w:type="gramStart"/>
      <w:r>
        <w:t>iSCSI</w:t>
      </w:r>
      <w:proofErr w:type="gramEnd"/>
      <w:r>
        <w:t xml:space="preserve"> Multipath Setup (optional)</w:t>
      </w:r>
      <w:bookmarkEnd w:id="78"/>
      <w:bookmarkEnd w:id="82"/>
    </w:p>
    <w:p w:rsidR="00405FCA" w:rsidRDefault="00405FCA" w:rsidP="00405FCA">
      <w:r>
        <w:t>When setting up the storage repository on a Citrix XenServer, you can enable multipath I/O, which uses redundant physical components to provide greater reliability in the connection between the server and the SAN. To enable multipathing, use a SAN solution that is supported for Citrix servers and follow the procedures in Citrix documentation. The following links provide a starting point:</w:t>
      </w:r>
    </w:p>
    <w:p w:rsidR="00405FCA" w:rsidRDefault="00405FCA" w:rsidP="00405FCA">
      <w:pPr>
        <w:pStyle w:val="BulletedList"/>
      </w:pPr>
      <w:r>
        <w:t>http://support.citrix.com/article/CTX118791</w:t>
      </w:r>
    </w:p>
    <w:p w:rsidR="00405FCA" w:rsidRDefault="00405FCA" w:rsidP="00405FCA">
      <w:pPr>
        <w:pStyle w:val="BulletedList"/>
      </w:pPr>
      <w:r>
        <w:t>http://support.citrix.com/article/CTX125403</w:t>
      </w:r>
    </w:p>
    <w:p w:rsidR="00405FCA" w:rsidRDefault="00405FCA" w:rsidP="00405FCA">
      <w:r>
        <w:t>You can also ask your SAN vendor for advice about setting up your Citrix repository for multipathing.</w:t>
      </w:r>
    </w:p>
    <w:p w:rsidR="00405FCA" w:rsidRDefault="00405FCA" w:rsidP="00405FCA">
      <w:r>
        <w:lastRenderedPageBreak/>
        <w:t xml:space="preserve">Make note of the values you will need when you add this storage to the CloudStack later (see </w:t>
      </w:r>
      <w:r>
        <w:fldChar w:fldCharType="begin"/>
      </w:r>
      <w:r>
        <w:instrText xml:space="preserve"> REF _Ref266367946 \h </w:instrText>
      </w:r>
      <w:r>
        <w:fldChar w:fldCharType="separate"/>
      </w:r>
      <w:r w:rsidR="00457795">
        <w:t xml:space="preserve">Add </w:t>
      </w:r>
      <w:r w:rsidR="00457795" w:rsidRPr="00FD64A9">
        <w:t>Primary Storage</w:t>
      </w:r>
      <w:r>
        <w:fldChar w:fldCharType="end"/>
      </w:r>
      <w:r>
        <w:t xml:space="preserve"> on page </w:t>
      </w:r>
      <w:r>
        <w:fldChar w:fldCharType="begin"/>
      </w:r>
      <w:r>
        <w:instrText xml:space="preserve"> PAGEREF _Ref266367946 \h </w:instrText>
      </w:r>
      <w:r>
        <w:fldChar w:fldCharType="separate"/>
      </w:r>
      <w:r w:rsidR="00457795">
        <w:rPr>
          <w:noProof/>
        </w:rPr>
        <w:t>76</w:t>
      </w:r>
      <w:r>
        <w:fldChar w:fldCharType="end"/>
      </w:r>
      <w:r>
        <w:t xml:space="preserve">). In the Add Primary Storage dialog, in Protocol, you will choose PreSetup. In SR Name-Label, you will enter the same name used to create the SR. </w:t>
      </w:r>
    </w:p>
    <w:p w:rsidR="00405FCA" w:rsidRDefault="00405FCA" w:rsidP="00405FCA">
      <w:r>
        <w:t>If you encounter difficulty, address the support team for the SAN provided by your vendor. If they are not able to solve your issue, contact cloud.com support.</w:t>
      </w:r>
    </w:p>
    <w:p w:rsidR="003A47AC" w:rsidRDefault="00657942" w:rsidP="00657942">
      <w:pPr>
        <w:pStyle w:val="Heading2"/>
      </w:pPr>
      <w:bookmarkStart w:id="83" w:name="_Toc302411450"/>
      <w:r>
        <w:t>Security Groups</w:t>
      </w:r>
      <w:r w:rsidR="00A1016C">
        <w:t xml:space="preserve"> Setup (optional)</w:t>
      </w:r>
      <w:bookmarkEnd w:id="83"/>
    </w:p>
    <w:p w:rsidR="00657942" w:rsidRDefault="00657942" w:rsidP="003A47AC">
      <w:r>
        <w:t>The CloudStack supports the use of security groups in Basic Networking with XenServer 5.6 FP1.  Security groups are not supported with XenServer 5.6.</w:t>
      </w:r>
      <w:r w:rsidR="00A1016C">
        <w:t xml:space="preserve">  </w:t>
      </w:r>
      <w:r w:rsidR="00EF63C0">
        <w:t xml:space="preserve">Each XenServer </w:t>
      </w:r>
      <w:r w:rsidR="00A1016C">
        <w:t xml:space="preserve">5.6 FP1 </w:t>
      </w:r>
      <w:r w:rsidR="00EF63C0">
        <w:t>host must have the Citrix XenServer Cloud Supplemental Pack installed plus additional software from Cloud.com.</w:t>
      </w:r>
      <w:r w:rsidR="00A1016C">
        <w:t xml:space="preserve">  Follow these steps to enable the use of security groups.</w:t>
      </w:r>
    </w:p>
    <w:p w:rsidR="00A1016C" w:rsidRDefault="00A1016C" w:rsidP="00462EC3">
      <w:pPr>
        <w:pStyle w:val="ListParagraph"/>
        <w:numPr>
          <w:ilvl w:val="0"/>
          <w:numId w:val="48"/>
        </w:numPr>
      </w:pPr>
      <w:r>
        <w:t>Install Citrix XenServer Cloud Supplemental Pack (CSP).  This is obtained from Citrix.  This should include the CSP kernel as well as ebtables-2.0.9.  After installation confirm that the kernel name as returned by "uname -a" includes "csp" in its name.</w:t>
      </w:r>
    </w:p>
    <w:p w:rsidR="00A1016C" w:rsidRDefault="00A1016C" w:rsidP="00462EC3">
      <w:pPr>
        <w:pStyle w:val="ListParagraph"/>
        <w:numPr>
          <w:ilvl w:val="0"/>
          <w:numId w:val="48"/>
        </w:numPr>
      </w:pPr>
      <w:r>
        <w:t>Get and install the Cloud.com additional components.</w:t>
      </w:r>
    </w:p>
    <w:p w:rsidR="00A1016C" w:rsidRDefault="00A1016C" w:rsidP="00A1016C">
      <w:pPr>
        <w:pStyle w:val="Code"/>
      </w:pPr>
      <w:r>
        <w:t xml:space="preserve"># </w:t>
      </w:r>
      <w:proofErr w:type="gramStart"/>
      <w:r>
        <w:t>yum</w:t>
      </w:r>
      <w:proofErr w:type="gramEnd"/>
      <w:r>
        <w:t xml:space="preserve"> -y erase iptables</w:t>
      </w:r>
    </w:p>
    <w:p w:rsidR="00A1016C" w:rsidRDefault="00A1016C" w:rsidP="00A1016C">
      <w:pPr>
        <w:pStyle w:val="Code"/>
      </w:pPr>
      <w:r>
        <w:t xml:space="preserve"># </w:t>
      </w:r>
      <w:proofErr w:type="gramStart"/>
      <w:r>
        <w:t>wget</w:t>
      </w:r>
      <w:proofErr w:type="gramEnd"/>
      <w:r>
        <w:t xml:space="preserve"> </w:t>
      </w:r>
      <w:hyperlink r:id="rId24" w:history="1">
        <w:r>
          <w:rPr>
            <w:rStyle w:val="Hyperlink"/>
          </w:rPr>
          <w:t>http://download.cloud.com/support/security.groups/fp1/iptables-1.4.7-1.i386.rpm</w:t>
        </w:r>
      </w:hyperlink>
    </w:p>
    <w:p w:rsidR="00A1016C" w:rsidRDefault="00A1016C" w:rsidP="00A1016C">
      <w:pPr>
        <w:pStyle w:val="Code"/>
      </w:pPr>
      <w:r>
        <w:t xml:space="preserve"># </w:t>
      </w:r>
      <w:proofErr w:type="gramStart"/>
      <w:r>
        <w:t>wget</w:t>
      </w:r>
      <w:proofErr w:type="gramEnd"/>
      <w:r>
        <w:t xml:space="preserve"> </w:t>
      </w:r>
      <w:hyperlink r:id="rId25" w:history="1">
        <w:r>
          <w:rPr>
            <w:rStyle w:val="Hyperlink"/>
          </w:rPr>
          <w:t>http://download.cloud.com/support/security.groups/fp1/iptables-ipv6-1.4.7-1.i386.rpm</w:t>
        </w:r>
      </w:hyperlink>
    </w:p>
    <w:p w:rsidR="00A1016C" w:rsidRDefault="00A1016C" w:rsidP="00A1016C">
      <w:pPr>
        <w:pStyle w:val="Code"/>
      </w:pPr>
      <w:r>
        <w:t xml:space="preserve"># </w:t>
      </w:r>
      <w:proofErr w:type="gramStart"/>
      <w:r>
        <w:t>wget</w:t>
      </w:r>
      <w:proofErr w:type="gramEnd"/>
      <w:r>
        <w:t xml:space="preserve"> </w:t>
      </w:r>
      <w:hyperlink r:id="rId26" w:history="1">
        <w:r>
          <w:rPr>
            <w:rStyle w:val="Hyperlink"/>
          </w:rPr>
          <w:t>http://download.cloud.com/support/security.groups/fp1/ipset-4.5-4.i386.rpm</w:t>
        </w:r>
      </w:hyperlink>
    </w:p>
    <w:p w:rsidR="00A1016C" w:rsidRDefault="00A1016C" w:rsidP="00A1016C">
      <w:pPr>
        <w:pStyle w:val="Code"/>
      </w:pPr>
      <w:r>
        <w:t xml:space="preserve"># </w:t>
      </w:r>
      <w:proofErr w:type="gramStart"/>
      <w:r>
        <w:t>rpm</w:t>
      </w:r>
      <w:proofErr w:type="gramEnd"/>
      <w:r>
        <w:t xml:space="preserve"> -ivvh iptables-1.4.7-1.i386.rpm</w:t>
      </w:r>
    </w:p>
    <w:p w:rsidR="00A1016C" w:rsidRDefault="00A1016C" w:rsidP="00A1016C">
      <w:pPr>
        <w:pStyle w:val="Code"/>
      </w:pPr>
      <w:r>
        <w:t xml:space="preserve"># </w:t>
      </w:r>
      <w:proofErr w:type="gramStart"/>
      <w:r>
        <w:t>rpm</w:t>
      </w:r>
      <w:proofErr w:type="gramEnd"/>
      <w:r>
        <w:t xml:space="preserve"> -ivvh iptables-ipv6-1.4.7-1.i386.rpm</w:t>
      </w:r>
    </w:p>
    <w:p w:rsidR="00A1016C" w:rsidRDefault="00A1016C" w:rsidP="00A1016C">
      <w:pPr>
        <w:pStyle w:val="Code"/>
      </w:pPr>
      <w:r>
        <w:t xml:space="preserve"># </w:t>
      </w:r>
      <w:proofErr w:type="gramStart"/>
      <w:r>
        <w:t>rpm</w:t>
      </w:r>
      <w:proofErr w:type="gramEnd"/>
      <w:r>
        <w:t xml:space="preserve"> -ivvh ipset-4.5-4.i386.rpm</w:t>
      </w:r>
    </w:p>
    <w:p w:rsidR="00A1016C" w:rsidRDefault="00A1016C" w:rsidP="00A1016C">
      <w:pPr>
        <w:pStyle w:val="Code"/>
      </w:pPr>
      <w:r>
        <w:t># sed -</w:t>
      </w:r>
      <w:proofErr w:type="gramStart"/>
      <w:r>
        <w:t>i 's</w:t>
      </w:r>
      <w:proofErr w:type="gramEnd"/>
      <w:r>
        <w:t>/net.bridge.bridge-nf-call-iptables = 0/net.bridge.bridge-nf-call-iptables = 1/' /etc/sysctl.conf</w:t>
      </w:r>
    </w:p>
    <w:p w:rsidR="00A1016C" w:rsidRDefault="00A1016C" w:rsidP="00A1016C">
      <w:pPr>
        <w:pStyle w:val="Code"/>
      </w:pPr>
      <w:r>
        <w:t># sed -</w:t>
      </w:r>
      <w:proofErr w:type="gramStart"/>
      <w:r>
        <w:t>i 's</w:t>
      </w:r>
      <w:proofErr w:type="gramEnd"/>
      <w:r>
        <w:t>/net.bridge.bridge-nf-call-arptables = 0/net.bridge.bridge-nf-call-arptables = 1/' /etc/sysctl.conf</w:t>
      </w:r>
    </w:p>
    <w:p w:rsidR="00A1016C" w:rsidRDefault="00A1016C" w:rsidP="00462EC3">
      <w:pPr>
        <w:pStyle w:val="ListParagraph"/>
        <w:numPr>
          <w:ilvl w:val="0"/>
          <w:numId w:val="48"/>
        </w:numPr>
      </w:pPr>
      <w:r>
        <w:t>Reboot the XenServer host</w:t>
      </w:r>
    </w:p>
    <w:p w:rsidR="00EF63C0" w:rsidRPr="003A47AC" w:rsidRDefault="00A1016C" w:rsidP="005E5C7B">
      <w:pPr>
        <w:pStyle w:val="Code"/>
      </w:pPr>
      <w:r>
        <w:t xml:space="preserve"># </w:t>
      </w:r>
      <w:proofErr w:type="gramStart"/>
      <w:r w:rsidRPr="00A1016C">
        <w:t>reboot</w:t>
      </w:r>
      <w:proofErr w:type="gramEnd"/>
    </w:p>
    <w:p w:rsidR="00306E64" w:rsidRDefault="00306E64" w:rsidP="00C822A2">
      <w:pPr>
        <w:pStyle w:val="Heading1"/>
      </w:pPr>
      <w:bookmarkStart w:id="84" w:name="_Toc302411451"/>
      <w:r>
        <w:lastRenderedPageBreak/>
        <w:t>VMware vSphere Installation and Configuration</w:t>
      </w:r>
      <w:bookmarkEnd w:id="84"/>
    </w:p>
    <w:p w:rsidR="001E3935" w:rsidRDefault="001E3935" w:rsidP="001E3935">
      <w:r>
        <w:t xml:space="preserve">VMware </w:t>
      </w:r>
      <w:proofErr w:type="gramStart"/>
      <w:r>
        <w:t>vSphere  must</w:t>
      </w:r>
      <w:proofErr w:type="gramEnd"/>
      <w:r>
        <w:t xml:space="preserve"> be installed on the </w:t>
      </w:r>
      <w:r w:rsidR="001D3452">
        <w:t>Host</w:t>
      </w:r>
      <w:r>
        <w:t>s. VMware vSphere can be downloaded and purchased from the VMware Website (</w:t>
      </w:r>
      <w:hyperlink r:id="rId27" w:history="1">
        <w:r w:rsidRPr="00E64D9D">
          <w:rPr>
            <w:rStyle w:val="Hyperlink"/>
          </w:rPr>
          <w:t>https://www.vmware.com/tryvmware/index.php?p=vmware-vsphere&amp;lp=1</w:t>
        </w:r>
      </w:hyperlink>
      <w:r>
        <w:t xml:space="preserve">) and installed by following the VMware vSphere Installation Guide. </w:t>
      </w:r>
    </w:p>
    <w:p w:rsidR="00464674" w:rsidRDefault="00464674" w:rsidP="00464674">
      <w:r>
        <w:t>Following installation, CloudStack requires the following configuration.</w:t>
      </w:r>
    </w:p>
    <w:p w:rsidR="00464674" w:rsidRDefault="00464674" w:rsidP="00464674">
      <w:pPr>
        <w:pStyle w:val="BulletedList"/>
      </w:pPr>
      <w:r>
        <w:t>ESXi Host Setup</w:t>
      </w:r>
    </w:p>
    <w:p w:rsidR="00464674" w:rsidRDefault="00464674" w:rsidP="00464674">
      <w:pPr>
        <w:pStyle w:val="BulletedList"/>
      </w:pPr>
      <w:r>
        <w:t>Configure Host Networking</w:t>
      </w:r>
    </w:p>
    <w:p w:rsidR="00464674" w:rsidRDefault="00464674" w:rsidP="00464674">
      <w:pPr>
        <w:pStyle w:val="BulletedListlevel2"/>
      </w:pPr>
      <w:r>
        <w:t>Configure Virtual Switch</w:t>
      </w:r>
    </w:p>
    <w:p w:rsidR="00464674" w:rsidRDefault="00464674" w:rsidP="00464674">
      <w:pPr>
        <w:pStyle w:val="BulletedListlevel2"/>
      </w:pPr>
      <w:r>
        <w:t>Configure vCenter Management Network</w:t>
      </w:r>
    </w:p>
    <w:p w:rsidR="00464674" w:rsidRDefault="00464674" w:rsidP="00464674">
      <w:pPr>
        <w:pStyle w:val="BulletedListlevel2"/>
      </w:pPr>
      <w:r>
        <w:t>Configure NIC Bonding (optional)</w:t>
      </w:r>
    </w:p>
    <w:p w:rsidR="00464674" w:rsidRDefault="00464674" w:rsidP="00464674">
      <w:pPr>
        <w:pStyle w:val="BulletedList"/>
      </w:pPr>
      <w:r>
        <w:t>Configure Multipath Storage (optional)</w:t>
      </w:r>
    </w:p>
    <w:p w:rsidR="00464674" w:rsidRDefault="00464674" w:rsidP="00464674">
      <w:pPr>
        <w:pStyle w:val="BulletedList"/>
      </w:pPr>
      <w:r>
        <w:t>Configure clusters in vCenter and add hosts to them, or add hosts without clusters to vCenter</w:t>
      </w:r>
    </w:p>
    <w:p w:rsidR="00F7080A" w:rsidRDefault="00464674" w:rsidP="00F7080A">
      <w:pPr>
        <w:rPr>
          <w:rStyle w:val="TableofFiguresChar"/>
        </w:rPr>
      </w:pPr>
      <w:r w:rsidRPr="0098226B">
        <w:rPr>
          <w:rStyle w:val="TableofFiguresChar"/>
        </w:rPr>
        <w:t>Th</w:t>
      </w:r>
      <w:r>
        <w:rPr>
          <w:rStyle w:val="TableofFiguresChar"/>
        </w:rPr>
        <w:t>e</w:t>
      </w:r>
      <w:r w:rsidRPr="0098226B">
        <w:rPr>
          <w:rStyle w:val="TableofFiguresChar"/>
        </w:rPr>
        <w:t xml:space="preserve"> following sections contain </w:t>
      </w:r>
      <w:r>
        <w:rPr>
          <w:rStyle w:val="TableofFiguresChar"/>
        </w:rPr>
        <w:t>information</w:t>
      </w:r>
      <w:r w:rsidRPr="0098226B">
        <w:rPr>
          <w:rStyle w:val="TableofFiguresChar"/>
        </w:rPr>
        <w:t xml:space="preserve"> </w:t>
      </w:r>
      <w:r>
        <w:rPr>
          <w:rStyle w:val="TableofFiguresChar"/>
        </w:rPr>
        <w:t>about</w:t>
      </w:r>
      <w:r w:rsidRPr="0098226B">
        <w:rPr>
          <w:rStyle w:val="TableofFiguresChar"/>
        </w:rPr>
        <w:t xml:space="preserve"> configuring the </w:t>
      </w:r>
      <w:r>
        <w:rPr>
          <w:rStyle w:val="TableofFiguresChar"/>
        </w:rPr>
        <w:t>VMware vSphere</w:t>
      </w:r>
      <w:r w:rsidRPr="0098226B">
        <w:rPr>
          <w:rStyle w:val="TableofFiguresChar"/>
        </w:rPr>
        <w:t>.</w:t>
      </w:r>
    </w:p>
    <w:p w:rsidR="00464674" w:rsidRDefault="00464674" w:rsidP="00464674">
      <w:pPr>
        <w:pStyle w:val="Heading2"/>
      </w:pPr>
      <w:bookmarkStart w:id="85" w:name="_Toc302411452"/>
      <w:r>
        <w:t>Prerequisites and Constraints</w:t>
      </w:r>
      <w:bookmarkEnd w:id="85"/>
    </w:p>
    <w:p w:rsidR="00464674" w:rsidRDefault="00464674" w:rsidP="001E3935">
      <w:r>
        <w:t>The following requirements must be met in order for the VMware vSphere installation to work properly.</w:t>
      </w:r>
    </w:p>
    <w:p w:rsidR="00F7080A" w:rsidRDefault="00840BD4" w:rsidP="00464674">
      <w:pPr>
        <w:pStyle w:val="ListParagraph"/>
        <w:numPr>
          <w:ilvl w:val="0"/>
          <w:numId w:val="53"/>
        </w:numPr>
      </w:pPr>
      <w:r w:rsidRPr="00464674">
        <w:t>VMware vCenter Standard Edition</w:t>
      </w:r>
      <w:r w:rsidR="0040240E" w:rsidRPr="00464674">
        <w:t xml:space="preserve"> 4.1</w:t>
      </w:r>
      <w:r w:rsidRPr="00464674">
        <w:t xml:space="preserve"> must be installed and available to manage the vSphere </w:t>
      </w:r>
      <w:r w:rsidR="001D3452" w:rsidRPr="00464674">
        <w:t>Host</w:t>
      </w:r>
      <w:r w:rsidRPr="00464674">
        <w:t>s.</w:t>
      </w:r>
    </w:p>
    <w:p w:rsidR="00307F71" w:rsidRPr="00464674" w:rsidRDefault="00307F71" w:rsidP="00464674">
      <w:pPr>
        <w:pStyle w:val="ListParagraph"/>
        <w:numPr>
          <w:ilvl w:val="0"/>
          <w:numId w:val="53"/>
        </w:numPr>
      </w:pPr>
      <w:proofErr w:type="gramStart"/>
      <w:r>
        <w:t>vCenter</w:t>
      </w:r>
      <w:proofErr w:type="gramEnd"/>
      <w:r>
        <w:t xml:space="preserve"> must be configured to use the standard port 443 so that it can communicate with the CloudStack Management Server.</w:t>
      </w:r>
    </w:p>
    <w:p w:rsidR="00F7080A" w:rsidRDefault="001E3935" w:rsidP="00464674">
      <w:pPr>
        <w:pStyle w:val="ListParagraph"/>
        <w:numPr>
          <w:ilvl w:val="0"/>
          <w:numId w:val="53"/>
        </w:numPr>
      </w:pPr>
      <w:r w:rsidRPr="00464674">
        <w:t>You must re-install VMware ESXi if you are going to re-use a host from a previous install.</w:t>
      </w:r>
    </w:p>
    <w:p w:rsidR="001E3935" w:rsidRPr="00464674" w:rsidRDefault="001E3935" w:rsidP="00464674">
      <w:pPr>
        <w:pStyle w:val="ListParagraph"/>
        <w:numPr>
          <w:ilvl w:val="0"/>
          <w:numId w:val="53"/>
        </w:numPr>
      </w:pPr>
      <w:r w:rsidRPr="00464674">
        <w:t>The CloudStack requires VMware vSphere 4.1.  VMware vSphere 4.0 is not supported.</w:t>
      </w:r>
    </w:p>
    <w:p w:rsidR="00586F59" w:rsidRDefault="00586F59" w:rsidP="00464674">
      <w:pPr>
        <w:pStyle w:val="ListParagraph"/>
        <w:numPr>
          <w:ilvl w:val="0"/>
          <w:numId w:val="53"/>
        </w:numPr>
      </w:pPr>
      <w:r w:rsidRPr="00464674">
        <w:t xml:space="preserve">All </w:t>
      </w:r>
      <w:r w:rsidR="001D3452" w:rsidRPr="00464674">
        <w:t>host</w:t>
      </w:r>
      <w:r w:rsidRPr="00464674">
        <w:t xml:space="preserve">s must be 64-bit and must support HVM (Intel-VT or AMD-V enabled). All </w:t>
      </w:r>
      <w:r w:rsidR="001D3452" w:rsidRPr="00464674">
        <w:t>Host</w:t>
      </w:r>
      <w:r w:rsidRPr="00464674">
        <w:t>s within a Cluster must be homogenous. That means the CPUs must be of the same type, count, and feature flags</w:t>
      </w:r>
      <w:r w:rsidR="00DD36C0" w:rsidRPr="00464674">
        <w:t>.</w:t>
      </w:r>
    </w:p>
    <w:p w:rsidR="00464674" w:rsidRPr="00464674" w:rsidRDefault="00464674" w:rsidP="00464674">
      <w:pPr>
        <w:pStyle w:val="ListParagraph"/>
        <w:numPr>
          <w:ilvl w:val="0"/>
          <w:numId w:val="53"/>
        </w:numPr>
      </w:pPr>
      <w:r>
        <w:t>The m</w:t>
      </w:r>
      <w:r w:rsidRPr="00D20C8F">
        <w:t xml:space="preserve">anagement network must be untagged. </w:t>
      </w:r>
      <w:r w:rsidR="00F7080A">
        <w:t>Cloud Stack does no</w:t>
      </w:r>
      <w:r w:rsidRPr="00D20C8F">
        <w:t>t</w:t>
      </w:r>
      <w:r>
        <w:t xml:space="preserve"> </w:t>
      </w:r>
      <w:r w:rsidRPr="00D20C8F">
        <w:t xml:space="preserve">currently support VLAN tagging on the CloudStack management network for </w:t>
      </w:r>
      <w:r w:rsidR="00A979A0">
        <w:t xml:space="preserve">a </w:t>
      </w:r>
      <w:r w:rsidRPr="00D20C8F">
        <w:t>VMware</w:t>
      </w:r>
      <w:r>
        <w:t xml:space="preserve"> </w:t>
      </w:r>
      <w:r w:rsidR="00E63931">
        <w:t>cluster</w:t>
      </w:r>
      <w:r w:rsidRPr="00D20C8F">
        <w:t>. If you set up</w:t>
      </w:r>
      <w:r>
        <w:t xml:space="preserve"> the </w:t>
      </w:r>
      <w:r w:rsidRPr="00D20C8F">
        <w:t>CloudStack management network on a VLAN</w:t>
      </w:r>
      <w:r>
        <w:t xml:space="preserve"> and a</w:t>
      </w:r>
      <w:r w:rsidR="00E63931">
        <w:t>ttempt to use it with a VMware cluster</w:t>
      </w:r>
      <w:r w:rsidRPr="00D20C8F">
        <w:t>, it will cause</w:t>
      </w:r>
      <w:r>
        <w:t xml:space="preserve"> </w:t>
      </w:r>
      <w:r w:rsidRPr="00D20C8F">
        <w:t xml:space="preserve">connectivity problems when </w:t>
      </w:r>
      <w:r>
        <w:t xml:space="preserve">the </w:t>
      </w:r>
      <w:r w:rsidRPr="00D20C8F">
        <w:t>System VM is launched.</w:t>
      </w:r>
    </w:p>
    <w:p w:rsidR="00DD36C0" w:rsidRDefault="00893FDB" w:rsidP="00464674">
      <w:pPr>
        <w:pStyle w:val="ListParagraph"/>
        <w:numPr>
          <w:ilvl w:val="0"/>
          <w:numId w:val="53"/>
        </w:numPr>
      </w:pPr>
      <w:r w:rsidRPr="00464674">
        <w:t>CloudStack requires ESXi.  ESX is not supported.</w:t>
      </w:r>
    </w:p>
    <w:p w:rsidR="00F67642" w:rsidRDefault="00F67642" w:rsidP="00F67642">
      <w:pPr>
        <w:pStyle w:val="BulletedList"/>
        <w:numPr>
          <w:ilvl w:val="0"/>
          <w:numId w:val="53"/>
        </w:numPr>
      </w:pPr>
      <w:r>
        <w:t xml:space="preserve">All resources used for CloudStack must be used for CloudStack only.  </w:t>
      </w:r>
      <w:r w:rsidR="00914257">
        <w:t>CloudStack</w:t>
      </w:r>
      <w:r>
        <w:t xml:space="preserve"> cannot shares instance of ESXi or storage with other management consoles.  Do not share the same storage volumes that will be used by CloudStack with a different set of ESXi servers that are not managed by CloudStack.</w:t>
      </w:r>
    </w:p>
    <w:p w:rsidR="00F67642" w:rsidRPr="00F67642" w:rsidRDefault="00F67642" w:rsidP="00F67642">
      <w:pPr>
        <w:pStyle w:val="BulletedList"/>
        <w:numPr>
          <w:ilvl w:val="0"/>
          <w:numId w:val="53"/>
        </w:numPr>
      </w:pPr>
      <w:r w:rsidRPr="00F67642">
        <w:t xml:space="preserve">Put </w:t>
      </w:r>
      <w:r>
        <w:t xml:space="preserve">all </w:t>
      </w:r>
      <w:r w:rsidRPr="00F67642">
        <w:t>target</w:t>
      </w:r>
      <w:r w:rsidR="00914257">
        <w:t xml:space="preserve"> ESXi hypervisors in a Cluster i</w:t>
      </w:r>
      <w:r w:rsidRPr="00F67642">
        <w:t>n a separate Datacenter in vCenter.</w:t>
      </w:r>
    </w:p>
    <w:p w:rsidR="00F67642" w:rsidRDefault="00F67642" w:rsidP="00F67642">
      <w:pPr>
        <w:pStyle w:val="BulletedList"/>
        <w:numPr>
          <w:ilvl w:val="0"/>
          <w:numId w:val="53"/>
        </w:numPr>
      </w:pPr>
      <w:r w:rsidRPr="00F67642">
        <w:t xml:space="preserve">The cluster that will be managed by CloudStack product should not contain any VMs.  Do not run the management server, vCenter or any other VMs on the cluster that is designated for CloudStack use.  </w:t>
      </w:r>
      <w:proofErr w:type="gramStart"/>
      <w:r w:rsidRPr="00F67642">
        <w:t>Create  a</w:t>
      </w:r>
      <w:proofErr w:type="gramEnd"/>
      <w:r w:rsidRPr="00F67642">
        <w:t xml:space="preserve"> separate cluster for use of CloudStack and make sure that they are no VMs in this cluster.</w:t>
      </w:r>
    </w:p>
    <w:p w:rsidR="00A30162" w:rsidRPr="00464674" w:rsidRDefault="00525CEB" w:rsidP="00A30162">
      <w:pPr>
        <w:pStyle w:val="ListParagraph"/>
        <w:numPr>
          <w:ilvl w:val="0"/>
          <w:numId w:val="53"/>
        </w:numPr>
      </w:pPr>
      <w:r>
        <w:t xml:space="preserve">All the required VLANS must be trunked into all the ESXi hypervisor hosts.  These would include the VLANS for </w:t>
      </w:r>
      <w:r w:rsidRPr="00A30162">
        <w:t>Management, Storage, vMotion</w:t>
      </w:r>
      <w:r>
        <w:t>,</w:t>
      </w:r>
      <w:r w:rsidRPr="00A30162">
        <w:t xml:space="preserve"> and </w:t>
      </w:r>
      <w:r>
        <w:t>guest VLANs.  The guest</w:t>
      </w:r>
      <w:r w:rsidRPr="00A30162">
        <w:t xml:space="preserve"> VLAN</w:t>
      </w:r>
      <w:r>
        <w:t xml:space="preserve"> (used in Advanced Networking; see </w:t>
      </w:r>
      <w:r>
        <w:fldChar w:fldCharType="begin"/>
      </w:r>
      <w:r>
        <w:instrText xml:space="preserve"> REF _Ref294112311 \h </w:instrText>
      </w:r>
      <w:r>
        <w:fldChar w:fldCharType="separate"/>
      </w:r>
      <w:r w:rsidR="00457795">
        <w:rPr>
          <w:b/>
          <w:bCs/>
        </w:rPr>
        <w:t>Error! Reference source not found.</w:t>
      </w:r>
      <w:r>
        <w:fldChar w:fldCharType="end"/>
      </w:r>
      <w:r>
        <w:t xml:space="preserve"> </w:t>
      </w:r>
      <w:proofErr w:type="gramStart"/>
      <w:r>
        <w:t>on</w:t>
      </w:r>
      <w:proofErr w:type="gramEnd"/>
      <w:r>
        <w:t xml:space="preserve"> page </w:t>
      </w:r>
      <w:r>
        <w:fldChar w:fldCharType="begin"/>
      </w:r>
      <w:r>
        <w:instrText xml:space="preserve"> PAGEREF _Ref294112313 \h </w:instrText>
      </w:r>
      <w:r>
        <w:fldChar w:fldCharType="separate"/>
      </w:r>
      <w:r w:rsidR="00457795">
        <w:rPr>
          <w:b/>
          <w:bCs/>
          <w:noProof/>
        </w:rPr>
        <w:t>Error! Bookmark not defined.</w:t>
      </w:r>
      <w:r>
        <w:fldChar w:fldCharType="end"/>
      </w:r>
      <w:r>
        <w:t>)</w:t>
      </w:r>
      <w:r w:rsidRPr="00A30162">
        <w:t xml:space="preserve"> </w:t>
      </w:r>
      <w:proofErr w:type="gramStart"/>
      <w:r w:rsidRPr="00A30162">
        <w:t>is</w:t>
      </w:r>
      <w:proofErr w:type="gramEnd"/>
      <w:r w:rsidRPr="00A30162">
        <w:t xml:space="preserve"> a contiguous range of VLANs that will be managed by the CloudStack Product. CloudStack does not support Di</w:t>
      </w:r>
      <w:r>
        <w:t>stributed vSwitches in VMware.</w:t>
      </w:r>
    </w:p>
    <w:p w:rsidR="00840BD4" w:rsidRDefault="00840BD4" w:rsidP="009E6297">
      <w:pPr>
        <w:pStyle w:val="Heading2"/>
      </w:pPr>
      <w:bookmarkStart w:id="86" w:name="_Toc302411453"/>
      <w:r>
        <w:lastRenderedPageBreak/>
        <w:t>Licensing</w:t>
      </w:r>
      <w:bookmarkEnd w:id="86"/>
    </w:p>
    <w:p w:rsidR="00A72609" w:rsidRDefault="00A72609" w:rsidP="00840BD4">
      <w:r>
        <w:t>CloudStack require</w:t>
      </w:r>
      <w:r w:rsidR="004B42E0">
        <w:t>s</w:t>
      </w:r>
      <w:r>
        <w:t xml:space="preserve"> vSphere and vCenter, both </w:t>
      </w:r>
      <w:proofErr w:type="gramStart"/>
      <w:r>
        <w:t>version</w:t>
      </w:r>
      <w:proofErr w:type="gramEnd"/>
      <w:r>
        <w:t xml:space="preserve"> 4.1.</w:t>
      </w:r>
    </w:p>
    <w:p w:rsidR="00840BD4" w:rsidRDefault="00A72609" w:rsidP="00840BD4">
      <w:proofErr w:type="gramStart"/>
      <w:r>
        <w:t>vSphere</w:t>
      </w:r>
      <w:proofErr w:type="gramEnd"/>
      <w:r>
        <w:t xml:space="preserve"> Standard is recommended.  Note however that customers need to consider the CPU constraints in place with vSphere licensing.  See </w:t>
      </w:r>
      <w:hyperlink r:id="rId28" w:history="1">
        <w:r>
          <w:rPr>
            <w:rStyle w:val="Hyperlink"/>
          </w:rPr>
          <w:t>http://www.vmware.com/files/pdf/vsphere_pricing.pdf</w:t>
        </w:r>
      </w:hyperlink>
      <w:r>
        <w:t xml:space="preserve"> and discuss with your VMware sales representative.</w:t>
      </w:r>
    </w:p>
    <w:p w:rsidR="00A72609" w:rsidRPr="00840BD4" w:rsidRDefault="00A72609" w:rsidP="00840BD4">
      <w:proofErr w:type="gramStart"/>
      <w:r>
        <w:t>vCenter</w:t>
      </w:r>
      <w:proofErr w:type="gramEnd"/>
      <w:r>
        <w:t xml:space="preserve"> Server Standard is recommended.</w:t>
      </w:r>
    </w:p>
    <w:p w:rsidR="00F67642" w:rsidRDefault="00F67642" w:rsidP="009E6297">
      <w:pPr>
        <w:pStyle w:val="Heading2"/>
      </w:pPr>
      <w:bookmarkStart w:id="87" w:name="_Toc302411454"/>
      <w:r>
        <w:t>Preparation Checklist</w:t>
      </w:r>
      <w:bookmarkEnd w:id="87"/>
    </w:p>
    <w:p w:rsidR="00F67642" w:rsidRPr="00F67642" w:rsidRDefault="00F67642" w:rsidP="00F67642">
      <w:r>
        <w:t>For a smoother installation, gather the following information before you start.</w:t>
      </w:r>
    </w:p>
    <w:p w:rsidR="00F67642" w:rsidRDefault="00F67642" w:rsidP="00F67642">
      <w:pPr>
        <w:pStyle w:val="Heading3"/>
      </w:pPr>
      <w:bookmarkStart w:id="88" w:name="_Toc302411455"/>
      <w:r>
        <w:t>Management Server Checklist</w:t>
      </w:r>
      <w:bookmarkEnd w:id="88"/>
    </w:p>
    <w:p w:rsidR="00A30162" w:rsidRDefault="00F67642" w:rsidP="00A30162">
      <w:r>
        <w:t>You can either install a single instance of the C</w:t>
      </w:r>
      <w:r w:rsidR="00AE03AB">
        <w:t xml:space="preserve">loudStack Management server or </w:t>
      </w:r>
      <w:r>
        <w:t xml:space="preserve">multiple Management Servers in a cluster with a load balancer. </w:t>
      </w:r>
      <w:r w:rsidR="00A30162">
        <w:t xml:space="preserve">For optional Clustering setup and replication setup, see </w:t>
      </w:r>
      <w:r w:rsidR="00A30162">
        <w:fldChar w:fldCharType="begin"/>
      </w:r>
      <w:r w:rsidR="00A30162">
        <w:instrText xml:space="preserve"> REF _Ref266362043 \h </w:instrText>
      </w:r>
      <w:r w:rsidR="00A30162">
        <w:fldChar w:fldCharType="separate"/>
      </w:r>
      <w:r w:rsidR="00457795">
        <w:t>Multinode Install (Multiple Management Servers)</w:t>
      </w:r>
      <w:r w:rsidR="00A30162">
        <w:fldChar w:fldCharType="end"/>
      </w:r>
      <w:r w:rsidR="00A30162">
        <w:t xml:space="preserve"> on page </w:t>
      </w:r>
      <w:r w:rsidR="00A30162">
        <w:fldChar w:fldCharType="begin"/>
      </w:r>
      <w:r w:rsidR="00A30162">
        <w:instrText xml:space="preserve"> PAGEREF _Ref266362043 \h </w:instrText>
      </w:r>
      <w:r w:rsidR="00A30162">
        <w:fldChar w:fldCharType="separate"/>
      </w:r>
      <w:r w:rsidR="00457795">
        <w:rPr>
          <w:noProof/>
        </w:rPr>
        <w:t>58</w:t>
      </w:r>
      <w:r w:rsidR="00A30162">
        <w:fldChar w:fldCharType="end"/>
      </w:r>
      <w:r w:rsidR="00A30162">
        <w:t>.</w:t>
      </w:r>
    </w:p>
    <w:p w:rsidR="00F67642" w:rsidRPr="00A30162" w:rsidRDefault="00A30162" w:rsidP="00A30162">
      <w:pPr>
        <w:rPr>
          <w:rStyle w:val="IntenseReference"/>
          <w:b w:val="0"/>
          <w:bCs w:val="0"/>
          <w:smallCaps w:val="0"/>
          <w:color w:val="auto"/>
          <w:spacing w:val="0"/>
          <w:u w:val="none"/>
        </w:rPr>
      </w:pPr>
      <w:r>
        <w:t>You will need the following information for each Management Server</w:t>
      </w:r>
      <w:r w:rsidR="00BA37C8">
        <w:t>.</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tc>
        <w:tc>
          <w:tcPr>
            <w:tcW w:w="3192" w:type="dxa"/>
          </w:tcPr>
          <w:p w:rsidR="00F67642" w:rsidRPr="00A30162" w:rsidRDefault="00F67642" w:rsidP="00F67642">
            <w:pPr>
              <w:rPr>
                <w:b/>
              </w:rPr>
            </w:pPr>
            <w:r w:rsidRPr="00A30162">
              <w:rPr>
                <w:b/>
              </w:rPr>
              <w:t>Value</w:t>
            </w:r>
          </w:p>
        </w:tc>
        <w:tc>
          <w:tcPr>
            <w:tcW w:w="3192" w:type="dxa"/>
          </w:tcPr>
          <w:p w:rsidR="00F67642" w:rsidRPr="00A30162" w:rsidRDefault="00F67642" w:rsidP="00F67642">
            <w:pPr>
              <w:rPr>
                <w:b/>
              </w:rPr>
            </w:pPr>
            <w:r w:rsidRPr="00A30162">
              <w:rPr>
                <w:b/>
              </w:rPr>
              <w:t>Notes</w:t>
            </w:r>
          </w:p>
        </w:tc>
      </w:tr>
      <w:tr w:rsidR="00F67642" w:rsidTr="00F67642">
        <w:tc>
          <w:tcPr>
            <w:tcW w:w="3192" w:type="dxa"/>
          </w:tcPr>
          <w:p w:rsidR="00F67642" w:rsidRDefault="00F67642" w:rsidP="00F67642">
            <w:r>
              <w:t>IP Address</w:t>
            </w:r>
          </w:p>
        </w:tc>
        <w:tc>
          <w:tcPr>
            <w:tcW w:w="3192" w:type="dxa"/>
          </w:tcPr>
          <w:p w:rsidR="00F67642" w:rsidRDefault="00F67642" w:rsidP="00F67642"/>
        </w:tc>
        <w:tc>
          <w:tcPr>
            <w:tcW w:w="3192" w:type="dxa"/>
          </w:tcPr>
          <w:p w:rsidR="00F67642" w:rsidRDefault="00F67642" w:rsidP="00F67642">
            <w:r>
              <w:t>No IPV6 addresses</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M</w:t>
            </w:r>
            <w:r>
              <w:t>anagement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F67642">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874043">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BA37C8">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bl>
    <w:p w:rsidR="00F67642" w:rsidRDefault="00A30162" w:rsidP="00A30162">
      <w:pPr>
        <w:pStyle w:val="Heading3"/>
      </w:pPr>
      <w:bookmarkStart w:id="89" w:name="_Toc302411456"/>
      <w:r>
        <w:lastRenderedPageBreak/>
        <w:t>Database Checklist</w:t>
      </w:r>
      <w:bookmarkEnd w:id="89"/>
    </w:p>
    <w:p w:rsidR="00A30162" w:rsidRPr="00067689" w:rsidRDefault="00A30162" w:rsidP="00A30162">
      <w:pPr>
        <w:keepNext/>
      </w:pPr>
      <w:r>
        <w:t>For a single-node database setup, you will need the following information.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keepNext/>
            </w:pPr>
          </w:p>
        </w:tc>
        <w:tc>
          <w:tcPr>
            <w:tcW w:w="3192" w:type="dxa"/>
          </w:tcPr>
          <w:p w:rsidR="00F67642" w:rsidRPr="00A30162" w:rsidRDefault="00F67642" w:rsidP="00A30162">
            <w:pPr>
              <w:keepNext/>
              <w:rPr>
                <w:b/>
              </w:rPr>
            </w:pPr>
            <w:r w:rsidRPr="00A30162">
              <w:rPr>
                <w:b/>
              </w:rPr>
              <w:t>Value</w:t>
            </w:r>
          </w:p>
        </w:tc>
        <w:tc>
          <w:tcPr>
            <w:tcW w:w="3192" w:type="dxa"/>
          </w:tcPr>
          <w:p w:rsidR="00F67642" w:rsidRPr="00A30162" w:rsidRDefault="00F67642" w:rsidP="00A30162">
            <w:pPr>
              <w:keepNext/>
              <w:rPr>
                <w:b/>
              </w:rPr>
            </w:pPr>
            <w:r w:rsidRPr="00A30162">
              <w:rPr>
                <w:b/>
              </w:rPr>
              <w:t>Notes</w:t>
            </w:r>
          </w:p>
        </w:tc>
      </w:tr>
      <w:tr w:rsidR="00F67642" w:rsidTr="00F67642">
        <w:tc>
          <w:tcPr>
            <w:tcW w:w="3192" w:type="dxa"/>
          </w:tcPr>
          <w:p w:rsidR="00F67642" w:rsidRDefault="00F67642" w:rsidP="00A30162">
            <w:pPr>
              <w:keepNext/>
            </w:pPr>
            <w:r>
              <w:t>IP Address</w:t>
            </w:r>
          </w:p>
        </w:tc>
        <w:tc>
          <w:tcPr>
            <w:tcW w:w="3192" w:type="dxa"/>
          </w:tcPr>
          <w:p w:rsidR="00F67642" w:rsidRDefault="00F67642" w:rsidP="00A30162">
            <w:pPr>
              <w:keepNext/>
            </w:pPr>
          </w:p>
        </w:tc>
        <w:tc>
          <w:tcPr>
            <w:tcW w:w="3192" w:type="dxa"/>
          </w:tcPr>
          <w:p w:rsidR="00F67642" w:rsidRDefault="00874043" w:rsidP="00A30162">
            <w:pPr>
              <w:keepNext/>
            </w:pPr>
            <w:r>
              <w:t>Do not use</w:t>
            </w:r>
            <w:r w:rsidR="00F67642">
              <w:t xml:space="preserve"> IPV6 addresses</w:t>
            </w:r>
            <w:r>
              <w:t>.</w:t>
            </w:r>
          </w:p>
        </w:tc>
      </w:tr>
      <w:tr w:rsidR="00F67642" w:rsidTr="00F67642">
        <w:tc>
          <w:tcPr>
            <w:tcW w:w="3192" w:type="dxa"/>
          </w:tcPr>
          <w:p w:rsidR="00F67642" w:rsidRDefault="00F67642" w:rsidP="00F67642">
            <w:r>
              <w:t>Netmask</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Gateway</w:t>
            </w:r>
          </w:p>
        </w:tc>
        <w:tc>
          <w:tcPr>
            <w:tcW w:w="3192" w:type="dxa"/>
          </w:tcPr>
          <w:p w:rsidR="00F67642" w:rsidRDefault="00F67642" w:rsidP="00F67642"/>
        </w:tc>
        <w:tc>
          <w:tcPr>
            <w:tcW w:w="3192" w:type="dxa"/>
          </w:tcPr>
          <w:p w:rsidR="00F67642" w:rsidRDefault="00F67642" w:rsidP="00F67642"/>
        </w:tc>
      </w:tr>
      <w:tr w:rsidR="00F67642" w:rsidTr="00F67642">
        <w:tc>
          <w:tcPr>
            <w:tcW w:w="3192" w:type="dxa"/>
          </w:tcPr>
          <w:p w:rsidR="00F67642" w:rsidRDefault="00F67642" w:rsidP="00F67642">
            <w:r>
              <w:t>FQDN</w:t>
            </w:r>
          </w:p>
        </w:tc>
        <w:tc>
          <w:tcPr>
            <w:tcW w:w="3192" w:type="dxa"/>
          </w:tcPr>
          <w:p w:rsidR="00F67642" w:rsidRDefault="00F67642" w:rsidP="00F67642"/>
        </w:tc>
        <w:tc>
          <w:tcPr>
            <w:tcW w:w="3192" w:type="dxa"/>
          </w:tcPr>
          <w:p w:rsidR="00F67642" w:rsidRDefault="00F67642" w:rsidP="00F67642">
            <w:r>
              <w:t xml:space="preserve">DNS </w:t>
            </w:r>
            <w:r w:rsidR="00A30162">
              <w:t>should resolve the FQDN of the D</w:t>
            </w:r>
            <w:r>
              <w:t>atabase Server</w:t>
            </w:r>
            <w:r w:rsidR="00874043">
              <w:t>.</w:t>
            </w:r>
          </w:p>
        </w:tc>
      </w:tr>
      <w:tr w:rsidR="00F67642" w:rsidTr="00F67642">
        <w:tc>
          <w:tcPr>
            <w:tcW w:w="3192" w:type="dxa"/>
          </w:tcPr>
          <w:p w:rsidR="00F67642" w:rsidRDefault="00F67642" w:rsidP="00F67642">
            <w:r>
              <w:t>Root user</w:t>
            </w:r>
          </w:p>
        </w:tc>
        <w:tc>
          <w:tcPr>
            <w:tcW w:w="3192" w:type="dxa"/>
          </w:tcPr>
          <w:p w:rsidR="00F67642" w:rsidRDefault="00F67642" w:rsidP="00F67642"/>
        </w:tc>
        <w:tc>
          <w:tcPr>
            <w:tcW w:w="3192" w:type="dxa"/>
          </w:tcPr>
          <w:p w:rsidR="00F67642" w:rsidRDefault="00874043" w:rsidP="00874043">
            <w:r>
              <w:t>L</w:t>
            </w:r>
            <w:r w:rsidR="00F67642">
              <w:t>ogin id of the root user</w:t>
            </w:r>
            <w:r>
              <w:t>.</w:t>
            </w:r>
          </w:p>
        </w:tc>
      </w:tr>
      <w:tr w:rsidR="00F67642" w:rsidTr="00F67642">
        <w:tc>
          <w:tcPr>
            <w:tcW w:w="3192" w:type="dxa"/>
          </w:tcPr>
          <w:p w:rsidR="00F67642" w:rsidRDefault="00F67642" w:rsidP="00F67642">
            <w:r>
              <w:t>Root password</w:t>
            </w:r>
          </w:p>
        </w:tc>
        <w:tc>
          <w:tcPr>
            <w:tcW w:w="3192" w:type="dxa"/>
          </w:tcPr>
          <w:p w:rsidR="00F67642" w:rsidRDefault="00F67642" w:rsidP="00F67642"/>
        </w:tc>
        <w:tc>
          <w:tcPr>
            <w:tcW w:w="3192" w:type="dxa"/>
          </w:tcPr>
          <w:p w:rsidR="00F67642" w:rsidRDefault="00874043" w:rsidP="00F67642">
            <w:r>
              <w:t>P</w:t>
            </w:r>
            <w:r w:rsidR="00F67642">
              <w:t>assword for the root user</w:t>
            </w:r>
            <w:r>
              <w:t>.</w:t>
            </w:r>
          </w:p>
        </w:tc>
      </w:tr>
      <w:tr w:rsidR="00F67642" w:rsidTr="00F67642">
        <w:tc>
          <w:tcPr>
            <w:tcW w:w="3192" w:type="dxa"/>
          </w:tcPr>
          <w:p w:rsidR="00F67642" w:rsidRDefault="00F67642" w:rsidP="00F67642">
            <w:r>
              <w:t>OS</w:t>
            </w:r>
          </w:p>
        </w:tc>
        <w:tc>
          <w:tcPr>
            <w:tcW w:w="3192" w:type="dxa"/>
          </w:tcPr>
          <w:p w:rsidR="00F67642" w:rsidRDefault="004461C9" w:rsidP="00F67642">
            <w:r>
              <w:t>Choose</w:t>
            </w:r>
            <w:r w:rsidR="0083305C">
              <w:t>: RHEL 5.4</w:t>
            </w:r>
            <w:r w:rsidR="003823FD">
              <w:t xml:space="preserve"> (or later) or </w:t>
            </w:r>
            <w:r w:rsidR="003823FD">
              <w:br/>
              <w:t>CentOS</w:t>
            </w:r>
            <w:r>
              <w:t xml:space="preserve"> 5.4 (or later)</w:t>
            </w:r>
          </w:p>
        </w:tc>
        <w:tc>
          <w:tcPr>
            <w:tcW w:w="3192" w:type="dxa"/>
          </w:tcPr>
          <w:p w:rsidR="00F67642" w:rsidRDefault="00F67642" w:rsidP="00F67642">
            <w:r>
              <w:t>Choose one of the supported OS platforms</w:t>
            </w:r>
            <w:r w:rsidR="00874043">
              <w:t>.</w:t>
            </w:r>
          </w:p>
        </w:tc>
      </w:tr>
      <w:tr w:rsidR="00F67642" w:rsidTr="00F67642">
        <w:tc>
          <w:tcPr>
            <w:tcW w:w="3192" w:type="dxa"/>
          </w:tcPr>
          <w:p w:rsidR="00F67642" w:rsidRDefault="00F67642" w:rsidP="00F67642">
            <w:r>
              <w:t>ISO Available</w:t>
            </w:r>
          </w:p>
        </w:tc>
        <w:tc>
          <w:tcPr>
            <w:tcW w:w="3192" w:type="dxa"/>
          </w:tcPr>
          <w:p w:rsidR="00F67642" w:rsidRDefault="00F67642" w:rsidP="00F67642"/>
        </w:tc>
        <w:tc>
          <w:tcPr>
            <w:tcW w:w="3192" w:type="dxa"/>
          </w:tcPr>
          <w:p w:rsidR="00F67642" w:rsidRDefault="00874043" w:rsidP="00F67642">
            <w:r>
              <w:t>CloudStack</w:t>
            </w:r>
            <w:r w:rsidR="00F67642">
              <w:t xml:space="preserve"> require</w:t>
            </w:r>
            <w:r>
              <w:t>s</w:t>
            </w:r>
            <w:r w:rsidR="00F67642">
              <w:t xml:space="preserve"> the ISO used for installing the OS in order to install dependent RPMS.</w:t>
            </w:r>
          </w:p>
        </w:tc>
      </w:tr>
      <w:tr w:rsidR="00F67642" w:rsidTr="00F67642">
        <w:tc>
          <w:tcPr>
            <w:tcW w:w="3192" w:type="dxa"/>
          </w:tcPr>
          <w:p w:rsidR="00F67642" w:rsidRDefault="00F67642" w:rsidP="00F67642">
            <w:r>
              <w:t>Username for Cloud User in MySQL</w:t>
            </w:r>
          </w:p>
        </w:tc>
        <w:tc>
          <w:tcPr>
            <w:tcW w:w="3192" w:type="dxa"/>
          </w:tcPr>
          <w:p w:rsidR="00F67642" w:rsidRDefault="00F67642" w:rsidP="00F67642"/>
        </w:tc>
        <w:tc>
          <w:tcPr>
            <w:tcW w:w="3192" w:type="dxa"/>
          </w:tcPr>
          <w:p w:rsidR="00F67642" w:rsidRDefault="00F67642" w:rsidP="00F67642">
            <w:r>
              <w:t>Default is cloud</w:t>
            </w:r>
            <w:r w:rsidR="00874043">
              <w:t>.</w:t>
            </w:r>
          </w:p>
        </w:tc>
      </w:tr>
      <w:tr w:rsidR="00F67642" w:rsidTr="00F67642">
        <w:tc>
          <w:tcPr>
            <w:tcW w:w="3192" w:type="dxa"/>
          </w:tcPr>
          <w:p w:rsidR="00F67642" w:rsidRDefault="00F67642" w:rsidP="00F67642">
            <w:r>
              <w:t>Password for Cloud user in MySQL</w:t>
            </w:r>
          </w:p>
        </w:tc>
        <w:tc>
          <w:tcPr>
            <w:tcW w:w="3192" w:type="dxa"/>
          </w:tcPr>
          <w:p w:rsidR="00F67642" w:rsidRDefault="00F67642" w:rsidP="00F67642"/>
        </w:tc>
        <w:tc>
          <w:tcPr>
            <w:tcW w:w="3192" w:type="dxa"/>
          </w:tcPr>
          <w:p w:rsidR="00F67642" w:rsidRDefault="00F67642" w:rsidP="00F67642">
            <w:r>
              <w:t>Default is password</w:t>
            </w:r>
            <w:r w:rsidR="00874043">
              <w:t>.</w:t>
            </w:r>
          </w:p>
        </w:tc>
      </w:tr>
    </w:tbl>
    <w:p w:rsidR="00F67642" w:rsidRDefault="00F67642" w:rsidP="00F67642"/>
    <w:p w:rsidR="00F67642" w:rsidRPr="00A30162" w:rsidRDefault="00A30162" w:rsidP="00A30162">
      <w:pPr>
        <w:pStyle w:val="Heading3"/>
      </w:pPr>
      <w:bookmarkStart w:id="90" w:name="_Toc302411457"/>
      <w:proofErr w:type="gramStart"/>
      <w:r w:rsidRPr="00A30162">
        <w:lastRenderedPageBreak/>
        <w:t>vCenter</w:t>
      </w:r>
      <w:proofErr w:type="gramEnd"/>
      <w:r w:rsidRPr="00A30162">
        <w:t xml:space="preserve"> Checklist</w:t>
      </w:r>
      <w:bookmarkEnd w:id="90"/>
    </w:p>
    <w:p w:rsidR="00F67642" w:rsidRDefault="00A30162" w:rsidP="00A30162">
      <w:pPr>
        <w:keepNext/>
        <w:spacing w:before="120" w:after="120" w:line="240" w:lineRule="auto"/>
      </w:pPr>
      <w:r>
        <w:t>You will need the following information about vCenter.</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A30162">
            <w:pPr>
              <w:pStyle w:val="ListParagraph"/>
              <w:keepNext/>
              <w:ind w:left="0"/>
            </w:pPr>
          </w:p>
        </w:tc>
        <w:tc>
          <w:tcPr>
            <w:tcW w:w="3192" w:type="dxa"/>
          </w:tcPr>
          <w:p w:rsidR="00F67642" w:rsidRPr="00A30162" w:rsidRDefault="00F67642" w:rsidP="00A30162">
            <w:pPr>
              <w:pStyle w:val="ListParagraph"/>
              <w:keepNext/>
              <w:ind w:left="0"/>
              <w:rPr>
                <w:b/>
              </w:rPr>
            </w:pPr>
            <w:r w:rsidRPr="00A30162">
              <w:rPr>
                <w:b/>
              </w:rPr>
              <w:t>Value</w:t>
            </w:r>
          </w:p>
        </w:tc>
        <w:tc>
          <w:tcPr>
            <w:tcW w:w="3192" w:type="dxa"/>
          </w:tcPr>
          <w:p w:rsidR="00F67642" w:rsidRPr="00A30162" w:rsidRDefault="00F67642" w:rsidP="00A30162">
            <w:pPr>
              <w:pStyle w:val="ListParagraph"/>
              <w:keepNext/>
              <w:ind w:left="0"/>
              <w:rPr>
                <w:b/>
              </w:rPr>
            </w:pPr>
            <w:r w:rsidRPr="00A30162">
              <w:rPr>
                <w:b/>
              </w:rPr>
              <w:t>Notes</w:t>
            </w:r>
          </w:p>
        </w:tc>
      </w:tr>
      <w:tr w:rsidR="00F67642" w:rsidTr="00F67642">
        <w:tc>
          <w:tcPr>
            <w:tcW w:w="3192" w:type="dxa"/>
          </w:tcPr>
          <w:p w:rsidR="00F67642" w:rsidRDefault="00F67642" w:rsidP="00A30162">
            <w:pPr>
              <w:pStyle w:val="ListParagraph"/>
              <w:keepNext/>
              <w:ind w:left="0"/>
            </w:pPr>
            <w:r>
              <w:t>vCenter User</w:t>
            </w:r>
          </w:p>
        </w:tc>
        <w:tc>
          <w:tcPr>
            <w:tcW w:w="3192" w:type="dxa"/>
          </w:tcPr>
          <w:p w:rsidR="00F67642" w:rsidRDefault="00F67642" w:rsidP="00A30162">
            <w:pPr>
              <w:pStyle w:val="ListParagraph"/>
              <w:keepNext/>
              <w:ind w:left="0"/>
            </w:pPr>
          </w:p>
        </w:tc>
        <w:tc>
          <w:tcPr>
            <w:tcW w:w="3192" w:type="dxa"/>
          </w:tcPr>
          <w:p w:rsidR="00F67642" w:rsidRDefault="00F67642" w:rsidP="00874043">
            <w:pPr>
              <w:pStyle w:val="ListParagraph"/>
              <w:keepNext/>
              <w:ind w:left="0"/>
            </w:pPr>
            <w:r>
              <w:t xml:space="preserve">This user </w:t>
            </w:r>
            <w:r w:rsidR="00874043">
              <w:t>must</w:t>
            </w:r>
            <w:r>
              <w:t xml:space="preserve"> have admin privileges</w:t>
            </w:r>
            <w:r w:rsidR="00874043">
              <w:t>.</w:t>
            </w:r>
          </w:p>
        </w:tc>
      </w:tr>
      <w:tr w:rsidR="00F67642" w:rsidTr="00F67642">
        <w:tc>
          <w:tcPr>
            <w:tcW w:w="3192" w:type="dxa"/>
          </w:tcPr>
          <w:p w:rsidR="00F67642" w:rsidRDefault="00F67642" w:rsidP="00A30162">
            <w:pPr>
              <w:pStyle w:val="ListParagraph"/>
              <w:keepNext/>
              <w:ind w:left="0"/>
            </w:pPr>
            <w:r>
              <w:t>vCenter User Password</w:t>
            </w:r>
          </w:p>
        </w:tc>
        <w:tc>
          <w:tcPr>
            <w:tcW w:w="3192" w:type="dxa"/>
          </w:tcPr>
          <w:p w:rsidR="00F67642" w:rsidRDefault="00F67642" w:rsidP="00A30162">
            <w:pPr>
              <w:pStyle w:val="ListParagraph"/>
              <w:keepNext/>
              <w:ind w:left="0"/>
            </w:pPr>
          </w:p>
        </w:tc>
        <w:tc>
          <w:tcPr>
            <w:tcW w:w="3192" w:type="dxa"/>
          </w:tcPr>
          <w:p w:rsidR="00F67642" w:rsidRDefault="00F67642" w:rsidP="00A30162">
            <w:pPr>
              <w:pStyle w:val="ListParagraph"/>
              <w:keepNext/>
              <w:ind w:left="0"/>
            </w:pPr>
            <w:r>
              <w:t>Password for the above user</w:t>
            </w:r>
            <w:r w:rsidR="00874043">
              <w:t>.</w:t>
            </w:r>
          </w:p>
        </w:tc>
      </w:tr>
      <w:tr w:rsidR="00F67642" w:rsidTr="00F67642">
        <w:tc>
          <w:tcPr>
            <w:tcW w:w="3192" w:type="dxa"/>
          </w:tcPr>
          <w:p w:rsidR="00F67642" w:rsidRDefault="00F67642" w:rsidP="00F67642">
            <w:pPr>
              <w:pStyle w:val="ListParagraph"/>
              <w:ind w:left="0"/>
            </w:pPr>
            <w:r>
              <w:t>vCenter Datacenter Name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Name of the datacenter</w:t>
            </w:r>
            <w:r w:rsidR="00874043">
              <w:t>.</w:t>
            </w:r>
          </w:p>
        </w:tc>
      </w:tr>
      <w:tr w:rsidR="00F67642" w:rsidTr="00F67642">
        <w:tc>
          <w:tcPr>
            <w:tcW w:w="3192" w:type="dxa"/>
          </w:tcPr>
          <w:p w:rsidR="00F67642" w:rsidRDefault="00F67642" w:rsidP="00F67642">
            <w:pPr>
              <w:pStyle w:val="ListParagraph"/>
              <w:ind w:left="0"/>
            </w:pPr>
            <w:r>
              <w:t>vCenter Cluster Name</w:t>
            </w:r>
          </w:p>
        </w:tc>
        <w:tc>
          <w:tcPr>
            <w:tcW w:w="3192" w:type="dxa"/>
          </w:tcPr>
          <w:p w:rsidR="00F67642" w:rsidRDefault="00F67642" w:rsidP="00F67642">
            <w:pPr>
              <w:pStyle w:val="ListParagraph"/>
              <w:ind w:left="0"/>
            </w:pPr>
          </w:p>
        </w:tc>
        <w:tc>
          <w:tcPr>
            <w:tcW w:w="3192" w:type="dxa"/>
          </w:tcPr>
          <w:p w:rsidR="00F67642" w:rsidRDefault="00874043" w:rsidP="00F67642">
            <w:pPr>
              <w:pStyle w:val="ListParagraph"/>
              <w:ind w:left="0"/>
            </w:pPr>
            <w:r>
              <w:t>Name of the cluster.</w:t>
            </w:r>
          </w:p>
        </w:tc>
      </w:tr>
    </w:tbl>
    <w:p w:rsidR="00F67642" w:rsidRDefault="00F67642" w:rsidP="00F67642">
      <w:pPr>
        <w:pStyle w:val="ListParagraph"/>
        <w:ind w:left="0"/>
      </w:pPr>
    </w:p>
    <w:p w:rsidR="00F67642" w:rsidRDefault="00F67642" w:rsidP="00F67642">
      <w:pPr>
        <w:pStyle w:val="Heading3"/>
      </w:pPr>
      <w:bookmarkStart w:id="91" w:name="_Toc302411458"/>
      <w:r>
        <w:t xml:space="preserve">Networking </w:t>
      </w:r>
      <w:r w:rsidR="00BA37C8">
        <w:t>Checklist</w:t>
      </w:r>
      <w:bookmarkEnd w:id="91"/>
    </w:p>
    <w:p w:rsidR="00A9443C" w:rsidRPr="00AE03AB" w:rsidRDefault="00BA37C8" w:rsidP="00AE03AB">
      <w:pPr>
        <w:pStyle w:val="ListParagraph"/>
        <w:ind w:left="0"/>
        <w:rPr>
          <w:rStyle w:val="IntenseReference"/>
          <w:b w:val="0"/>
          <w:bCs w:val="0"/>
          <w:smallCaps w:val="0"/>
          <w:color w:val="auto"/>
          <w:spacing w:val="0"/>
          <w:u w:val="none"/>
        </w:rPr>
      </w:pPr>
      <w:r>
        <w:t>You will need the following information about the VLAN.</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BA37C8" w:rsidRDefault="00F67642" w:rsidP="00F67642">
            <w:pPr>
              <w:pStyle w:val="ListParagraph"/>
              <w:ind w:left="0"/>
              <w:rPr>
                <w:b/>
              </w:rPr>
            </w:pPr>
            <w:r w:rsidRPr="00BA37C8">
              <w:rPr>
                <w:b/>
              </w:rPr>
              <w:t>Value</w:t>
            </w:r>
          </w:p>
        </w:tc>
        <w:tc>
          <w:tcPr>
            <w:tcW w:w="3192" w:type="dxa"/>
          </w:tcPr>
          <w:p w:rsidR="00F67642" w:rsidRPr="00BA37C8" w:rsidRDefault="00F67642" w:rsidP="00F67642">
            <w:pPr>
              <w:pStyle w:val="ListParagraph"/>
              <w:ind w:left="0"/>
              <w:rPr>
                <w:b/>
              </w:rPr>
            </w:pPr>
            <w:r w:rsidRPr="00BA37C8">
              <w:rPr>
                <w:b/>
              </w:rPr>
              <w:t>Notes</w:t>
            </w:r>
          </w:p>
        </w:tc>
      </w:tr>
      <w:tr w:rsidR="00F67642" w:rsidTr="00F67642">
        <w:tc>
          <w:tcPr>
            <w:tcW w:w="3192" w:type="dxa"/>
          </w:tcPr>
          <w:p w:rsidR="00F67642" w:rsidRDefault="00F67642" w:rsidP="00F67642">
            <w:pPr>
              <w:pStyle w:val="ListParagraph"/>
              <w:ind w:left="0"/>
            </w:pPr>
            <w:r>
              <w:t>ESXi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on which all your ESXi hypervisors reside</w:t>
            </w:r>
            <w:r w:rsidR="00AE03AB">
              <w:t>.</w:t>
            </w:r>
          </w:p>
        </w:tc>
      </w:tr>
      <w:tr w:rsidR="00F67642" w:rsidTr="00F67642">
        <w:tc>
          <w:tcPr>
            <w:tcW w:w="3192" w:type="dxa"/>
          </w:tcPr>
          <w:p w:rsidR="00F67642" w:rsidRDefault="00F67642" w:rsidP="00F67642">
            <w:pPr>
              <w:pStyle w:val="ListParagraph"/>
              <w:ind w:left="0"/>
            </w:pPr>
            <w:r>
              <w:t>ESXI VLAN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IP Address Range in the ESXi VLAN.  One address per Virtual Router is used from this range</w:t>
            </w:r>
            <w:r w:rsidR="00AE03AB">
              <w:t>.</w:t>
            </w:r>
          </w:p>
        </w:tc>
      </w:tr>
      <w:tr w:rsidR="00F67642" w:rsidTr="00F67642">
        <w:tc>
          <w:tcPr>
            <w:tcW w:w="3192" w:type="dxa"/>
          </w:tcPr>
          <w:p w:rsidR="00F67642" w:rsidRDefault="00F67642" w:rsidP="00F67642">
            <w:pPr>
              <w:pStyle w:val="ListParagraph"/>
              <w:ind w:left="0"/>
            </w:pPr>
            <w:r>
              <w:t>ESXi VLAN IP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ESXi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Management Server VLAN</w:t>
            </w:r>
          </w:p>
        </w:tc>
        <w:tc>
          <w:tcPr>
            <w:tcW w:w="3192" w:type="dxa"/>
          </w:tcPr>
          <w:p w:rsidR="00F67642" w:rsidRDefault="00F67642" w:rsidP="00F67642">
            <w:pPr>
              <w:pStyle w:val="ListParagraph"/>
              <w:ind w:left="0"/>
            </w:pPr>
          </w:p>
        </w:tc>
        <w:tc>
          <w:tcPr>
            <w:tcW w:w="3192" w:type="dxa"/>
          </w:tcPr>
          <w:p w:rsidR="00F67642" w:rsidRPr="00BA37C8" w:rsidRDefault="00F67642" w:rsidP="00A9443C">
            <w:pPr>
              <w:pStyle w:val="ListParagraph"/>
              <w:ind w:left="0"/>
            </w:pPr>
            <w:r>
              <w:t>VLAN on which the CloudStack Management server is installed.</w:t>
            </w:r>
          </w:p>
        </w:tc>
      </w:tr>
      <w:tr w:rsidR="00F67642" w:rsidTr="00F67642">
        <w:tc>
          <w:tcPr>
            <w:tcW w:w="3192" w:type="dxa"/>
          </w:tcPr>
          <w:p w:rsidR="00F67642" w:rsidRDefault="00F67642" w:rsidP="00F67642">
            <w:pPr>
              <w:pStyle w:val="ListParagraph"/>
              <w:ind w:left="0"/>
            </w:pPr>
            <w:r>
              <w:t>Public VLAN</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r>
              <w:t>VLAN for the Public Network.</w:t>
            </w:r>
          </w:p>
        </w:tc>
      </w:tr>
      <w:tr w:rsidR="00F67642" w:rsidTr="00F67642">
        <w:tc>
          <w:tcPr>
            <w:tcW w:w="3192" w:type="dxa"/>
          </w:tcPr>
          <w:p w:rsidR="00F67642" w:rsidRDefault="00F67642" w:rsidP="00F67642">
            <w:pPr>
              <w:pStyle w:val="ListParagraph"/>
              <w:ind w:left="0"/>
            </w:pPr>
            <w:r>
              <w:t>Public VLAN IP Address Range</w:t>
            </w:r>
          </w:p>
        </w:tc>
        <w:tc>
          <w:tcPr>
            <w:tcW w:w="3192" w:type="dxa"/>
          </w:tcPr>
          <w:p w:rsidR="00F67642" w:rsidRDefault="00F67642" w:rsidP="00F67642">
            <w:pPr>
              <w:pStyle w:val="ListParagraph"/>
              <w:ind w:left="0"/>
            </w:pPr>
          </w:p>
        </w:tc>
        <w:tc>
          <w:tcPr>
            <w:tcW w:w="3192" w:type="dxa"/>
          </w:tcPr>
          <w:p w:rsidR="00F67642" w:rsidRDefault="00F67642" w:rsidP="00A9443C">
            <w:pPr>
              <w:pStyle w:val="ListParagraph"/>
              <w:ind w:left="0"/>
            </w:pPr>
            <w:r>
              <w:t>Ra</w:t>
            </w:r>
            <w:r w:rsidR="003F34C4">
              <w:t>nge of Public IP Addresses available for CloudStack u</w:t>
            </w:r>
            <w:r>
              <w:t>se.  These addresses will be used for virtual router on CloudStack to route private traffic to external networks.</w:t>
            </w:r>
            <w:r w:rsidR="00A9443C">
              <w:t xml:space="preserve"> </w:t>
            </w:r>
          </w:p>
        </w:tc>
      </w:tr>
      <w:tr w:rsidR="00F67642" w:rsidTr="00F67642">
        <w:tc>
          <w:tcPr>
            <w:tcW w:w="3192" w:type="dxa"/>
          </w:tcPr>
          <w:p w:rsidR="00F67642" w:rsidRDefault="00F67642" w:rsidP="00F67642">
            <w:pPr>
              <w:pStyle w:val="ListParagraph"/>
              <w:ind w:left="0"/>
            </w:pPr>
            <w:r>
              <w:t>Public VLAN Gateway</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Public VLAN Netmask</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VLAN Range for Customer use</w:t>
            </w:r>
          </w:p>
        </w:tc>
        <w:tc>
          <w:tcPr>
            <w:tcW w:w="3192" w:type="dxa"/>
          </w:tcPr>
          <w:p w:rsidR="00F67642" w:rsidRDefault="00F67642" w:rsidP="00F67642">
            <w:pPr>
              <w:pStyle w:val="ListParagraph"/>
              <w:ind w:left="0"/>
            </w:pPr>
          </w:p>
        </w:tc>
        <w:tc>
          <w:tcPr>
            <w:tcW w:w="3192" w:type="dxa"/>
          </w:tcPr>
          <w:p w:rsidR="00F67642" w:rsidRDefault="00F67642" w:rsidP="00AE03AB">
            <w:pPr>
              <w:pStyle w:val="ListParagraph"/>
              <w:ind w:left="0"/>
            </w:pPr>
            <w:r>
              <w:t>A contiguous range of non-routable VLANs</w:t>
            </w:r>
            <w:r w:rsidR="00AE03AB">
              <w:t>. One VLAN</w:t>
            </w:r>
            <w:r>
              <w:t xml:space="preserve"> will be assigned for each customer.</w:t>
            </w:r>
          </w:p>
        </w:tc>
      </w:tr>
    </w:tbl>
    <w:p w:rsidR="00F67642" w:rsidRDefault="00F67642" w:rsidP="00F67642">
      <w:pPr>
        <w:pStyle w:val="ListParagraph"/>
        <w:ind w:left="0"/>
      </w:pPr>
    </w:p>
    <w:p w:rsidR="00F67642" w:rsidRDefault="00F67642" w:rsidP="00F67642">
      <w:pPr>
        <w:pStyle w:val="Heading3"/>
      </w:pPr>
      <w:bookmarkStart w:id="92" w:name="_Toc302411459"/>
      <w:r>
        <w:lastRenderedPageBreak/>
        <w:t xml:space="preserve">Storage </w:t>
      </w:r>
      <w:r w:rsidR="00AE03AB">
        <w:t>Checklist</w:t>
      </w:r>
      <w:bookmarkEnd w:id="92"/>
    </w:p>
    <w:p w:rsidR="00291752" w:rsidRDefault="00F67642" w:rsidP="00AE03AB">
      <w:pPr>
        <w:pStyle w:val="ListParagraph"/>
        <w:ind w:left="0"/>
      </w:pPr>
      <w:r>
        <w:t>CloudStack require</w:t>
      </w:r>
      <w:r w:rsidR="00AE03AB">
        <w:t>s two types of storage:</w:t>
      </w:r>
      <w:r>
        <w:t xml:space="preserve"> Primary (NFS, iSCSI, local and FC) and Secondary Storage (NFS only).</w:t>
      </w:r>
      <w:r w:rsidR="00AE03AB">
        <w:t xml:space="preserve"> </w:t>
      </w:r>
      <w:r w:rsidR="00291752">
        <w:t xml:space="preserve">The volumes used for Primary and Secondary storage should be accessible from Management Server and the ESXi hypervisors. These volumes should allow root users to read/write data.  These volumes must be for the exclusive use of CloudStack and should not contain any data.  </w:t>
      </w:r>
    </w:p>
    <w:p w:rsidR="00F67642" w:rsidRPr="00AE03AB" w:rsidRDefault="00AE03AB" w:rsidP="00AE03AB">
      <w:pPr>
        <w:pStyle w:val="ListParagraph"/>
        <w:ind w:left="0"/>
        <w:rPr>
          <w:rStyle w:val="IntenseReference"/>
          <w:b w:val="0"/>
          <w:bCs w:val="0"/>
          <w:smallCaps w:val="0"/>
          <w:color w:val="auto"/>
          <w:spacing w:val="0"/>
          <w:u w:val="none"/>
        </w:rPr>
      </w:pPr>
      <w:r>
        <w:t>You will need the following information when setting up storage.</w:t>
      </w:r>
    </w:p>
    <w:tbl>
      <w:tblPr>
        <w:tblStyle w:val="TableGrid"/>
        <w:tblW w:w="0" w:type="auto"/>
        <w:tblLook w:val="04A0" w:firstRow="1" w:lastRow="0" w:firstColumn="1" w:lastColumn="0" w:noHBand="0" w:noVBand="1"/>
      </w:tblPr>
      <w:tblGrid>
        <w:gridCol w:w="3192"/>
        <w:gridCol w:w="3192"/>
        <w:gridCol w:w="3192"/>
      </w:tblGrid>
      <w:tr w:rsidR="00F67642" w:rsidTr="00F67642">
        <w:tc>
          <w:tcPr>
            <w:tcW w:w="3192" w:type="dxa"/>
          </w:tcPr>
          <w:p w:rsidR="00F67642" w:rsidRDefault="00F67642" w:rsidP="00F67642">
            <w:pPr>
              <w:pStyle w:val="ListParagraph"/>
              <w:ind w:left="0"/>
            </w:pPr>
          </w:p>
        </w:tc>
        <w:tc>
          <w:tcPr>
            <w:tcW w:w="3192" w:type="dxa"/>
          </w:tcPr>
          <w:p w:rsidR="00F67642" w:rsidRPr="00AE03AB" w:rsidRDefault="00F67642" w:rsidP="00F67642">
            <w:pPr>
              <w:pStyle w:val="ListParagraph"/>
              <w:ind w:left="0"/>
              <w:rPr>
                <w:b/>
              </w:rPr>
            </w:pPr>
            <w:r w:rsidRPr="00AE03AB">
              <w:rPr>
                <w:b/>
              </w:rPr>
              <w:t>Value</w:t>
            </w:r>
          </w:p>
        </w:tc>
        <w:tc>
          <w:tcPr>
            <w:tcW w:w="3192" w:type="dxa"/>
          </w:tcPr>
          <w:p w:rsidR="00F67642" w:rsidRPr="00AE03AB" w:rsidRDefault="00F67642" w:rsidP="00F67642">
            <w:pPr>
              <w:pStyle w:val="ListParagraph"/>
              <w:ind w:left="0"/>
              <w:rPr>
                <w:b/>
              </w:rPr>
            </w:pPr>
            <w:r w:rsidRPr="00AE03AB">
              <w:rPr>
                <w:b/>
              </w:rPr>
              <w:t>Notes</w:t>
            </w:r>
          </w:p>
        </w:tc>
      </w:tr>
      <w:tr w:rsidR="00F67642" w:rsidTr="00F67642">
        <w:tc>
          <w:tcPr>
            <w:tcW w:w="3192" w:type="dxa"/>
          </w:tcPr>
          <w:p w:rsidR="00F67642" w:rsidRDefault="00F67642" w:rsidP="00F67642">
            <w:pPr>
              <w:pStyle w:val="ListParagraph"/>
              <w:ind w:left="0"/>
            </w:pPr>
            <w:r>
              <w:t>Type of Storage</w:t>
            </w:r>
          </w:p>
        </w:tc>
        <w:tc>
          <w:tcPr>
            <w:tcW w:w="3192" w:type="dxa"/>
          </w:tcPr>
          <w:p w:rsidR="00F67642" w:rsidRDefault="00AE03AB" w:rsidP="00F67642">
            <w:pPr>
              <w:pStyle w:val="ListParagraph"/>
              <w:ind w:left="0"/>
            </w:pPr>
            <w:r>
              <w:t xml:space="preserve">Choose: NFS or </w:t>
            </w:r>
            <w:r w:rsidR="00F67642">
              <w:t>i</w:t>
            </w:r>
            <w:r>
              <w:t xml:space="preserve">SCSI or </w:t>
            </w:r>
            <w:r w:rsidR="00F67642">
              <w:t>local</w:t>
            </w: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Server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Type</w:t>
            </w:r>
          </w:p>
        </w:tc>
        <w:tc>
          <w:tcPr>
            <w:tcW w:w="3192" w:type="dxa"/>
          </w:tcPr>
          <w:p w:rsidR="00F67642" w:rsidRDefault="00F67642" w:rsidP="00F67642">
            <w:pPr>
              <w:pStyle w:val="ListParagraph"/>
              <w:ind w:left="0"/>
            </w:pPr>
            <w:r>
              <w:t>NFS</w:t>
            </w:r>
          </w:p>
        </w:tc>
        <w:tc>
          <w:tcPr>
            <w:tcW w:w="3192" w:type="dxa"/>
          </w:tcPr>
          <w:p w:rsidR="00F67642" w:rsidRDefault="00F67642" w:rsidP="00F67642">
            <w:pPr>
              <w:pStyle w:val="ListParagraph"/>
              <w:ind w:left="0"/>
            </w:pPr>
            <w:r>
              <w:t>Only NFS is supported</w:t>
            </w:r>
            <w:r w:rsidR="00AE03AB">
              <w:t>.</w:t>
            </w:r>
          </w:p>
        </w:tc>
      </w:tr>
      <w:tr w:rsidR="00F67642" w:rsidTr="00F67642">
        <w:tc>
          <w:tcPr>
            <w:tcW w:w="3192" w:type="dxa"/>
          </w:tcPr>
          <w:p w:rsidR="00F67642" w:rsidRDefault="00F67642" w:rsidP="00F67642">
            <w:pPr>
              <w:pStyle w:val="ListParagraph"/>
              <w:ind w:left="0"/>
            </w:pPr>
            <w:r>
              <w:t>Secondary Storage IP Address</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Path</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F67642" w:rsidTr="00F67642">
        <w:tc>
          <w:tcPr>
            <w:tcW w:w="3192" w:type="dxa"/>
          </w:tcPr>
          <w:p w:rsidR="00F67642" w:rsidRDefault="00F67642" w:rsidP="00F67642">
            <w:pPr>
              <w:pStyle w:val="ListParagraph"/>
              <w:ind w:left="0"/>
            </w:pPr>
            <w:r>
              <w:t>Secondary Storage Size</w:t>
            </w:r>
          </w:p>
        </w:tc>
        <w:tc>
          <w:tcPr>
            <w:tcW w:w="3192" w:type="dxa"/>
          </w:tcPr>
          <w:p w:rsidR="00F67642" w:rsidRDefault="00F67642" w:rsidP="00F67642">
            <w:pPr>
              <w:pStyle w:val="ListParagraph"/>
              <w:ind w:left="0"/>
            </w:pPr>
          </w:p>
        </w:tc>
        <w:tc>
          <w:tcPr>
            <w:tcW w:w="3192" w:type="dxa"/>
          </w:tcPr>
          <w:p w:rsidR="00F67642" w:rsidRDefault="00F67642" w:rsidP="00F67642">
            <w:pPr>
              <w:pStyle w:val="ListParagraph"/>
              <w:ind w:left="0"/>
            </w:pPr>
          </w:p>
        </w:tc>
      </w:tr>
      <w:tr w:rsidR="00291752" w:rsidTr="00F67642">
        <w:tc>
          <w:tcPr>
            <w:tcW w:w="3192" w:type="dxa"/>
          </w:tcPr>
          <w:p w:rsidR="00291752" w:rsidRDefault="00291752" w:rsidP="00F67642">
            <w:pPr>
              <w:pStyle w:val="ListParagraph"/>
              <w:ind w:left="0"/>
            </w:pPr>
            <w:r>
              <w:t>Existing data backed up?</w:t>
            </w:r>
          </w:p>
        </w:tc>
        <w:tc>
          <w:tcPr>
            <w:tcW w:w="3192" w:type="dxa"/>
          </w:tcPr>
          <w:p w:rsidR="00291752" w:rsidRDefault="00291752" w:rsidP="00F67642">
            <w:pPr>
              <w:pStyle w:val="ListParagraph"/>
              <w:ind w:left="0"/>
            </w:pPr>
          </w:p>
        </w:tc>
        <w:tc>
          <w:tcPr>
            <w:tcW w:w="3192" w:type="dxa"/>
          </w:tcPr>
          <w:p w:rsidR="00291752" w:rsidRDefault="00291752" w:rsidP="00291752">
            <w:pPr>
              <w:pStyle w:val="ListParagraph"/>
              <w:ind w:left="0"/>
            </w:pPr>
            <w:r>
              <w:t>Please back up any data on Primary and Secondary storage volumes, as they may be overwritten by CloudStack.</w:t>
            </w:r>
          </w:p>
        </w:tc>
      </w:tr>
    </w:tbl>
    <w:p w:rsidR="009E6297" w:rsidRPr="00F11D84" w:rsidRDefault="009E6297" w:rsidP="009E6297">
      <w:pPr>
        <w:pStyle w:val="Heading2"/>
      </w:pPr>
      <w:bookmarkStart w:id="93" w:name="_Toc302411460"/>
      <w:r>
        <w:t>ESXi Host setup</w:t>
      </w:r>
      <w:bookmarkEnd w:id="93"/>
    </w:p>
    <w:p w:rsidR="009E6297" w:rsidRDefault="009E6297" w:rsidP="009E6297">
      <w:r>
        <w:t xml:space="preserve">All ESXi hosts should enable CPU hardware virtualization support in BIOS. Please note hardware virtualization support is not enabled by default on most servers. </w:t>
      </w:r>
    </w:p>
    <w:p w:rsidR="009E6297" w:rsidRPr="00F11D84" w:rsidRDefault="004A1DDA" w:rsidP="009E6297">
      <w:pPr>
        <w:pStyle w:val="Heading2"/>
      </w:pPr>
      <w:bookmarkStart w:id="94" w:name="_Toc302411461"/>
      <w:r>
        <w:t>Physical</w:t>
      </w:r>
      <w:r w:rsidR="0054171F">
        <w:t xml:space="preserve"> Host N</w:t>
      </w:r>
      <w:r w:rsidR="009E6297">
        <w:t>etworking</w:t>
      </w:r>
      <w:bookmarkEnd w:id="94"/>
    </w:p>
    <w:p w:rsidR="009E6297" w:rsidRDefault="004A1DDA" w:rsidP="009E6297">
      <w:r>
        <w:t>You should have a plan for cabling the vSphere hosts. P</w:t>
      </w:r>
      <w:r w:rsidR="009E6297">
        <w:t>roper network configuration is required</w:t>
      </w:r>
      <w:r>
        <w:t xml:space="preserve"> before adding a vSphere Host to the CloudStack</w:t>
      </w:r>
      <w:r w:rsidR="009E6297">
        <w:t xml:space="preserve">. To configure </w:t>
      </w:r>
      <w:r>
        <w:t xml:space="preserve">an </w:t>
      </w:r>
      <w:r w:rsidR="00893FDB">
        <w:t>ESXi</w:t>
      </w:r>
      <w:r w:rsidR="009E6297">
        <w:t xml:space="preserve"> host, you can use vClient to add it as standalone host to vCenter first. </w:t>
      </w:r>
      <w:r w:rsidR="00F24ECF">
        <w:t xml:space="preserve"> </w:t>
      </w:r>
      <w:r w:rsidR="009E6297">
        <w:t>Once you see the host appearing in</w:t>
      </w:r>
      <w:r w:rsidR="00F24ECF">
        <w:t xml:space="preserve"> the</w:t>
      </w:r>
      <w:r w:rsidR="009E6297">
        <w:t xml:space="preserve"> vCenter inventory tree, click the host node in the inventory tree, </w:t>
      </w:r>
      <w:r>
        <w:t xml:space="preserve">and </w:t>
      </w:r>
      <w:r w:rsidR="009E6297">
        <w:t xml:space="preserve">navigate to </w:t>
      </w:r>
      <w:r w:rsidR="00DB1D0F">
        <w:t>the C</w:t>
      </w:r>
      <w:r w:rsidR="009E6297">
        <w:t>onfiguration tab:</w:t>
      </w:r>
    </w:p>
    <w:p w:rsidR="009E6297" w:rsidRDefault="009E6297" w:rsidP="004D5BAC">
      <w:pPr>
        <w:jc w:val="center"/>
      </w:pPr>
      <w:r>
        <w:rPr>
          <w:noProof/>
          <w:lang w:bidi="ar-SA"/>
        </w:rPr>
        <w:lastRenderedPageBreak/>
        <w:drawing>
          <wp:inline distT="0" distB="0" distL="0" distR="0" wp14:anchorId="62926631" wp14:editId="25674E2E">
            <wp:extent cx="5943600" cy="4066674"/>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9" cstate="print"/>
                    <a:srcRect/>
                    <a:stretch>
                      <a:fillRect/>
                    </a:stretch>
                  </pic:blipFill>
                  <pic:spPr bwMode="auto">
                    <a:xfrm>
                      <a:off x="0" y="0"/>
                      <a:ext cx="5943600" cy="4066674"/>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 xml:space="preserve">In </w:t>
      </w:r>
      <w:r w:rsidR="00E27B36">
        <w:t xml:space="preserve">the </w:t>
      </w:r>
      <w:r>
        <w:t xml:space="preserve">host configuration tab, click </w:t>
      </w:r>
      <w:r w:rsidR="00E27B36">
        <w:t xml:space="preserve">the </w:t>
      </w:r>
      <w:r>
        <w:t xml:space="preserve">“Hardware/Networking” link to bring up </w:t>
      </w:r>
      <w:r w:rsidR="00E27B36">
        <w:t xml:space="preserve">the </w:t>
      </w:r>
      <w:r>
        <w:t xml:space="preserve">networking configuration page as above. </w:t>
      </w:r>
    </w:p>
    <w:p w:rsidR="009E6297" w:rsidRPr="00F11D84" w:rsidRDefault="00EE3C44" w:rsidP="00C47F8D">
      <w:pPr>
        <w:pStyle w:val="Heading3"/>
      </w:pPr>
      <w:bookmarkStart w:id="95" w:name="_Toc302411462"/>
      <w:r>
        <w:t>Configure Virtual S</w:t>
      </w:r>
      <w:r w:rsidR="009E6297" w:rsidRPr="00F11D84">
        <w:t>witch</w:t>
      </w:r>
      <w:bookmarkEnd w:id="95"/>
    </w:p>
    <w:p w:rsidR="009E6297" w:rsidRDefault="00393BFC" w:rsidP="009E6297">
      <w:r>
        <w:t>A</w:t>
      </w:r>
      <w:r w:rsidR="009E6297">
        <w:t xml:space="preserve"> default virtual switch vSwitch0</w:t>
      </w:r>
      <w:r w:rsidR="0054171F">
        <w:t xml:space="preserve"> </w:t>
      </w:r>
      <w:r>
        <w:t>is created.</w:t>
      </w:r>
      <w:r w:rsidR="00B23342">
        <w:t xml:space="preserve"> </w:t>
      </w:r>
      <w:r w:rsidR="0054171F">
        <w:t>CloudS</w:t>
      </w:r>
      <w:r w:rsidR="009E6297">
        <w:t>tack r</w:t>
      </w:r>
      <w:r w:rsidR="00382765">
        <w:t xml:space="preserve">equires all ESXi hosts in the cloud </w:t>
      </w:r>
      <w:r w:rsidR="009E6297">
        <w:t>to use the same set of virtual switch names. If you change the default virtual switch name you will need to configure</w:t>
      </w:r>
      <w:r w:rsidR="0058580D">
        <w:t xml:space="preserve"> one or more</w:t>
      </w:r>
      <w:r w:rsidR="009E6297">
        <w:t xml:space="preserve"> CloudStack configuration variable</w:t>
      </w:r>
      <w:r w:rsidR="0058580D">
        <w:t>s</w:t>
      </w:r>
      <w:r w:rsidR="009E6297">
        <w:t xml:space="preserve"> as well.</w:t>
      </w:r>
      <w:r w:rsidR="0058580D">
        <w:t xml:space="preserve">  See section 11</w:t>
      </w:r>
      <w:r w:rsidR="00E27B36">
        <w:t xml:space="preserve"> o</w:t>
      </w:r>
      <w:r w:rsidR="009C7DCF">
        <w:t>f</w:t>
      </w:r>
      <w:r w:rsidR="00E27B36">
        <w:t xml:space="preserve"> this guide</w:t>
      </w:r>
      <w:r w:rsidR="0058580D">
        <w:t>.</w:t>
      </w:r>
    </w:p>
    <w:p w:rsidR="00382765" w:rsidRDefault="00382765" w:rsidP="00382765">
      <w:pPr>
        <w:pStyle w:val="Heading4"/>
      </w:pPr>
      <w:r>
        <w:t>Separating Traffic</w:t>
      </w:r>
    </w:p>
    <w:p w:rsidR="00382765" w:rsidRDefault="0058580D" w:rsidP="009E6297">
      <w:r>
        <w:t xml:space="preserve">The CloudStack allows you to </w:t>
      </w:r>
      <w:r w:rsidR="00382765">
        <w:t>use vCenter to configure</w:t>
      </w:r>
      <w:r>
        <w:t xml:space="preserve"> three separate networks per ESXi host.  These networks are identified by the name of the vSwitch they are connected to.  The allowed networks for configuration are public (for traffic to/from the public internet), guest (for guest-guest traffic), and private (for management and usually storage traffic).  You can use the default virtual switch for all three, or create one or two other vSwitches for those traffic types.  </w:t>
      </w:r>
    </w:p>
    <w:p w:rsidR="00382765" w:rsidRDefault="00382765" w:rsidP="009E6297">
      <w:r>
        <w:t>If you want to separate traffic in this way you should first create and configure vSwitches in vCenter according to the vCenter instructions.  Take note of the vSwitch names you have used for each traffic type.  You will configure the CloudStack to use these vSwitches in section 11.</w:t>
      </w:r>
    </w:p>
    <w:p w:rsidR="00382765" w:rsidRDefault="00382765" w:rsidP="00382765">
      <w:pPr>
        <w:pStyle w:val="Heading4"/>
      </w:pPr>
      <w:r>
        <w:lastRenderedPageBreak/>
        <w:t>Increasing Ports</w:t>
      </w:r>
    </w:p>
    <w:p w:rsidR="009E6297" w:rsidRDefault="005174AC" w:rsidP="009E6297">
      <w:r>
        <w:t>By d</w:t>
      </w:r>
      <w:r w:rsidR="009E6297">
        <w:t>efault</w:t>
      </w:r>
      <w:r>
        <w:t xml:space="preserve"> a</w:t>
      </w:r>
      <w:r w:rsidR="009E6297">
        <w:t xml:space="preserve"> virtual switch on ESXi</w:t>
      </w:r>
      <w:r>
        <w:t xml:space="preserve"> hosts is created with 56 ports.  We recommend</w:t>
      </w:r>
      <w:r w:rsidR="009E6297">
        <w:t xml:space="preserve"> </w:t>
      </w:r>
      <w:r w:rsidR="00A90098">
        <w:t>setting</w:t>
      </w:r>
      <w:r w:rsidR="009E6297">
        <w:t xml:space="preserve"> it to 4096, the maximum number of ports allowed. To do that, click the “Properties…” link for virtual switch (</w:t>
      </w:r>
      <w:r w:rsidR="0054171F">
        <w:t xml:space="preserve">note this is </w:t>
      </w:r>
      <w:r w:rsidR="009E6297">
        <w:t>not the Properties link for Networking.)</w:t>
      </w:r>
    </w:p>
    <w:p w:rsidR="009E6297" w:rsidRDefault="009E6297" w:rsidP="00EB368E">
      <w:pPr>
        <w:jc w:val="center"/>
      </w:pPr>
      <w:r>
        <w:rPr>
          <w:noProof/>
          <w:lang w:bidi="ar-SA"/>
        </w:rPr>
        <w:drawing>
          <wp:inline distT="0" distB="0" distL="0" distR="0" wp14:anchorId="072EEF2A" wp14:editId="2E99D76E">
            <wp:extent cx="5943600" cy="4360200"/>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0" cstate="print"/>
                    <a:srcRect/>
                    <a:stretch>
                      <a:fillRect/>
                    </a:stretch>
                  </pic:blipFill>
                  <pic:spPr bwMode="auto">
                    <a:xfrm>
                      <a:off x="0" y="0"/>
                      <a:ext cx="5943600" cy="436020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In vSwitch properties dialog, select the vSwitch and click Edit button, you should see</w:t>
      </w:r>
      <w:r w:rsidR="0054171F">
        <w:t xml:space="preserve"> the following dialog:</w:t>
      </w:r>
    </w:p>
    <w:p w:rsidR="009E6297" w:rsidRDefault="009E6297" w:rsidP="00EB368E">
      <w:pPr>
        <w:jc w:val="center"/>
      </w:pPr>
      <w:r>
        <w:rPr>
          <w:noProof/>
          <w:lang w:bidi="ar-SA"/>
        </w:rPr>
        <w:lastRenderedPageBreak/>
        <w:drawing>
          <wp:inline distT="0" distB="0" distL="0" distR="0" wp14:anchorId="5EEA6123" wp14:editId="609D752C">
            <wp:extent cx="4084320" cy="5052060"/>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1"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9E6297" w:rsidRDefault="009E6297" w:rsidP="009E6297"/>
    <w:p w:rsidR="009E6297" w:rsidRDefault="009E6297" w:rsidP="009E6297">
      <w:r>
        <w:t>You can change the number of switch ports in above dialog, after you’ve done that, ESXi hosts are required to reboot in order for the setting to take effect.</w:t>
      </w:r>
    </w:p>
    <w:p w:rsidR="009E6297" w:rsidRDefault="009E6297" w:rsidP="009E6297"/>
    <w:p w:rsidR="009E6297" w:rsidRPr="00F11D84" w:rsidRDefault="00EE3C44" w:rsidP="00C47F8D">
      <w:pPr>
        <w:pStyle w:val="Heading3"/>
      </w:pPr>
      <w:bookmarkStart w:id="96" w:name="_Toc302411463"/>
      <w:r>
        <w:t>Configure vCenter Management N</w:t>
      </w:r>
      <w:r w:rsidR="009E6297" w:rsidRPr="00F11D84">
        <w:t>etwork</w:t>
      </w:r>
      <w:bookmarkEnd w:id="96"/>
    </w:p>
    <w:p w:rsidR="009E6297" w:rsidRDefault="009E6297" w:rsidP="009E6297">
      <w:r>
        <w:t xml:space="preserve">In </w:t>
      </w:r>
      <w:r w:rsidR="00F24ECF">
        <w:t xml:space="preserve">the </w:t>
      </w:r>
      <w:r>
        <w:t xml:space="preserve">vSwitch properties dialog box, you may see </w:t>
      </w:r>
      <w:r w:rsidR="00F24ECF">
        <w:t xml:space="preserve">a </w:t>
      </w:r>
      <w:r>
        <w:t>vC</w:t>
      </w:r>
      <w:r w:rsidR="00393BFC">
        <w:t>enter management ne</w:t>
      </w:r>
      <w:r w:rsidR="00F24ECF">
        <w:t xml:space="preserve">twork.  </w:t>
      </w:r>
      <w:r w:rsidR="00393BFC">
        <w:t>CloudS</w:t>
      </w:r>
      <w:r>
        <w:t>tack also requires vMotion to be configured properly, select the management network item in the dialog, click edit button</w:t>
      </w:r>
    </w:p>
    <w:p w:rsidR="009E6297" w:rsidRDefault="009E6297" w:rsidP="009E6297"/>
    <w:p w:rsidR="009E6297" w:rsidRDefault="009E6297" w:rsidP="00EB368E">
      <w:pPr>
        <w:jc w:val="center"/>
      </w:pPr>
      <w:r>
        <w:rPr>
          <w:noProof/>
          <w:lang w:bidi="ar-SA"/>
        </w:rPr>
        <w:lastRenderedPageBreak/>
        <w:drawing>
          <wp:inline distT="0" distB="0" distL="0" distR="0" wp14:anchorId="13A503AF" wp14:editId="3C8B1D3A">
            <wp:extent cx="4084320" cy="5052060"/>
            <wp:effectExtent l="19050" t="0" r="0" b="0"/>
            <wp:docPr id="3"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2" cstate="print"/>
                    <a:srcRect/>
                    <a:stretch>
                      <a:fillRect/>
                    </a:stretch>
                  </pic:blipFill>
                  <pic:spPr bwMode="auto">
                    <a:xfrm>
                      <a:off x="0" y="0"/>
                      <a:ext cx="4084320" cy="5052060"/>
                    </a:xfrm>
                    <a:prstGeom prst="rect">
                      <a:avLst/>
                    </a:prstGeom>
                    <a:noFill/>
                    <a:ln w="9525">
                      <a:noFill/>
                      <a:miter lim="800000"/>
                      <a:headEnd/>
                      <a:tailEnd/>
                    </a:ln>
                  </pic:spPr>
                </pic:pic>
              </a:graphicData>
            </a:graphic>
          </wp:inline>
        </w:drawing>
      </w:r>
    </w:p>
    <w:p w:rsidR="00A979A0" w:rsidRDefault="009E6297" w:rsidP="009E6297">
      <w:r>
        <w:t xml:space="preserve">Make </w:t>
      </w:r>
      <w:proofErr w:type="gramStart"/>
      <w:r>
        <w:t xml:space="preserve">sure </w:t>
      </w:r>
      <w:r w:rsidR="00A979A0">
        <w:t xml:space="preserve"> the</w:t>
      </w:r>
      <w:proofErr w:type="gramEnd"/>
      <w:r w:rsidR="00A979A0">
        <w:t xml:space="preserve"> following values are set:</w:t>
      </w:r>
    </w:p>
    <w:p w:rsidR="00A979A0" w:rsidRPr="00F7080A" w:rsidRDefault="00A979A0" w:rsidP="00A979A0">
      <w:pPr>
        <w:pStyle w:val="ListParagraph"/>
        <w:numPr>
          <w:ilvl w:val="0"/>
          <w:numId w:val="54"/>
        </w:numPr>
      </w:pPr>
      <w:r>
        <w:t xml:space="preserve">VLAN ID set to </w:t>
      </w:r>
      <w:proofErr w:type="gramStart"/>
      <w:r w:rsidRPr="00F7080A">
        <w:t>None</w:t>
      </w:r>
      <w:proofErr w:type="gramEnd"/>
      <w:r w:rsidRPr="00F7080A">
        <w:t xml:space="preserve">. The management network must be untagged. </w:t>
      </w:r>
      <w:r w:rsidR="00F7080A">
        <w:t>CloudStack does not</w:t>
      </w:r>
      <w:r w:rsidRPr="00F7080A">
        <w:t xml:space="preserve"> currently support VLAN tagging on the CloudStack management network for </w:t>
      </w:r>
      <w:r w:rsidR="00E63931" w:rsidRPr="00F7080A">
        <w:t xml:space="preserve">a </w:t>
      </w:r>
      <w:r w:rsidRPr="00F7080A">
        <w:t xml:space="preserve">VMware </w:t>
      </w:r>
      <w:r w:rsidR="00E63931" w:rsidRPr="00F7080A">
        <w:t>cluster</w:t>
      </w:r>
      <w:r w:rsidRPr="00F7080A">
        <w:t>.</w:t>
      </w:r>
    </w:p>
    <w:p w:rsidR="00A979A0" w:rsidRDefault="009E6297" w:rsidP="00A979A0">
      <w:pPr>
        <w:pStyle w:val="ListParagraph"/>
        <w:numPr>
          <w:ilvl w:val="0"/>
          <w:numId w:val="54"/>
        </w:numPr>
      </w:pPr>
      <w:r>
        <w:t>vMotion</w:t>
      </w:r>
      <w:r w:rsidR="00A979A0">
        <w:t xml:space="preserve"> enabled</w:t>
      </w:r>
    </w:p>
    <w:p w:rsidR="009E6297" w:rsidRDefault="009E6297" w:rsidP="00A979A0">
      <w:pPr>
        <w:pStyle w:val="ListParagraph"/>
        <w:numPr>
          <w:ilvl w:val="0"/>
          <w:numId w:val="54"/>
        </w:numPr>
      </w:pPr>
      <w:r>
        <w:t>Management traffic enabled</w:t>
      </w:r>
    </w:p>
    <w:p w:rsidR="0054171F" w:rsidRDefault="0054171F" w:rsidP="00C47F8D">
      <w:pPr>
        <w:pStyle w:val="Heading3"/>
      </w:pPr>
      <w:bookmarkStart w:id="97" w:name="_Toc302411464"/>
      <w:r>
        <w:t>Configure NIC Bonding</w:t>
      </w:r>
      <w:bookmarkEnd w:id="97"/>
    </w:p>
    <w:p w:rsidR="00F24ECF" w:rsidRPr="00F24ECF" w:rsidRDefault="00F24ECF" w:rsidP="00F24ECF">
      <w:r>
        <w:t xml:space="preserve">NIC bonding on </w:t>
      </w:r>
      <w:r w:rsidR="0058580D">
        <w:t>vSphere</w:t>
      </w:r>
      <w:r>
        <w:t xml:space="preserve"> </w:t>
      </w:r>
      <w:r w:rsidR="00A90098">
        <w:t>Hosts</w:t>
      </w:r>
      <w:r w:rsidR="0058580D">
        <w:t xml:space="preserve"> may be done according to the vSphere installation guide</w:t>
      </w:r>
      <w:r>
        <w:t>.</w:t>
      </w:r>
    </w:p>
    <w:p w:rsidR="00972372" w:rsidRDefault="00972372" w:rsidP="00972372">
      <w:pPr>
        <w:pStyle w:val="Heading2"/>
      </w:pPr>
      <w:bookmarkStart w:id="98" w:name="_Toc302411465"/>
      <w:r>
        <w:t>Storage Preparation</w:t>
      </w:r>
      <w:bookmarkEnd w:id="98"/>
    </w:p>
    <w:p w:rsidR="00972372" w:rsidRDefault="00972372" w:rsidP="00972372">
      <w:r>
        <w:t>Use of iSCSI requires preparatory work in vCenter.  You must add an iSCSI target and create an iSCSI datastore.</w:t>
      </w:r>
      <w:r w:rsidR="00A90098">
        <w:t xml:space="preserve">  This step should be skipped if NFS will be used.</w:t>
      </w:r>
    </w:p>
    <w:p w:rsidR="00972372" w:rsidRDefault="00972372" w:rsidP="00282EDE">
      <w:pPr>
        <w:pStyle w:val="Heading3"/>
      </w:pPr>
      <w:bookmarkStart w:id="99" w:name="_Toc302411466"/>
      <w:r>
        <w:lastRenderedPageBreak/>
        <w:t>Enable iSCSI initiator for ESX</w:t>
      </w:r>
      <w:r w:rsidR="00044668">
        <w:t>i</w:t>
      </w:r>
      <w:r>
        <w:t xml:space="preserve"> hosts</w:t>
      </w:r>
      <w:bookmarkEnd w:id="99"/>
    </w:p>
    <w:p w:rsidR="00972372" w:rsidRDefault="00972372" w:rsidP="00462EC3">
      <w:pPr>
        <w:pStyle w:val="NumberedList"/>
        <w:keepNext/>
        <w:numPr>
          <w:ilvl w:val="0"/>
          <w:numId w:val="51"/>
        </w:numPr>
        <w:ind w:left="547"/>
      </w:pPr>
      <w:r>
        <w:t>In vCenter, go to Hosts and Clusters/Configuration, click Storage Adapters link.  You will see:</w:t>
      </w:r>
    </w:p>
    <w:p w:rsidR="00972372" w:rsidRDefault="00282EDE" w:rsidP="00972372">
      <w:r>
        <w:rPr>
          <w:noProof/>
          <w:lang w:bidi="ar-SA"/>
        </w:rPr>
        <w:drawing>
          <wp:inline distT="0" distB="0" distL="0" distR="0" wp14:anchorId="3FED0CF1" wp14:editId="04164F59">
            <wp:extent cx="6858000" cy="395478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png"/>
                    <pic:cNvPicPr/>
                  </pic:nvPicPr>
                  <pic:blipFill>
                    <a:blip r:embed="rId33">
                      <a:extLst>
                        <a:ext uri="{28A0092B-C50C-407E-A947-70E740481C1C}">
                          <a14:useLocalDpi xmlns:a14="http://schemas.microsoft.com/office/drawing/2010/main" val="0"/>
                        </a:ext>
                      </a:extLst>
                    </a:blip>
                    <a:stretch>
                      <a:fillRect/>
                    </a:stretch>
                  </pic:blipFill>
                  <pic:spPr>
                    <a:xfrm>
                      <a:off x="0" y="0"/>
                      <a:ext cx="6858000" cy="3954780"/>
                    </a:xfrm>
                    <a:prstGeom prst="rect">
                      <a:avLst/>
                    </a:prstGeom>
                  </pic:spPr>
                </pic:pic>
              </a:graphicData>
            </a:graphic>
          </wp:inline>
        </w:drawing>
      </w:r>
    </w:p>
    <w:p w:rsidR="00972372" w:rsidRDefault="00972372" w:rsidP="00282EDE">
      <w:pPr>
        <w:pStyle w:val="NumberedList"/>
        <w:keepNext/>
        <w:ind w:left="547"/>
      </w:pPr>
      <w:r>
        <w:lastRenderedPageBreak/>
        <w:t>Select iSCSI software adapter and click Properties.</w:t>
      </w:r>
    </w:p>
    <w:p w:rsidR="00972372" w:rsidRDefault="00282EDE" w:rsidP="00972372">
      <w:pPr>
        <w:jc w:val="center"/>
      </w:pPr>
      <w:r>
        <w:rPr>
          <w:noProof/>
          <w:lang w:bidi="ar-SA"/>
        </w:rPr>
        <w:drawing>
          <wp:inline distT="0" distB="0" distL="0" distR="0" wp14:anchorId="66EEBBFB" wp14:editId="6FAE844B">
            <wp:extent cx="4819650" cy="564832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SCSIProperties.png"/>
                    <pic:cNvPicPr/>
                  </pic:nvPicPr>
                  <pic:blipFill>
                    <a:blip r:embed="rId34">
                      <a:extLst>
                        <a:ext uri="{28A0092B-C50C-407E-A947-70E740481C1C}">
                          <a14:useLocalDpi xmlns:a14="http://schemas.microsoft.com/office/drawing/2010/main" val="0"/>
                        </a:ext>
                      </a:extLst>
                    </a:blip>
                    <a:stretch>
                      <a:fillRect/>
                    </a:stretch>
                  </pic:blipFill>
                  <pic:spPr>
                    <a:xfrm>
                      <a:off x="0" y="0"/>
                      <a:ext cx="4819650" cy="5648325"/>
                    </a:xfrm>
                    <a:prstGeom prst="rect">
                      <a:avLst/>
                    </a:prstGeom>
                  </pic:spPr>
                </pic:pic>
              </a:graphicData>
            </a:graphic>
          </wp:inline>
        </w:drawing>
      </w:r>
    </w:p>
    <w:p w:rsidR="00972372" w:rsidRDefault="00972372" w:rsidP="00282EDE">
      <w:pPr>
        <w:pStyle w:val="NumberedList"/>
        <w:keepNext/>
        <w:ind w:left="547"/>
      </w:pPr>
      <w:r>
        <w:lastRenderedPageBreak/>
        <w:t>Click the Configure… button</w:t>
      </w:r>
    </w:p>
    <w:p w:rsidR="00972372" w:rsidRDefault="00282EDE" w:rsidP="00972372">
      <w:pPr>
        <w:jc w:val="center"/>
      </w:pPr>
      <w:r>
        <w:rPr>
          <w:noProof/>
          <w:lang w:bidi="ar-SA"/>
        </w:rPr>
        <w:drawing>
          <wp:inline distT="0" distB="0" distL="0" distR="0" wp14:anchorId="1516119B" wp14:editId="0AAE316B">
            <wp:extent cx="3600450" cy="217170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neralProperties.png"/>
                    <pic:cNvPicPr/>
                  </pic:nvPicPr>
                  <pic:blipFill>
                    <a:blip r:embed="rId35">
                      <a:extLst>
                        <a:ext uri="{28A0092B-C50C-407E-A947-70E740481C1C}">
                          <a14:useLocalDpi xmlns:a14="http://schemas.microsoft.com/office/drawing/2010/main" val="0"/>
                        </a:ext>
                      </a:extLst>
                    </a:blip>
                    <a:stretch>
                      <a:fillRect/>
                    </a:stretch>
                  </pic:blipFill>
                  <pic:spPr>
                    <a:xfrm>
                      <a:off x="0" y="0"/>
                      <a:ext cx="3600450" cy="2171700"/>
                    </a:xfrm>
                    <a:prstGeom prst="rect">
                      <a:avLst/>
                    </a:prstGeom>
                  </pic:spPr>
                </pic:pic>
              </a:graphicData>
            </a:graphic>
          </wp:inline>
        </w:drawing>
      </w:r>
    </w:p>
    <w:p w:rsidR="002B2DDD" w:rsidRDefault="00BB7250" w:rsidP="00282EDE">
      <w:pPr>
        <w:pStyle w:val="NumberedList"/>
      </w:pPr>
      <w:r>
        <w:t xml:space="preserve">Check </w:t>
      </w:r>
      <w:r w:rsidR="002B2DDD">
        <w:t>Enabled to enable the initiator.</w:t>
      </w:r>
    </w:p>
    <w:p w:rsidR="00972372" w:rsidRDefault="002B2DDD" w:rsidP="00282EDE">
      <w:pPr>
        <w:pStyle w:val="NumberedList"/>
      </w:pPr>
      <w:r>
        <w:t>Click</w:t>
      </w:r>
      <w:r w:rsidR="00BB7250">
        <w:t xml:space="preserve"> OK to save.</w:t>
      </w:r>
    </w:p>
    <w:p w:rsidR="00972372" w:rsidRDefault="00972372" w:rsidP="00972372"/>
    <w:p w:rsidR="00972372" w:rsidRDefault="00972372" w:rsidP="00C47F8D">
      <w:pPr>
        <w:pStyle w:val="Heading3"/>
      </w:pPr>
      <w:bookmarkStart w:id="100" w:name="_Toc302411467"/>
      <w:r>
        <w:t>Add iSCSI target</w:t>
      </w:r>
      <w:bookmarkEnd w:id="100"/>
    </w:p>
    <w:p w:rsidR="00972372" w:rsidRDefault="00972372" w:rsidP="00BB7250">
      <w:r>
        <w:t>Under the properties dialog, add the iSCSI target info</w:t>
      </w:r>
      <w:r w:rsidR="002B2DDD">
        <w:t>:</w:t>
      </w:r>
    </w:p>
    <w:p w:rsidR="00972372" w:rsidRDefault="00282EDE" w:rsidP="00BB7250">
      <w:pPr>
        <w:jc w:val="center"/>
      </w:pPr>
      <w:r>
        <w:rPr>
          <w:noProof/>
          <w:lang w:bidi="ar-SA"/>
        </w:rPr>
        <w:drawing>
          <wp:inline distT="0" distB="0" distL="0" distR="0" wp14:anchorId="57AA7BA2" wp14:editId="4255E4AC">
            <wp:extent cx="3981450" cy="2771775"/>
            <wp:effectExtent l="0" t="0" r="0" b="0"/>
            <wp:docPr id="195" name="Pictur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taticTargetServer.png"/>
                    <pic:cNvPicPr/>
                  </pic:nvPicPr>
                  <pic:blipFill>
                    <a:blip r:embed="rId36">
                      <a:extLst>
                        <a:ext uri="{28A0092B-C50C-407E-A947-70E740481C1C}">
                          <a14:useLocalDpi xmlns:a14="http://schemas.microsoft.com/office/drawing/2010/main" val="0"/>
                        </a:ext>
                      </a:extLst>
                    </a:blip>
                    <a:stretch>
                      <a:fillRect/>
                    </a:stretch>
                  </pic:blipFill>
                  <pic:spPr>
                    <a:xfrm>
                      <a:off x="0" y="0"/>
                      <a:ext cx="3981450" cy="2771775"/>
                    </a:xfrm>
                    <a:prstGeom prst="rect">
                      <a:avLst/>
                    </a:prstGeom>
                  </pic:spPr>
                </pic:pic>
              </a:graphicData>
            </a:graphic>
          </wp:inline>
        </w:drawing>
      </w:r>
    </w:p>
    <w:p w:rsidR="00972372" w:rsidRDefault="00972372" w:rsidP="00972372"/>
    <w:p w:rsidR="00972372" w:rsidRDefault="00BB7250" w:rsidP="00BB7250">
      <w:pPr>
        <w:spacing w:before="0" w:after="0"/>
      </w:pPr>
      <w:r>
        <w:t>Repeat these steps for all ESX</w:t>
      </w:r>
      <w:r w:rsidR="00044668">
        <w:t>i</w:t>
      </w:r>
      <w:r>
        <w:t xml:space="preserve"> host</w:t>
      </w:r>
      <w:r w:rsidR="00044668">
        <w:t>s</w:t>
      </w:r>
      <w:r>
        <w:t xml:space="preserve"> in the </w:t>
      </w:r>
      <w:r w:rsidR="00972372">
        <w:t>cluster</w:t>
      </w:r>
      <w:r>
        <w:t>.</w:t>
      </w:r>
    </w:p>
    <w:p w:rsidR="00BB7250" w:rsidRDefault="00BB7250" w:rsidP="00BB7250">
      <w:pPr>
        <w:spacing w:before="0" w:after="0"/>
      </w:pPr>
    </w:p>
    <w:p w:rsidR="00972372" w:rsidRDefault="00972372" w:rsidP="00C47F8D">
      <w:pPr>
        <w:pStyle w:val="Heading3"/>
      </w:pPr>
      <w:bookmarkStart w:id="101" w:name="_Toc302411468"/>
      <w:r>
        <w:lastRenderedPageBreak/>
        <w:t>Create a</w:t>
      </w:r>
      <w:r w:rsidR="00BB7250">
        <w:t>n</w:t>
      </w:r>
      <w:r>
        <w:t xml:space="preserve"> </w:t>
      </w:r>
      <w:r w:rsidR="00BB7250">
        <w:t>iSCSI</w:t>
      </w:r>
      <w:r>
        <w:t xml:space="preserve"> datastore</w:t>
      </w:r>
      <w:bookmarkEnd w:id="101"/>
    </w:p>
    <w:p w:rsidR="00972372" w:rsidRDefault="00BB7250" w:rsidP="00044668">
      <w:pPr>
        <w:keepNext/>
      </w:pPr>
      <w:r>
        <w:t>You should now create a VMFS datastore.  Follow these steps to do so:</w:t>
      </w:r>
    </w:p>
    <w:p w:rsidR="00972372" w:rsidRDefault="00972372" w:rsidP="00462EC3">
      <w:pPr>
        <w:pStyle w:val="ListParagraph"/>
        <w:numPr>
          <w:ilvl w:val="0"/>
          <w:numId w:val="39"/>
        </w:numPr>
      </w:pPr>
      <w:r>
        <w:t>Select Home/Inventory/Datastores</w:t>
      </w:r>
      <w:r w:rsidR="00BB7250">
        <w:t>.</w:t>
      </w:r>
    </w:p>
    <w:p w:rsidR="00972372" w:rsidRDefault="00972372" w:rsidP="00462EC3">
      <w:pPr>
        <w:pStyle w:val="ListParagraph"/>
        <w:numPr>
          <w:ilvl w:val="0"/>
          <w:numId w:val="39"/>
        </w:numPr>
      </w:pPr>
      <w:r>
        <w:t>Right click on the datacenter node</w:t>
      </w:r>
      <w:r w:rsidR="00BB7250">
        <w:t>.</w:t>
      </w:r>
    </w:p>
    <w:p w:rsidR="00972372" w:rsidRDefault="00972372" w:rsidP="00462EC3">
      <w:pPr>
        <w:pStyle w:val="ListParagraph"/>
        <w:numPr>
          <w:ilvl w:val="0"/>
          <w:numId w:val="39"/>
        </w:numPr>
      </w:pPr>
      <w:r>
        <w:t>Choose Add Datastore… command</w:t>
      </w:r>
      <w:r w:rsidR="00BB7250">
        <w:t>.</w:t>
      </w:r>
    </w:p>
    <w:p w:rsidR="00972372" w:rsidRDefault="00972372" w:rsidP="00462EC3">
      <w:pPr>
        <w:pStyle w:val="ListParagraph"/>
        <w:numPr>
          <w:ilvl w:val="0"/>
          <w:numId w:val="39"/>
        </w:numPr>
      </w:pPr>
      <w:r>
        <w:t xml:space="preserve">Follow the wizard to create </w:t>
      </w:r>
      <w:proofErr w:type="gramStart"/>
      <w:r>
        <w:t>a</w:t>
      </w:r>
      <w:proofErr w:type="gramEnd"/>
      <w:r>
        <w:t xml:space="preserve"> iSCSI datastore</w:t>
      </w:r>
      <w:r w:rsidR="00BB7250">
        <w:t>.</w:t>
      </w:r>
      <w:r w:rsidR="007A22B2">
        <w:t xml:space="preserve">  </w:t>
      </w:r>
    </w:p>
    <w:p w:rsidR="007A22B2" w:rsidRDefault="007A22B2" w:rsidP="007A22B2">
      <w:r>
        <w:t>This procedure should be done on one host in the cluster.  It is not necessary to do this on all hosts.</w:t>
      </w:r>
    </w:p>
    <w:p w:rsidR="00972372" w:rsidRDefault="00972372" w:rsidP="00C76F47"/>
    <w:p w:rsidR="00972372" w:rsidRDefault="00C76F47" w:rsidP="00C76F47">
      <w:r>
        <w:rPr>
          <w:noProof/>
          <w:lang w:bidi="ar-SA"/>
        </w:rPr>
        <w:drawing>
          <wp:inline distT="0" distB="0" distL="0" distR="0" wp14:anchorId="743266C2" wp14:editId="4C9D1D3B">
            <wp:extent cx="6852004" cy="4498848"/>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DCF-WinHostsTab.png"/>
                    <pic:cNvPicPr/>
                  </pic:nvPicPr>
                  <pic:blipFill>
                    <a:blip r:embed="rId37">
                      <a:extLst>
                        <a:ext uri="{28A0092B-C50C-407E-A947-70E740481C1C}">
                          <a14:useLocalDpi xmlns:a14="http://schemas.microsoft.com/office/drawing/2010/main" val="0"/>
                        </a:ext>
                      </a:extLst>
                    </a:blip>
                    <a:stretch>
                      <a:fillRect/>
                    </a:stretch>
                  </pic:blipFill>
                  <pic:spPr>
                    <a:xfrm>
                      <a:off x="0" y="0"/>
                      <a:ext cx="6852004" cy="4498848"/>
                    </a:xfrm>
                    <a:prstGeom prst="rect">
                      <a:avLst/>
                    </a:prstGeom>
                  </pic:spPr>
                </pic:pic>
              </a:graphicData>
            </a:graphic>
          </wp:inline>
        </w:drawing>
      </w:r>
    </w:p>
    <w:p w:rsidR="00972372" w:rsidRDefault="00972372" w:rsidP="00972372"/>
    <w:p w:rsidR="00972372" w:rsidRPr="00972372" w:rsidRDefault="00972372" w:rsidP="00C47F8D">
      <w:pPr>
        <w:pStyle w:val="Heading3"/>
      </w:pPr>
      <w:bookmarkStart w:id="102" w:name="_Toc302411469"/>
      <w:r>
        <w:t>Multipathing</w:t>
      </w:r>
      <w:bookmarkEnd w:id="102"/>
    </w:p>
    <w:p w:rsidR="001E3935" w:rsidRDefault="00F24ECF" w:rsidP="001E3935">
      <w:r>
        <w:t xml:space="preserve">Storage multipathing </w:t>
      </w:r>
      <w:r w:rsidR="0058580D">
        <w:t>on vSphere nodes may be done according to the vSphere installation guide</w:t>
      </w:r>
      <w:r>
        <w:t>.</w:t>
      </w:r>
    </w:p>
    <w:p w:rsidR="00C61EEB" w:rsidRDefault="00C61EEB" w:rsidP="00C61EEB">
      <w:pPr>
        <w:pStyle w:val="Heading2"/>
      </w:pPr>
      <w:bookmarkStart w:id="103" w:name="_Toc302411470"/>
      <w:r>
        <w:lastRenderedPageBreak/>
        <w:t>Add Hosts or Configure Clusters</w:t>
      </w:r>
      <w:bookmarkEnd w:id="103"/>
    </w:p>
    <w:p w:rsidR="00C61EEB" w:rsidRDefault="00A82D87" w:rsidP="001E3935">
      <w:r>
        <w:t xml:space="preserve">Host management for vSphere is done through a combination of vCenter and the CloudStack admin UI.  </w:t>
      </w:r>
      <w:r w:rsidR="000453B2">
        <w:t xml:space="preserve">The CloudStack requires that all hosts be in a CloudStack Cluster, but the Cluster may consist of a single host.  </w:t>
      </w:r>
      <w:r>
        <w:t xml:space="preserve">As an administrator you must decide if you would like to use clusters </w:t>
      </w:r>
      <w:r w:rsidR="000453B2">
        <w:t>of one host or of multiple hosts</w:t>
      </w:r>
      <w:r>
        <w:t xml:space="preserve">.  Clusters </w:t>
      </w:r>
      <w:r w:rsidR="000453B2">
        <w:t xml:space="preserve">of multiple hosts </w:t>
      </w:r>
      <w:r>
        <w:t>allow for features like live mig</w:t>
      </w:r>
      <w:r w:rsidR="000453B2">
        <w:t>ration.   Clusters also require</w:t>
      </w:r>
      <w:r>
        <w:t xml:space="preserve"> shared storage such as NFS or iSCSI.  </w:t>
      </w:r>
    </w:p>
    <w:p w:rsidR="00972372" w:rsidRPr="00972372" w:rsidRDefault="00972372" w:rsidP="001E3935">
      <w:pPr>
        <w:rPr>
          <w:b/>
        </w:rPr>
      </w:pPr>
      <w:r w:rsidRPr="00972372">
        <w:rPr>
          <w:b/>
        </w:rPr>
        <w:t>Important: the vCenter user that is provided to the CloudStack should have full administrator privileges.</w:t>
      </w:r>
    </w:p>
    <w:p w:rsidR="00A82D87" w:rsidRDefault="00A82D87" w:rsidP="00C47F8D">
      <w:pPr>
        <w:pStyle w:val="Heading3"/>
      </w:pPr>
      <w:bookmarkStart w:id="104" w:name="_Toc302411471"/>
      <w:r>
        <w:t>Clusters</w:t>
      </w:r>
      <w:bookmarkEnd w:id="104"/>
    </w:p>
    <w:p w:rsidR="00A82D87" w:rsidRDefault="00A82D87" w:rsidP="001E3935">
      <w:r>
        <w:t xml:space="preserve">Use vCenter to create a </w:t>
      </w:r>
      <w:r w:rsidR="0058580D">
        <w:t xml:space="preserve">vCenter </w:t>
      </w:r>
      <w:r>
        <w:t>cluster and add your desired hosts into the cluster.  You will later add the entire cluster into the CloudStack with a single action.</w:t>
      </w:r>
    </w:p>
    <w:p w:rsidR="00306E64" w:rsidRDefault="00306E64" w:rsidP="00C822A2">
      <w:pPr>
        <w:pStyle w:val="Heading1"/>
      </w:pPr>
      <w:bookmarkStart w:id="105" w:name="_Toc302411472"/>
      <w:r>
        <w:lastRenderedPageBreak/>
        <w:t>KVM Installation and Configuration</w:t>
      </w:r>
      <w:bookmarkEnd w:id="105"/>
    </w:p>
    <w:p w:rsidR="00586F59" w:rsidRDefault="00586F59" w:rsidP="00586F59">
      <w:pPr>
        <w:rPr>
          <w:rStyle w:val="Strong"/>
        </w:rPr>
      </w:pPr>
      <w:r w:rsidRPr="0098226B">
        <w:rPr>
          <w:rStyle w:val="Strong"/>
        </w:rPr>
        <w:t xml:space="preserve">Important: All </w:t>
      </w:r>
      <w:r w:rsidR="009E002D">
        <w:rPr>
          <w:rStyle w:val="Strong"/>
        </w:rPr>
        <w:t>H</w:t>
      </w:r>
      <w:r w:rsidR="001D3452">
        <w:rPr>
          <w:rStyle w:val="Strong"/>
        </w:rPr>
        <w:t>ost</w:t>
      </w:r>
      <w:r w:rsidRPr="0098226B">
        <w:rPr>
          <w:rStyle w:val="Strong"/>
        </w:rPr>
        <w:t xml:space="preserve">s must be 64-bit and must support HVM (Intel-VT or AMD-V enabled). All </w:t>
      </w:r>
      <w:r w:rsidR="001D3452">
        <w:rPr>
          <w:rStyle w:val="Strong"/>
        </w:rPr>
        <w:t>Host</w:t>
      </w:r>
      <w:r w:rsidRPr="0098226B">
        <w:rPr>
          <w:rStyle w:val="Strong"/>
        </w:rPr>
        <w:t xml:space="preserve">s within a </w:t>
      </w:r>
      <w:r>
        <w:rPr>
          <w:rStyle w:val="Strong"/>
        </w:rPr>
        <w:t>Cluster</w:t>
      </w:r>
      <w:r w:rsidRPr="0098226B">
        <w:rPr>
          <w:rStyle w:val="Strong"/>
        </w:rPr>
        <w:t xml:space="preserve"> must be homogenous. That means the CPUs must be of the same type, count, and feature flags</w:t>
      </w:r>
      <w:r>
        <w:rPr>
          <w:rStyle w:val="Strong"/>
        </w:rPr>
        <w:t>.</w:t>
      </w:r>
    </w:p>
    <w:p w:rsidR="00212FDF" w:rsidRDefault="00586F59" w:rsidP="00586F59">
      <w:pPr>
        <w:rPr>
          <w:rStyle w:val="Strong"/>
        </w:rPr>
      </w:pPr>
      <w:r w:rsidRPr="00586F59">
        <w:rPr>
          <w:rStyle w:val="Strong"/>
        </w:rPr>
        <w:t xml:space="preserve">Important: All </w:t>
      </w:r>
      <w:r w:rsidR="001D3452">
        <w:rPr>
          <w:rStyle w:val="Strong"/>
        </w:rPr>
        <w:t>Host</w:t>
      </w:r>
      <w:r w:rsidRPr="00586F59">
        <w:rPr>
          <w:rStyle w:val="Strong"/>
        </w:rPr>
        <w:t xml:space="preserve">s in the cloud must be of the </w:t>
      </w:r>
      <w:r w:rsidR="001134AA">
        <w:rPr>
          <w:rStyle w:val="Strong"/>
        </w:rPr>
        <w:t xml:space="preserve">same </w:t>
      </w:r>
      <w:r w:rsidRPr="00586F59">
        <w:rPr>
          <w:rStyle w:val="Strong"/>
        </w:rPr>
        <w:t xml:space="preserve">kernel version.  For example, all </w:t>
      </w:r>
      <w:r w:rsidR="007B7232">
        <w:rPr>
          <w:rStyle w:val="Strong"/>
        </w:rPr>
        <w:t>Hosts</w:t>
      </w:r>
      <w:r>
        <w:rPr>
          <w:rStyle w:val="Strong"/>
        </w:rPr>
        <w:t xml:space="preserve"> </w:t>
      </w:r>
      <w:r w:rsidR="00AE5985">
        <w:rPr>
          <w:rStyle w:val="Strong"/>
        </w:rPr>
        <w:t>may</w:t>
      </w:r>
      <w:r>
        <w:rPr>
          <w:rStyle w:val="Strong"/>
        </w:rPr>
        <w:t xml:space="preserve"> be </w:t>
      </w:r>
      <w:r w:rsidR="00FB60A0">
        <w:rPr>
          <w:rStyle w:val="Strong"/>
        </w:rPr>
        <w:t xml:space="preserve">RHEL6 </w:t>
      </w:r>
      <w:r>
        <w:rPr>
          <w:rStyle w:val="Strong"/>
        </w:rPr>
        <w:t>64 bit.</w:t>
      </w:r>
    </w:p>
    <w:p w:rsidR="00586F59" w:rsidRDefault="00212FDF" w:rsidP="00586F59">
      <w:pPr>
        <w:rPr>
          <w:color w:val="4F81BD"/>
          <w:spacing w:val="15"/>
          <w:sz w:val="26"/>
          <w:szCs w:val="22"/>
        </w:rPr>
      </w:pPr>
      <w:r>
        <w:rPr>
          <w:rStyle w:val="Strong"/>
        </w:rPr>
        <w:t>Important: For Service Provider and Enterprise Edition, only RHEL 6 is supported.  CentOS 6 will be supported shortly after it is available.</w:t>
      </w:r>
      <w:r w:rsidR="00586F59">
        <w:rPr>
          <w:rStyle w:val="Strong"/>
        </w:rPr>
        <w:t xml:space="preserve"> </w:t>
      </w:r>
    </w:p>
    <w:p w:rsidR="00AE5985" w:rsidRPr="007331AA" w:rsidRDefault="00AE5985" w:rsidP="00AE5985">
      <w:pPr>
        <w:pStyle w:val="Heading2"/>
      </w:pPr>
      <w:bookmarkStart w:id="106" w:name="_Toc267302498"/>
      <w:bookmarkStart w:id="107" w:name="_Toc302411473"/>
      <w:r w:rsidRPr="007331AA">
        <w:t>Install</w:t>
      </w:r>
      <w:r>
        <w:t>ing</w:t>
      </w:r>
      <w:r w:rsidRPr="007331AA">
        <w:t xml:space="preserve"> </w:t>
      </w:r>
      <w:r>
        <w:t>the CloudStack</w:t>
      </w:r>
      <w:r w:rsidRPr="007331AA">
        <w:t xml:space="preserve"> Agent</w:t>
      </w:r>
      <w:r>
        <w:t xml:space="preserve"> on a </w:t>
      </w:r>
      <w:r w:rsidR="001D3452">
        <w:t>Host</w:t>
      </w:r>
      <w:bookmarkEnd w:id="106"/>
      <w:bookmarkEnd w:id="107"/>
    </w:p>
    <w:p w:rsidR="00AE5985" w:rsidRDefault="00AE5985" w:rsidP="00AE5985">
      <w:r>
        <w:t xml:space="preserve">Each KVM </w:t>
      </w:r>
      <w:r w:rsidR="001D3452">
        <w:t>Host</w:t>
      </w:r>
      <w:r>
        <w:t xml:space="preserve"> must have the CloudStack Agent installed on it.  Install the CloudStack Agent on each </w:t>
      </w:r>
      <w:r w:rsidR="001D3452">
        <w:t>Host</w:t>
      </w:r>
      <w:r>
        <w:t xml:space="preserve"> using the following steps.  All commands should be run as root.  On Fedora</w:t>
      </w:r>
      <w:r w:rsidR="00212FDF">
        <w:t xml:space="preserve"> and RHEL6</w:t>
      </w:r>
      <w:r>
        <w:t xml:space="preserve"> you have to make sure that the hostname resolves in DNS or /etc/hosts.</w:t>
      </w:r>
    </w:p>
    <w:p w:rsidR="004909D0" w:rsidRDefault="004909D0" w:rsidP="004909D0">
      <w:pPr>
        <w:rPr>
          <w:b/>
        </w:rPr>
      </w:pPr>
      <w:r>
        <w:rPr>
          <w:b/>
        </w:rPr>
        <w:t xml:space="preserve">A </w:t>
      </w:r>
      <w:r w:rsidR="001D3452">
        <w:rPr>
          <w:b/>
        </w:rPr>
        <w:t>Host</w:t>
      </w:r>
      <w:r>
        <w:rPr>
          <w:b/>
        </w:rPr>
        <w:t>’s host OS must also have a fully qualified domain name.  Usually you can correct the lack of a FQDN by editing /etc/hosts.  You will also want to make sure that the IP address associated with the hostname is the IP address of the default route table entry (usually eth0).  If the hostname resolves to 127.0.0.1 guest networking will not work.</w:t>
      </w:r>
    </w:p>
    <w:p w:rsidR="00212FDF" w:rsidRDefault="00212FDF" w:rsidP="008C50FC">
      <w:pPr>
        <w:pStyle w:val="ListParagraph"/>
        <w:numPr>
          <w:ilvl w:val="0"/>
          <w:numId w:val="36"/>
        </w:numPr>
        <w:spacing w:before="0" w:after="100" w:afterAutospacing="1"/>
      </w:pPr>
      <w:r>
        <w:t>Check for a fully qualified hostname.</w:t>
      </w:r>
    </w:p>
    <w:p w:rsidR="00212FDF" w:rsidRDefault="00212FDF" w:rsidP="00212FDF">
      <w:pPr>
        <w:pStyle w:val="Code"/>
      </w:pPr>
      <w:proofErr w:type="gramStart"/>
      <w:r>
        <w:t>hostname</w:t>
      </w:r>
      <w:proofErr w:type="gramEnd"/>
      <w:r>
        <w:t xml:space="preserve"> --fqdn</w:t>
      </w:r>
    </w:p>
    <w:p w:rsidR="00212FDF" w:rsidRDefault="00212FDF" w:rsidP="00212FDF">
      <w:pPr>
        <w:pStyle w:val="ListParagraph"/>
        <w:spacing w:before="0" w:after="100" w:afterAutospacing="1"/>
      </w:pPr>
      <w:r>
        <w:t>This should return a fully qualified hostname such as "kvm1.lab.example.org".  If it does not edit /etc/hosts so that it does.</w:t>
      </w:r>
    </w:p>
    <w:p w:rsidR="00212FDF" w:rsidRDefault="00212FDF" w:rsidP="008C50FC">
      <w:pPr>
        <w:pStyle w:val="ListParagraph"/>
        <w:numPr>
          <w:ilvl w:val="0"/>
          <w:numId w:val="36"/>
        </w:numPr>
        <w:spacing w:before="0" w:after="100" w:afterAutospacing="1"/>
      </w:pPr>
      <w:r>
        <w:t>On RHEL6, remove qemu-kvm.  The CloudStack provides a patched version.</w:t>
      </w:r>
    </w:p>
    <w:p w:rsidR="00212FDF" w:rsidRDefault="00DD778A" w:rsidP="00212FDF">
      <w:pPr>
        <w:pStyle w:val="Code"/>
      </w:pPr>
      <w:proofErr w:type="gramStart"/>
      <w:r>
        <w:t>yum</w:t>
      </w:r>
      <w:proofErr w:type="gramEnd"/>
      <w:r>
        <w:t xml:space="preserve"> erase qemu-kvm</w:t>
      </w:r>
    </w:p>
    <w:p w:rsidR="00DD778A" w:rsidRDefault="00DD778A" w:rsidP="008C4C02">
      <w:pPr>
        <w:pStyle w:val="ListParagraph"/>
        <w:numPr>
          <w:ilvl w:val="0"/>
          <w:numId w:val="36"/>
        </w:numPr>
        <w:spacing w:before="0" w:after="240"/>
      </w:pPr>
      <w:r>
        <w:t xml:space="preserve">Check for quotation marks (") in any of the ifcfg-ethX files.   RHEL6 may create lines like </w:t>
      </w:r>
      <w:r w:rsidRPr="00DD778A">
        <w:t>IPADDR=</w:t>
      </w:r>
      <w:r>
        <w:t>"</w:t>
      </w:r>
      <w:r w:rsidRPr="00DD778A">
        <w:t>192.168.21.217</w:t>
      </w:r>
      <w:r>
        <w:t xml:space="preserve">".  To remove the quotation marks you can </w:t>
      </w:r>
      <w:proofErr w:type="gramStart"/>
      <w:r>
        <w:t>either run "setup" and</w:t>
      </w:r>
      <w:proofErr w:type="gramEnd"/>
      <w:r>
        <w:t xml:space="preserve"> choose to edit the network configuration or you can manually edit /etc/sysconfig/network-scripts/ifcfg-ethX.</w:t>
      </w:r>
      <w:r w:rsidR="00BF2669">
        <w:t xml:space="preserve">  You should remove the quotation marks from all values in this file.</w:t>
      </w:r>
    </w:p>
    <w:p w:rsidR="00AE5985" w:rsidRDefault="00EC0300" w:rsidP="008C50FC">
      <w:pPr>
        <w:pStyle w:val="ListParagraph"/>
        <w:numPr>
          <w:ilvl w:val="0"/>
          <w:numId w:val="36"/>
        </w:numPr>
        <w:spacing w:before="0" w:after="100" w:afterAutospacing="1"/>
      </w:pPr>
      <w:r>
        <w:t>Disable SELinux</w:t>
      </w:r>
      <w:r w:rsidR="001134AA">
        <w:t xml:space="preserve">. </w:t>
      </w:r>
    </w:p>
    <w:p w:rsidR="00AE5985" w:rsidRDefault="00AE5985" w:rsidP="00AE5985">
      <w:pPr>
        <w:pStyle w:val="ListParagraph"/>
        <w:rPr>
          <w:rFonts w:cs="Calibri"/>
          <w:color w:val="000000"/>
        </w:rPr>
      </w:pPr>
      <w:r w:rsidRPr="008E4E5A">
        <w:rPr>
          <w:rFonts w:cs="Calibri"/>
          <w:color w:val="000000"/>
        </w:rPr>
        <w:t xml:space="preserve">Set SELinux up to be permissive by default. First, </w:t>
      </w:r>
      <w:r>
        <w:rPr>
          <w:rFonts w:cs="Calibri"/>
          <w:color w:val="000000"/>
        </w:rPr>
        <w:t>set</w:t>
      </w:r>
      <w:r w:rsidRPr="008E4E5A">
        <w:rPr>
          <w:rFonts w:cs="Calibri"/>
          <w:color w:val="000000"/>
        </w:rPr>
        <w:t xml:space="preserve"> the SELINUX var</w:t>
      </w:r>
      <w:r>
        <w:rPr>
          <w:rFonts w:cs="Calibri"/>
          <w:color w:val="000000"/>
        </w:rPr>
        <w:t xml:space="preserve">iable in /etc/selinux/config </w:t>
      </w:r>
      <w:r w:rsidRPr="008E4E5A">
        <w:rPr>
          <w:rFonts w:cs="Calibri"/>
          <w:color w:val="000000"/>
        </w:rPr>
        <w:t xml:space="preserve">to </w:t>
      </w:r>
      <w:r>
        <w:rPr>
          <w:rFonts w:cs="Calibri"/>
          <w:color w:val="000000"/>
        </w:rPr>
        <w:t>“</w:t>
      </w:r>
      <w:r w:rsidRPr="008E4E5A">
        <w:rPr>
          <w:rFonts w:cs="Calibri"/>
          <w:color w:val="000000"/>
        </w:rPr>
        <w:t>permissive</w:t>
      </w:r>
      <w:r>
        <w:rPr>
          <w:rFonts w:cs="Calibri"/>
          <w:color w:val="000000"/>
        </w:rPr>
        <w:t>”</w:t>
      </w:r>
      <w:r w:rsidRPr="008E4E5A">
        <w:rPr>
          <w:rFonts w:cs="Calibri"/>
          <w:color w:val="000000"/>
        </w:rPr>
        <w:t xml:space="preserve">. This ensures that </w:t>
      </w:r>
      <w:r w:rsidR="00DD778A">
        <w:rPr>
          <w:rFonts w:cs="Calibri"/>
          <w:color w:val="000000"/>
        </w:rPr>
        <w:t>the CloudStack Agent</w:t>
      </w:r>
      <w:r w:rsidRPr="008E4E5A">
        <w:rPr>
          <w:rFonts w:cs="Calibri"/>
          <w:color w:val="000000"/>
        </w:rPr>
        <w:t xml:space="preserve"> can run properly on system reboot.</w:t>
      </w:r>
      <w:r w:rsidR="00EC0300">
        <w:rPr>
          <w:rFonts w:cs="Calibri"/>
          <w:color w:val="000000"/>
        </w:rPr>
        <w:t xml:space="preserve"> </w:t>
      </w:r>
      <w:r>
        <w:rPr>
          <w:rFonts w:cs="Calibri"/>
          <w:color w:val="000000"/>
        </w:rPr>
        <w:t>Then set SELinux to permissive until the system is rebooted:</w:t>
      </w:r>
    </w:p>
    <w:p w:rsidR="00AE5985" w:rsidRDefault="00AE5985" w:rsidP="00AE5985">
      <w:pPr>
        <w:pStyle w:val="Code"/>
      </w:pPr>
      <w:proofErr w:type="gramStart"/>
      <w:r>
        <w:t>setenforce</w:t>
      </w:r>
      <w:proofErr w:type="gramEnd"/>
      <w:r>
        <w:t xml:space="preserve"> permissive</w:t>
      </w:r>
    </w:p>
    <w:p w:rsidR="005250CD" w:rsidRDefault="005250CD" w:rsidP="008C50FC">
      <w:pPr>
        <w:pStyle w:val="NumberedList"/>
        <w:numPr>
          <w:ilvl w:val="0"/>
          <w:numId w:val="36"/>
        </w:numPr>
      </w:pPr>
      <w:bookmarkStart w:id="108" w:name="_Ref290381272"/>
      <w:r>
        <w:t>Install the CloudStack packages. You should have a file in the form of “CloudStack-NNNN.tar.gz”.  Untar the file and then run the install.sh script inside it:</w:t>
      </w:r>
      <w:bookmarkEnd w:id="108"/>
    </w:p>
    <w:p w:rsidR="005250CD" w:rsidRDefault="005250CD" w:rsidP="005250CD">
      <w:pPr>
        <w:pStyle w:val="Code"/>
      </w:pPr>
      <w:r>
        <w:t xml:space="preserve"># </w:t>
      </w:r>
      <w:proofErr w:type="gramStart"/>
      <w:r>
        <w:t>tar</w:t>
      </w:r>
      <w:proofErr w:type="gramEnd"/>
      <w:r>
        <w:t xml:space="preserve"> xz</w:t>
      </w:r>
      <w:r w:rsidRPr="00600B31">
        <w:t xml:space="preserve">f </w:t>
      </w:r>
      <w:r>
        <w:t>CloudStack-2.2.0</w:t>
      </w:r>
      <w:r w:rsidRPr="005F529B">
        <w:t>-1-centos.tar.gz</w:t>
      </w:r>
    </w:p>
    <w:p w:rsidR="005250CD" w:rsidRDefault="005250CD" w:rsidP="005250CD">
      <w:pPr>
        <w:pStyle w:val="Code"/>
      </w:pPr>
      <w:r>
        <w:t xml:space="preserve"># </w:t>
      </w:r>
      <w:proofErr w:type="gramStart"/>
      <w:r>
        <w:t>cd</w:t>
      </w:r>
      <w:proofErr w:type="gramEnd"/>
      <w:r>
        <w:t xml:space="preserve"> CloudStack-2.2.0-1-centos</w:t>
      </w:r>
    </w:p>
    <w:p w:rsidR="005250CD" w:rsidRDefault="005250CD" w:rsidP="005250CD">
      <w:pPr>
        <w:pStyle w:val="Code"/>
      </w:pPr>
      <w:r>
        <w:t># .</w:t>
      </w:r>
      <w:r w:rsidRPr="00600B31">
        <w:t>/install.sh</w:t>
      </w:r>
    </w:p>
    <w:p w:rsidR="005250CD" w:rsidRDefault="005250CD" w:rsidP="005250CD">
      <w:pPr>
        <w:pStyle w:val="Code"/>
      </w:pPr>
      <w:r w:rsidRPr="00037A38">
        <w:t>Setting up the temporary repository...</w:t>
      </w:r>
    </w:p>
    <w:p w:rsidR="005250CD" w:rsidRDefault="005250CD" w:rsidP="005250CD">
      <w:pPr>
        <w:pStyle w:val="Code"/>
      </w:pPr>
      <w:r w:rsidRPr="00037A38">
        <w:t>Cleaning Yum cache...</w:t>
      </w:r>
    </w:p>
    <w:p w:rsidR="005250CD" w:rsidRDefault="005250CD" w:rsidP="005250CD">
      <w:pPr>
        <w:pStyle w:val="Code"/>
      </w:pPr>
      <w:r w:rsidRPr="00037A38">
        <w:t>Loaded plugins: fastestmirror</w:t>
      </w:r>
    </w:p>
    <w:p w:rsidR="005250CD" w:rsidRDefault="005250CD" w:rsidP="005250CD">
      <w:pPr>
        <w:pStyle w:val="Code"/>
      </w:pPr>
      <w:r w:rsidRPr="00037A38">
        <w:t>11 metadata files removed</w:t>
      </w:r>
    </w:p>
    <w:p w:rsidR="005250CD" w:rsidRDefault="005250CD" w:rsidP="005250CD">
      <w:pPr>
        <w:pStyle w:val="Code"/>
      </w:pPr>
      <w:r w:rsidRPr="00037A38">
        <w:t>Welcome to the Cloud.com CloudStack Installer.  What would you like to do?</w:t>
      </w:r>
    </w:p>
    <w:p w:rsidR="005250CD" w:rsidRDefault="005250CD" w:rsidP="005250CD">
      <w:pPr>
        <w:pStyle w:val="Code"/>
      </w:pPr>
    </w:p>
    <w:p w:rsidR="005250CD" w:rsidRDefault="005250CD" w:rsidP="005250CD">
      <w:pPr>
        <w:pStyle w:val="Code"/>
      </w:pPr>
      <w:r w:rsidRPr="00037A38">
        <w:t xml:space="preserve">    M) Install the Management Server</w:t>
      </w:r>
    </w:p>
    <w:p w:rsidR="005250CD" w:rsidRDefault="005250CD" w:rsidP="005250CD">
      <w:pPr>
        <w:pStyle w:val="Code"/>
      </w:pPr>
      <w:r w:rsidRPr="00037A38">
        <w:t xml:space="preserve">    A) Install the Agent</w:t>
      </w:r>
    </w:p>
    <w:p w:rsidR="005250CD" w:rsidRDefault="005250CD" w:rsidP="005250CD">
      <w:pPr>
        <w:pStyle w:val="Code"/>
      </w:pPr>
      <w:r w:rsidRPr="00037A38">
        <w:t xml:space="preserve">    S) Install the Usage Monitor</w:t>
      </w:r>
    </w:p>
    <w:p w:rsidR="005250CD" w:rsidRDefault="005250CD" w:rsidP="005250CD">
      <w:pPr>
        <w:pStyle w:val="Code"/>
      </w:pPr>
      <w:r w:rsidRPr="00037A38">
        <w:t xml:space="preserve">    D) Install the database server</w:t>
      </w:r>
    </w:p>
    <w:p w:rsidR="005250CD" w:rsidRDefault="005250CD" w:rsidP="005250CD">
      <w:pPr>
        <w:pStyle w:val="Code"/>
      </w:pPr>
      <w:r w:rsidRPr="00037A38">
        <w:t xml:space="preserve">    Q) Quit</w:t>
      </w:r>
    </w:p>
    <w:p w:rsidR="005250CD" w:rsidRDefault="005250CD" w:rsidP="005250CD">
      <w:pPr>
        <w:pStyle w:val="Code"/>
      </w:pPr>
    </w:p>
    <w:p w:rsidR="005250CD" w:rsidRDefault="005250CD" w:rsidP="005250CD">
      <w:pPr>
        <w:pStyle w:val="Code"/>
      </w:pPr>
      <w:r>
        <w:t xml:space="preserve">    &gt; A</w:t>
      </w:r>
    </w:p>
    <w:p w:rsidR="00EC0300" w:rsidRDefault="005250CD" w:rsidP="00FB4DA8">
      <w:pPr>
        <w:ind w:left="540"/>
      </w:pPr>
      <w:r>
        <w:t>Choose “A” to install the Agent software.</w:t>
      </w:r>
    </w:p>
    <w:p w:rsidR="00551824" w:rsidRDefault="00551824" w:rsidP="00551824">
      <w:pPr>
        <w:pStyle w:val="NumberedList"/>
      </w:pPr>
      <w:r>
        <w:t>Do one of the following:</w:t>
      </w:r>
    </w:p>
    <w:p w:rsidR="00601C51" w:rsidRDefault="00551824" w:rsidP="00551824">
      <w:pPr>
        <w:pStyle w:val="BulletedList"/>
      </w:pPr>
      <w:r>
        <w:t>If this is not the first time you have installed the CloudStack agent on this machine</w:t>
      </w:r>
      <w:r w:rsidR="00601C51">
        <w:t xml:space="preserve"> (for example, you are </w:t>
      </w:r>
      <w:r>
        <w:t>u</w:t>
      </w:r>
      <w:r w:rsidR="004C66DC">
        <w:t>pgrading from a previo</w:t>
      </w:r>
      <w:r w:rsidR="00601C51">
        <w:t>us version)</w:t>
      </w:r>
      <w:r w:rsidR="004C66DC">
        <w:t xml:space="preserve">, </w:t>
      </w:r>
      <w:r w:rsidR="00601C51">
        <w:t xml:space="preserve">you need to </w:t>
      </w:r>
      <w:r w:rsidR="004C66DC">
        <w:t xml:space="preserve">install </w:t>
      </w:r>
      <w:r w:rsidR="00601C51">
        <w:t xml:space="preserve">the latest version of </w:t>
      </w:r>
      <w:r w:rsidR="004C66DC">
        <w:t>netcf-libs</w:t>
      </w:r>
      <w:r w:rsidR="00601C51">
        <w:t xml:space="preserve">. Do </w:t>
      </w:r>
      <w:proofErr w:type="gramStart"/>
      <w:r w:rsidR="00601C51">
        <w:t>steps</w:t>
      </w:r>
      <w:proofErr w:type="gramEnd"/>
      <w:r w:rsidR="00601C51">
        <w:t xml:space="preserve"> </w:t>
      </w:r>
      <w:r w:rsidR="00601C51">
        <w:fldChar w:fldCharType="begin"/>
      </w:r>
      <w:r w:rsidR="00601C51">
        <w:instrText xml:space="preserve"> REF _Ref290381132 \r \h </w:instrText>
      </w:r>
      <w:r w:rsidR="00601C51">
        <w:fldChar w:fldCharType="separate"/>
      </w:r>
      <w:r w:rsidR="00457795">
        <w:t>7</w:t>
      </w:r>
      <w:r w:rsidR="00601C51">
        <w:fldChar w:fldCharType="end"/>
      </w:r>
      <w:r w:rsidR="00601C51">
        <w:t xml:space="preserve"> - </w:t>
      </w:r>
      <w:r w:rsidR="00601C51">
        <w:fldChar w:fldCharType="begin"/>
      </w:r>
      <w:r w:rsidR="00601C51">
        <w:instrText xml:space="preserve"> REF _Ref290381169 \r \h </w:instrText>
      </w:r>
      <w:r w:rsidR="00601C51">
        <w:fldChar w:fldCharType="separate"/>
      </w:r>
      <w:r w:rsidR="00457795">
        <w:t>10</w:t>
      </w:r>
      <w:r w:rsidR="00601C51">
        <w:fldChar w:fldCharType="end"/>
      </w:r>
      <w:r w:rsidR="00601C51">
        <w:t>.</w:t>
      </w:r>
    </w:p>
    <w:p w:rsidR="004C66DC" w:rsidRDefault="00601C51" w:rsidP="00551824">
      <w:pPr>
        <w:pStyle w:val="BulletedList"/>
      </w:pPr>
      <w:r>
        <w:t>If this is a fresh install</w:t>
      </w:r>
      <w:r w:rsidR="006179C7">
        <w:t xml:space="preserve"> with release 2.2.2 or higher</w:t>
      </w:r>
      <w:r>
        <w:t>, the latest version of netcf-libs was installed for you. Y</w:t>
      </w:r>
      <w:r w:rsidR="004C66DC">
        <w:t>ou are done!</w:t>
      </w:r>
    </w:p>
    <w:p w:rsidR="004C66DC" w:rsidRDefault="004C66DC" w:rsidP="00551824">
      <w:pPr>
        <w:pStyle w:val="NumberedList"/>
      </w:pPr>
      <w:bookmarkStart w:id="109" w:name="_Ref290381132"/>
      <w:r>
        <w:t>Log in to the host as root</w:t>
      </w:r>
      <w:r w:rsidR="00551824">
        <w:t>.</w:t>
      </w:r>
      <w:bookmarkEnd w:id="109"/>
    </w:p>
    <w:p w:rsidR="004C66DC" w:rsidRDefault="00601C51" w:rsidP="00551824">
      <w:pPr>
        <w:pStyle w:val="NumberedList"/>
      </w:pPr>
      <w:r>
        <w:t>Run the following</w:t>
      </w:r>
      <w:r w:rsidR="004C66DC">
        <w:t xml:space="preserve"> command</w:t>
      </w:r>
      <w:r>
        <w:t xml:space="preserve">s. In the first command, use the same directory where the software was installed in step </w:t>
      </w:r>
      <w:r w:rsidR="003964AF">
        <w:fldChar w:fldCharType="begin"/>
      </w:r>
      <w:r w:rsidR="003964AF">
        <w:instrText xml:space="preserve"> REF _Ref290381272 \r \h </w:instrText>
      </w:r>
      <w:r w:rsidR="003964AF">
        <w:fldChar w:fldCharType="separate"/>
      </w:r>
      <w:r w:rsidR="00457795">
        <w:t>5</w:t>
      </w:r>
      <w:r w:rsidR="003964AF">
        <w:fldChar w:fldCharType="end"/>
      </w:r>
      <w:r w:rsidR="006179C7">
        <w:t>; your actual directory might be different than this example</w:t>
      </w:r>
      <w:r w:rsidR="003964AF">
        <w:t>.</w:t>
      </w:r>
    </w:p>
    <w:p w:rsidR="004C66DC" w:rsidRDefault="003964AF" w:rsidP="004C66DC">
      <w:pPr>
        <w:pStyle w:val="Code"/>
      </w:pPr>
      <w:r>
        <w:t xml:space="preserve"># </w:t>
      </w:r>
      <w:proofErr w:type="gramStart"/>
      <w:r>
        <w:t>cd</w:t>
      </w:r>
      <w:proofErr w:type="gramEnd"/>
      <w:r>
        <w:t xml:space="preserve"> CloudStack-2.2.0-1-centos</w:t>
      </w:r>
    </w:p>
    <w:p w:rsidR="003D505A" w:rsidRDefault="003D505A" w:rsidP="003D505A">
      <w:pPr>
        <w:pStyle w:val="Code"/>
      </w:pPr>
      <w:r>
        <w:t xml:space="preserve"># </w:t>
      </w:r>
      <w:proofErr w:type="gramStart"/>
      <w:r>
        <w:t>rpm</w:t>
      </w:r>
      <w:proofErr w:type="gramEnd"/>
      <w:r>
        <w:t xml:space="preserve"> -Uvh ./deps/netcf-libs*.rpm --force</w:t>
      </w:r>
    </w:p>
    <w:p w:rsidR="004C66DC" w:rsidRDefault="003964AF" w:rsidP="00551824">
      <w:pPr>
        <w:pStyle w:val="NumberedList"/>
      </w:pPr>
      <w:r>
        <w:t>Open the firewall configuration</w:t>
      </w:r>
      <w:r w:rsidR="004C66DC">
        <w:t xml:space="preserve"> file</w:t>
      </w:r>
      <w:r>
        <w:t xml:space="preserve"> in your favorite editor</w:t>
      </w:r>
      <w:r w:rsidR="004C66DC">
        <w:t>:</w:t>
      </w:r>
    </w:p>
    <w:p w:rsidR="004C66DC" w:rsidRDefault="003964AF" w:rsidP="004C66DC">
      <w:pPr>
        <w:pStyle w:val="Code"/>
      </w:pPr>
      <w:r>
        <w:t xml:space="preserve"># </w:t>
      </w:r>
      <w:proofErr w:type="gramStart"/>
      <w:r>
        <w:t>vi</w:t>
      </w:r>
      <w:proofErr w:type="gramEnd"/>
      <w:r>
        <w:t xml:space="preserve"> </w:t>
      </w:r>
      <w:r w:rsidR="004C66DC">
        <w:t>/etc/sysconfig/system-config-firewall</w:t>
      </w:r>
    </w:p>
    <w:p w:rsidR="004C66DC" w:rsidRDefault="004C66DC" w:rsidP="00551824">
      <w:pPr>
        <w:pStyle w:val="NumberedList"/>
      </w:pPr>
      <w:bookmarkStart w:id="110" w:name="_Ref290381169"/>
      <w:r>
        <w:t>If system-config-firewall contains the line /usr/share/netcf/iptables-forward-bridged, then do these additional steps</w:t>
      </w:r>
      <w:bookmarkEnd w:id="110"/>
      <w:r w:rsidR="003964AF">
        <w:t>. Otherwise, you are done!</w:t>
      </w:r>
    </w:p>
    <w:p w:rsidR="004C66DC" w:rsidRDefault="004C66DC" w:rsidP="004C66DC">
      <w:pPr>
        <w:pStyle w:val="NumberedListlevel2"/>
      </w:pPr>
      <w:bookmarkStart w:id="111" w:name="_Ref290381600"/>
      <w:r>
        <w:t xml:space="preserve">Remove </w:t>
      </w:r>
      <w:r w:rsidR="003964AF">
        <w:t>the following</w:t>
      </w:r>
      <w:r>
        <w:t xml:space="preserve"> line</w:t>
      </w:r>
      <w:r w:rsidR="003964AF">
        <w:t>, then s</w:t>
      </w:r>
      <w:r>
        <w:t>ave and quit the file.</w:t>
      </w:r>
      <w:bookmarkEnd w:id="111"/>
    </w:p>
    <w:p w:rsidR="003964AF" w:rsidRDefault="003964AF" w:rsidP="006179C7">
      <w:pPr>
        <w:pStyle w:val="Code"/>
        <w:ind w:left="1260"/>
      </w:pPr>
      <w:r>
        <w:t>/usr/share/netcf/iptables-forward-bridged</w:t>
      </w:r>
    </w:p>
    <w:p w:rsidR="004C66DC" w:rsidRDefault="004C66DC" w:rsidP="004C66DC">
      <w:pPr>
        <w:pStyle w:val="NumberedListlevel2"/>
      </w:pPr>
      <w:r>
        <w:t xml:space="preserve">Run this command. This puts into </w:t>
      </w:r>
      <w:r w:rsidR="006179C7">
        <w:t>effect the changes from step (</w:t>
      </w:r>
      <w:r w:rsidR="006179C7">
        <w:fldChar w:fldCharType="begin"/>
      </w:r>
      <w:r w:rsidR="006179C7">
        <w:instrText xml:space="preserve"> REF _Ref290381600 \r \h </w:instrText>
      </w:r>
      <w:r w:rsidR="006179C7">
        <w:fldChar w:fldCharType="separate"/>
      </w:r>
      <w:r w:rsidR="00457795">
        <w:t>a</w:t>
      </w:r>
      <w:r w:rsidR="006179C7">
        <w:fldChar w:fldCharType="end"/>
      </w:r>
      <w:r w:rsidR="006179C7">
        <w:t>)</w:t>
      </w:r>
      <w:r>
        <w:t xml:space="preserve"> so that the new rule is live on the firewall.</w:t>
      </w:r>
    </w:p>
    <w:p w:rsidR="004C66DC" w:rsidRDefault="004C66DC" w:rsidP="006179C7">
      <w:pPr>
        <w:pStyle w:val="Code"/>
        <w:ind w:left="1260"/>
      </w:pPr>
      <w:r>
        <w:t xml:space="preserve"># </w:t>
      </w:r>
      <w:proofErr w:type="gramStart"/>
      <w:r>
        <w:t>lokkit</w:t>
      </w:r>
      <w:proofErr w:type="gramEnd"/>
      <w:r>
        <w:t xml:space="preserve"> – update</w:t>
      </w:r>
    </w:p>
    <w:p w:rsidR="004C66DC" w:rsidRDefault="004C66DC" w:rsidP="004C66DC">
      <w:pPr>
        <w:pStyle w:val="NumberedListlevel2"/>
      </w:pPr>
      <w:r>
        <w:t>Run this command:</w:t>
      </w:r>
    </w:p>
    <w:p w:rsidR="004C66DC" w:rsidRDefault="004C66DC" w:rsidP="006179C7">
      <w:pPr>
        <w:pStyle w:val="Code"/>
        <w:ind w:left="1260"/>
      </w:pPr>
      <w:r>
        <w:t xml:space="preserve"># </w:t>
      </w:r>
      <w:proofErr w:type="gramStart"/>
      <w:r>
        <w:t>sed</w:t>
      </w:r>
      <w:proofErr w:type="gramEnd"/>
      <w:r>
        <w:t xml:space="preserve"> -i "/^\-A\ FORWARD\ -m\ physdev\ --physdev-is-bridged\ -j\ ACCEPT/d" /etc/sysconfig/iptables </w:t>
      </w:r>
    </w:p>
    <w:p w:rsidR="004C66DC" w:rsidRDefault="004C66DC" w:rsidP="006179C7">
      <w:pPr>
        <w:ind w:left="1260"/>
      </w:pPr>
      <w:r>
        <w:t xml:space="preserve">This will delete any line like “-A FORWARD –m </w:t>
      </w:r>
      <w:proofErr w:type="gramStart"/>
      <w:r>
        <w:t>physdev  --</w:t>
      </w:r>
      <w:proofErr w:type="gramEnd"/>
      <w:r>
        <w:t xml:space="preserve">physdev-is-bridged –j ACCEPT” in iptables. This line was inserted in iptables as a workaround for a known issue, but is no longer needed </w:t>
      </w:r>
      <w:r w:rsidR="006179C7">
        <w:t xml:space="preserve">once you have installed the new </w:t>
      </w:r>
      <w:r>
        <w:t>netcf-libs.</w:t>
      </w:r>
    </w:p>
    <w:p w:rsidR="001165D8" w:rsidRDefault="004C66DC" w:rsidP="003964AF">
      <w:pPr>
        <w:pStyle w:val="NumberedListlevel2"/>
      </w:pPr>
      <w:r>
        <w:t>Restart</w:t>
      </w:r>
      <w:r w:rsidR="001165D8">
        <w:t xml:space="preserve"> the affected services:</w:t>
      </w:r>
    </w:p>
    <w:p w:rsidR="004C66DC" w:rsidRDefault="001165D8" w:rsidP="001165D8">
      <w:pPr>
        <w:pStyle w:val="Code"/>
        <w:ind w:left="1260"/>
      </w:pPr>
      <w:r>
        <w:t xml:space="preserve"># </w:t>
      </w:r>
      <w:proofErr w:type="gramStart"/>
      <w:r>
        <w:t>service</w:t>
      </w:r>
      <w:proofErr w:type="gramEnd"/>
      <w:r>
        <w:t xml:space="preserve"> </w:t>
      </w:r>
      <w:r w:rsidR="004C66DC">
        <w:t>iptables</w:t>
      </w:r>
      <w:r>
        <w:t xml:space="preserve"> restart</w:t>
      </w:r>
    </w:p>
    <w:p w:rsidR="001165D8" w:rsidRDefault="001165D8" w:rsidP="001165D8">
      <w:pPr>
        <w:pStyle w:val="Code"/>
        <w:ind w:left="1260"/>
      </w:pPr>
      <w:r>
        <w:t xml:space="preserve"># </w:t>
      </w:r>
      <w:proofErr w:type="gramStart"/>
      <w:r>
        <w:t>service</w:t>
      </w:r>
      <w:proofErr w:type="gramEnd"/>
      <w:r>
        <w:t xml:space="preserve"> libvirtd restart</w:t>
      </w:r>
    </w:p>
    <w:p w:rsidR="001165D8" w:rsidRDefault="001165D8" w:rsidP="001165D8">
      <w:pPr>
        <w:pStyle w:val="Code"/>
        <w:ind w:left="1260"/>
      </w:pPr>
      <w:r>
        <w:t xml:space="preserve"># </w:t>
      </w:r>
      <w:proofErr w:type="gramStart"/>
      <w:r>
        <w:t>service</w:t>
      </w:r>
      <w:proofErr w:type="gramEnd"/>
      <w:r>
        <w:t xml:space="preserve"> cloud-agent restart</w:t>
      </w:r>
    </w:p>
    <w:p w:rsidR="00AE5985" w:rsidRDefault="00AE5985" w:rsidP="00AE5985">
      <w:r>
        <w:lastRenderedPageBreak/>
        <w:t>The CloudStack Ag</w:t>
      </w:r>
      <w:r w:rsidR="004909D0">
        <w:t xml:space="preserve">ent is now installed.  Later in the installation you will add this host to the CloudStack via the Management Server.  This step will configure the Agent on the </w:t>
      </w:r>
      <w:r w:rsidR="001D3452">
        <w:t>Host</w:t>
      </w:r>
      <w:r w:rsidR="004909D0">
        <w:t>.</w:t>
      </w:r>
    </w:p>
    <w:p w:rsidR="004909D0" w:rsidRDefault="004909D0" w:rsidP="004909D0">
      <w:pPr>
        <w:pStyle w:val="ListParagraph"/>
        <w:ind w:left="0"/>
        <w:rPr>
          <w:b/>
        </w:rPr>
      </w:pPr>
      <w:r>
        <w:rPr>
          <w:rStyle w:val="Strong"/>
        </w:rPr>
        <w:t>Important</w:t>
      </w:r>
      <w:r w:rsidRPr="006D734C">
        <w:rPr>
          <w:rStyle w:val="Strong"/>
        </w:rPr>
        <w:t>:</w:t>
      </w:r>
      <w:r w:rsidRPr="006D734C">
        <w:rPr>
          <w:rStyle w:val="Strong"/>
          <w:b w:val="0"/>
        </w:rPr>
        <w:t xml:space="preserve"> </w:t>
      </w:r>
      <w:r w:rsidRPr="006D734C">
        <w:rPr>
          <w:b/>
        </w:rPr>
        <w:t xml:space="preserve">A </w:t>
      </w:r>
      <w:r w:rsidR="001D3452">
        <w:rPr>
          <w:b/>
        </w:rPr>
        <w:t>Host</w:t>
      </w:r>
      <w:r w:rsidRPr="006D734C">
        <w:rPr>
          <w:b/>
        </w:rPr>
        <w:t xml:space="preserve"> must have a statically allocated IP address; </w:t>
      </w:r>
      <w:r>
        <w:rPr>
          <w:b/>
        </w:rPr>
        <w:t>host addition</w:t>
      </w:r>
      <w:r w:rsidRPr="006D734C">
        <w:rPr>
          <w:b/>
        </w:rPr>
        <w:t xml:space="preserve"> will error and fail if a </w:t>
      </w:r>
      <w:r>
        <w:rPr>
          <w:b/>
        </w:rPr>
        <w:t>dynamically</w:t>
      </w:r>
      <w:r w:rsidRPr="006D734C">
        <w:rPr>
          <w:b/>
        </w:rPr>
        <w:t>-assigned address is present.</w:t>
      </w:r>
      <w:r w:rsidR="001165D8">
        <w:rPr>
          <w:b/>
        </w:rPr>
        <w:t xml:space="preserve"> </w:t>
      </w:r>
    </w:p>
    <w:p w:rsidR="009718A9" w:rsidRDefault="009718A9" w:rsidP="009718A9">
      <w:pPr>
        <w:pStyle w:val="Heading2"/>
      </w:pPr>
      <w:bookmarkStart w:id="112" w:name="_Toc302411474"/>
      <w:r>
        <w:t>Physical Network Configuration</w:t>
      </w:r>
      <w:bookmarkEnd w:id="112"/>
    </w:p>
    <w:p w:rsidR="009718A9" w:rsidRDefault="009718A9" w:rsidP="009718A9">
      <w:r>
        <w:t>You should have a plan for how the Hosts will be cabled and which physical NICs will carry what types of traffic.  By default the CloudStack will use the device that is used for the default route.    This device will be placed in a CloudStack-created bridge.</w:t>
      </w:r>
    </w:p>
    <w:p w:rsidR="009718A9" w:rsidRDefault="009718A9" w:rsidP="009718A9">
      <w:r>
        <w:t>If a system has multiple NICs or bonding is desired the admin may configure the networking on the host.  The admin must create a bridge and place the desired device into the bridge.  This may be done for each of the public network and the private network.  Then the customer should edit /etc/cloud/agent/agent.properties and add values for</w:t>
      </w:r>
    </w:p>
    <w:p w:rsidR="009718A9" w:rsidRDefault="009718A9" w:rsidP="008C50FC">
      <w:pPr>
        <w:pStyle w:val="ListParagraph"/>
        <w:numPr>
          <w:ilvl w:val="0"/>
          <w:numId w:val="37"/>
        </w:numPr>
      </w:pPr>
      <w:r>
        <w:t>public.network.device</w:t>
      </w:r>
    </w:p>
    <w:p w:rsidR="009718A9" w:rsidRDefault="009718A9" w:rsidP="008C50FC">
      <w:pPr>
        <w:pStyle w:val="ListParagraph"/>
        <w:numPr>
          <w:ilvl w:val="0"/>
          <w:numId w:val="37"/>
        </w:numPr>
      </w:pPr>
      <w:r>
        <w:t>private.network.device</w:t>
      </w:r>
    </w:p>
    <w:p w:rsidR="009718A9" w:rsidRDefault="009718A9" w:rsidP="009718A9">
      <w:r>
        <w:t>These should be set to the name of the bridge that the user created for the respective traffic type.  For example</w:t>
      </w:r>
    </w:p>
    <w:p w:rsidR="009718A9" w:rsidRDefault="009718A9" w:rsidP="008C50FC">
      <w:pPr>
        <w:pStyle w:val="ListParagraph"/>
        <w:numPr>
          <w:ilvl w:val="0"/>
          <w:numId w:val="37"/>
        </w:numPr>
      </w:pPr>
      <w:r>
        <w:t>public.network.device=publicbondbr0</w:t>
      </w:r>
    </w:p>
    <w:p w:rsidR="009718A9" w:rsidRDefault="009718A9" w:rsidP="009718A9">
      <w:r>
        <w:t>This should be done after the install of the software as described previously.</w:t>
      </w:r>
    </w:p>
    <w:p w:rsidR="009718A9" w:rsidRDefault="009718A9" w:rsidP="004909D0">
      <w:pPr>
        <w:pStyle w:val="ListParagraph"/>
        <w:ind w:left="0"/>
        <w:rPr>
          <w:b/>
        </w:rPr>
      </w:pPr>
    </w:p>
    <w:p w:rsidR="00E758D6" w:rsidRDefault="00F23C2D" w:rsidP="006B71E4">
      <w:pPr>
        <w:pStyle w:val="Heading2"/>
      </w:pPr>
      <w:bookmarkStart w:id="113" w:name="_Toc302411475"/>
      <w:r>
        <w:t xml:space="preserve">Primary </w:t>
      </w:r>
      <w:r w:rsidR="006B71E4" w:rsidRPr="006B71E4">
        <w:t>Storage Set Up</w:t>
      </w:r>
      <w:r>
        <w:t xml:space="preserve"> (Optional)</w:t>
      </w:r>
      <w:bookmarkEnd w:id="113"/>
    </w:p>
    <w:p w:rsidR="006B71E4" w:rsidRDefault="006B71E4" w:rsidP="006B71E4">
      <w:r>
        <w:t xml:space="preserve">The CloudStack </w:t>
      </w:r>
      <w:r w:rsidR="00F23C2D">
        <w:t xml:space="preserve">allows administrators to set up shared Primary Storage that uses iSCSI or fiber </w:t>
      </w:r>
      <w:proofErr w:type="gramStart"/>
      <w:r w:rsidR="00F23C2D">
        <w:t>channel .</w:t>
      </w:r>
      <w:proofErr w:type="gramEnd"/>
      <w:r w:rsidR="00F23C2D">
        <w:t xml:space="preserve"> </w:t>
      </w:r>
      <w:r w:rsidR="00355046">
        <w:t xml:space="preserve"> With KVM the storage is mounted</w:t>
      </w:r>
      <w:r w:rsidR="00F23C2D">
        <w:t xml:space="preserve"> on each </w:t>
      </w:r>
      <w:r w:rsidR="00355046">
        <w:t>Host, and the storage is based on some clustered file system technology like OCFS2</w:t>
      </w:r>
      <w:r w:rsidR="00F23C2D">
        <w:t>.  This is called "SharedMountPoint" storage and is an alternative to NFS.  With SharedMountPoint storage:</w:t>
      </w:r>
    </w:p>
    <w:p w:rsidR="00F23C2D" w:rsidRDefault="00F23C2D" w:rsidP="00F23C2D">
      <w:pPr>
        <w:pStyle w:val="BulletedList"/>
      </w:pPr>
      <w:r>
        <w:t>Each node in the KVM cluster mounts the storage in the same local location (e.g., /mnt/primary)</w:t>
      </w:r>
    </w:p>
    <w:p w:rsidR="00F23C2D" w:rsidRDefault="00F23C2D" w:rsidP="00F23C2D">
      <w:pPr>
        <w:pStyle w:val="BulletedList"/>
      </w:pPr>
      <w:r>
        <w:t>A shared clustered file system is used</w:t>
      </w:r>
    </w:p>
    <w:p w:rsidR="00F23C2D" w:rsidRDefault="00F23C2D" w:rsidP="00F23C2D">
      <w:pPr>
        <w:pStyle w:val="BulletedList"/>
      </w:pPr>
      <w:r>
        <w:t>The administrator manages the mounting and un</w:t>
      </w:r>
      <w:r w:rsidR="00355046">
        <w:t>mounting of the storage</w:t>
      </w:r>
    </w:p>
    <w:p w:rsidR="00F96F1B" w:rsidRPr="006B71E4" w:rsidRDefault="00F96F1B" w:rsidP="00F96F1B">
      <w:pPr>
        <w:pStyle w:val="BulletedList"/>
        <w:numPr>
          <w:ilvl w:val="0"/>
          <w:numId w:val="0"/>
        </w:numPr>
      </w:pPr>
      <w:r>
        <w:t>If you want to use SharedMountPoint storage you should set it up on the KVM hosts now.  Note the mountpoint that you have used on each host; you will use that later to configure the CloudStack.</w:t>
      </w:r>
    </w:p>
    <w:p w:rsidR="006813DE" w:rsidRDefault="006813DE" w:rsidP="00C822A2">
      <w:pPr>
        <w:pStyle w:val="Heading1"/>
      </w:pPr>
      <w:bookmarkStart w:id="114" w:name="_Ref266317949"/>
      <w:bookmarkStart w:id="115" w:name="_Ref266318774"/>
      <w:bookmarkStart w:id="116" w:name="_Ref266318785"/>
      <w:bookmarkStart w:id="117" w:name="_Toc302411476"/>
      <w:r>
        <w:lastRenderedPageBreak/>
        <w:t>Management Server Installation</w:t>
      </w:r>
      <w:bookmarkEnd w:id="114"/>
      <w:bookmarkEnd w:id="115"/>
      <w:bookmarkEnd w:id="116"/>
      <w:bookmarkEnd w:id="117"/>
    </w:p>
    <w:p w:rsidR="000A73DA" w:rsidRDefault="0095218C" w:rsidP="000A73DA">
      <w:r>
        <w:t xml:space="preserve">The </w:t>
      </w:r>
      <w:r w:rsidR="00CE17F0">
        <w:t>Cloud.com</w:t>
      </w:r>
      <w:r>
        <w:t xml:space="preserve"> Management Server download includes everything you need to get started</w:t>
      </w:r>
      <w:r w:rsidR="005E10BF">
        <w:t>, except MySQL</w:t>
      </w:r>
      <w:r>
        <w:t xml:space="preserve">. This includes the </w:t>
      </w:r>
      <w:r w:rsidR="00CE17F0">
        <w:t>Cloud.com</w:t>
      </w:r>
      <w:r>
        <w:t xml:space="preserve"> software as well as dependencies. This </w:t>
      </w:r>
      <w:r w:rsidR="005E10BF">
        <w:t>section</w:t>
      </w:r>
      <w:r>
        <w:t xml:space="preserve"> describes installing </w:t>
      </w:r>
      <w:r w:rsidR="000A73DA">
        <w:t>one or more M</w:t>
      </w:r>
      <w:r>
        <w:t xml:space="preserve">anagement </w:t>
      </w:r>
      <w:r w:rsidR="000A73DA">
        <w:t>S</w:t>
      </w:r>
      <w:r>
        <w:t>erver</w:t>
      </w:r>
      <w:r w:rsidR="000A73DA">
        <w:t>s</w:t>
      </w:r>
      <w:r>
        <w:t xml:space="preserve"> with</w:t>
      </w:r>
      <w:r w:rsidR="000A73DA">
        <w:t xml:space="preserve"> one instance of MySQL, which may be on a different node from the Management Servers.</w:t>
      </w:r>
      <w:r w:rsidR="002908E5">
        <w:t xml:space="preserve"> T</w:t>
      </w:r>
      <w:r w:rsidR="000A73DA">
        <w:t>he procedure for the installation is:</w:t>
      </w:r>
    </w:p>
    <w:p w:rsidR="00077C24" w:rsidRDefault="000A73DA" w:rsidP="00434848">
      <w:pPr>
        <w:pStyle w:val="NumberedList"/>
        <w:numPr>
          <w:ilvl w:val="0"/>
          <w:numId w:val="16"/>
        </w:numPr>
      </w:pPr>
      <w:r w:rsidRPr="00EB6E70">
        <w:t xml:space="preserve">Prepare the </w:t>
      </w:r>
      <w:r w:rsidR="003D1513">
        <w:t>o</w:t>
      </w:r>
      <w:r w:rsidRPr="00EB6E70">
        <w:t xml:space="preserve">perating </w:t>
      </w:r>
      <w:r w:rsidR="003D1513">
        <w:t>s</w:t>
      </w:r>
      <w:r w:rsidR="003D1513" w:rsidRPr="00EB6E70">
        <w:t xml:space="preserve">ystem </w:t>
      </w:r>
      <w:r w:rsidRPr="00EB6E70">
        <w:t>for all Management Servers</w:t>
      </w:r>
      <w:r w:rsidR="003D1513">
        <w:t>.</w:t>
      </w:r>
    </w:p>
    <w:p w:rsidR="00077C24" w:rsidRDefault="000A73DA" w:rsidP="00BF03F8">
      <w:pPr>
        <w:pStyle w:val="NumberedList"/>
      </w:pPr>
      <w:r w:rsidRPr="00EB6E70">
        <w:t>Install the first Management Server</w:t>
      </w:r>
      <w:r w:rsidR="003D1513">
        <w:t>.</w:t>
      </w:r>
    </w:p>
    <w:p w:rsidR="00077C24" w:rsidRDefault="000A73DA">
      <w:pPr>
        <w:pStyle w:val="NumberedList"/>
      </w:pPr>
      <w:r w:rsidRPr="00EB6E70">
        <w:t>Install MySQL</w:t>
      </w:r>
      <w:r w:rsidR="003D1513">
        <w:t>.</w:t>
      </w:r>
    </w:p>
    <w:p w:rsidR="00077C24" w:rsidRDefault="000A73DA">
      <w:pPr>
        <w:pStyle w:val="NumberedList"/>
      </w:pPr>
      <w:r w:rsidRPr="00EB6E70">
        <w:t>(optional) Install additional Management Servers to create a farm for high availability</w:t>
      </w:r>
      <w:r w:rsidR="003D1513">
        <w:t>.</w:t>
      </w:r>
    </w:p>
    <w:p w:rsidR="001F2D29" w:rsidRDefault="003D1513" w:rsidP="001F2D29">
      <w:r>
        <w:t>T</w:t>
      </w:r>
      <w:r w:rsidR="001F2D29">
        <w:t xml:space="preserve">o simplify the installation procedure this document defines two separate installation procedures: one for installing a single Management Server and one for installing multiple Management Servers in a load balanced pool. This document assumes that, in the case of multiple Management Servers, MySQL will be installed on a </w:t>
      </w:r>
      <w:r>
        <w:t xml:space="preserve">separate </w:t>
      </w:r>
      <w:r w:rsidR="001F2D29">
        <w:t>node from the Management Servers.</w:t>
      </w:r>
    </w:p>
    <w:p w:rsidR="00B5001A" w:rsidRDefault="0098226B">
      <w:pPr>
        <w:rPr>
          <w:rStyle w:val="Strong"/>
        </w:rPr>
      </w:pPr>
      <w:r w:rsidRPr="0098226B">
        <w:rPr>
          <w:rStyle w:val="Strong"/>
        </w:rPr>
        <w:t xml:space="preserve">Important: Upgrade </w:t>
      </w:r>
      <w:r w:rsidR="000C40F1">
        <w:rPr>
          <w:rStyle w:val="Strong"/>
        </w:rPr>
        <w:t xml:space="preserve">to </w:t>
      </w:r>
      <w:r w:rsidR="000B38FE">
        <w:rPr>
          <w:rStyle w:val="Strong"/>
        </w:rPr>
        <w:t>2.2 GA is not currently supported</w:t>
      </w:r>
      <w:r w:rsidR="007E5359">
        <w:rPr>
          <w:rStyle w:val="Strong"/>
        </w:rPr>
        <w:t>.</w:t>
      </w:r>
      <w:r w:rsidR="000B38FE">
        <w:rPr>
          <w:rStyle w:val="Strong"/>
        </w:rPr>
        <w:t xml:space="preserve">  Upgrade from the 2.1.x series of releases to 2.2 will be supported shortly.</w:t>
      </w:r>
    </w:p>
    <w:p w:rsidR="0095218C" w:rsidRDefault="0095218C" w:rsidP="0095218C">
      <w:pPr>
        <w:pStyle w:val="Heading2"/>
      </w:pPr>
      <w:bookmarkStart w:id="118" w:name="_Toc302411477"/>
      <w:r>
        <w:t>Operating System</w:t>
      </w:r>
      <w:r w:rsidR="000A73DA">
        <w:t xml:space="preserve"> and OS Preparation</w:t>
      </w:r>
      <w:bookmarkEnd w:id="118"/>
    </w:p>
    <w:p w:rsidR="003D1513" w:rsidRDefault="0095218C" w:rsidP="006813DE">
      <w:r>
        <w:t xml:space="preserve">The </w:t>
      </w:r>
      <w:r w:rsidR="00CE17F0">
        <w:t>Cloud.com</w:t>
      </w:r>
      <w:r>
        <w:t xml:space="preserve"> Management </w:t>
      </w:r>
      <w:r w:rsidR="007A4146">
        <w:t>S</w:t>
      </w:r>
      <w:r>
        <w:t>erver</w:t>
      </w:r>
      <w:r w:rsidR="00B05444">
        <w:t xml:space="preserve"> requires </w:t>
      </w:r>
      <w:r w:rsidR="007E227D">
        <w:t>RHEL/C</w:t>
      </w:r>
      <w:r w:rsidR="00B05444">
        <w:t>entOS 5.4</w:t>
      </w:r>
      <w:r w:rsidR="000C4210">
        <w:t xml:space="preserve"> 64 bit</w:t>
      </w:r>
      <w:r w:rsidR="000A73DA">
        <w:t xml:space="preserve"> or later</w:t>
      </w:r>
      <w:r>
        <w:t xml:space="preserve">. You can download CentOS 64-bit via the following link: </w:t>
      </w:r>
      <w:hyperlink r:id="rId38" w:history="1">
        <w:r>
          <w:rPr>
            <w:rStyle w:val="Hyperlink"/>
          </w:rPr>
          <w:t>http://isoredirect.centos.org/centos/5/isos/x86_64/</w:t>
        </w:r>
      </w:hyperlink>
      <w:r>
        <w:t>.</w:t>
      </w:r>
      <w:r w:rsidR="000A73DA">
        <w:t xml:space="preserve"> The OS must be prepared to host the Management Server using the following steps. </w:t>
      </w:r>
    </w:p>
    <w:p w:rsidR="0095218C" w:rsidRPr="003D1513" w:rsidRDefault="0098226B" w:rsidP="006813DE">
      <w:pPr>
        <w:rPr>
          <w:rStyle w:val="Strong"/>
        </w:rPr>
      </w:pPr>
      <w:r w:rsidRPr="0098226B">
        <w:rPr>
          <w:rStyle w:val="Strong"/>
        </w:rPr>
        <w:t>Important: These steps should be done on all Management Servers.</w:t>
      </w:r>
    </w:p>
    <w:p w:rsidR="000A73DA" w:rsidRPr="003D1513" w:rsidRDefault="00586F59" w:rsidP="000A73DA">
      <w:pPr>
        <w:rPr>
          <w:rStyle w:val="Strong"/>
        </w:rPr>
      </w:pPr>
      <w:r>
        <w:rPr>
          <w:rStyle w:val="Strong"/>
        </w:rPr>
        <w:t>Important:</w:t>
      </w:r>
      <w:r w:rsidR="0098226B" w:rsidRPr="0098226B">
        <w:rPr>
          <w:rStyle w:val="Strong"/>
        </w:rPr>
        <w:t xml:space="preserve"> NTP is recommended.</w:t>
      </w:r>
    </w:p>
    <w:p w:rsidR="00077C24" w:rsidRDefault="003D1513" w:rsidP="00434848">
      <w:pPr>
        <w:pStyle w:val="NumberedList"/>
        <w:numPr>
          <w:ilvl w:val="0"/>
          <w:numId w:val="17"/>
        </w:numPr>
      </w:pPr>
      <w:r>
        <w:t>Edit the /etc/hosts file to m</w:t>
      </w:r>
      <w:r w:rsidRPr="00926A40">
        <w:t xml:space="preserve">ake </w:t>
      </w:r>
      <w:r w:rsidR="000A73DA" w:rsidRPr="00926A40">
        <w:t xml:space="preserve">sure that every Management Server has a fully-qualified host name that resolves to an IP address. </w:t>
      </w:r>
      <w:r>
        <w:t xml:space="preserve">Alternatively, you can do this </w:t>
      </w:r>
      <w:r w:rsidR="000A73DA" w:rsidRPr="00926A40">
        <w:t>through DNS.</w:t>
      </w:r>
    </w:p>
    <w:p w:rsidR="00077C24" w:rsidRDefault="00937711">
      <w:pPr>
        <w:pStyle w:val="NumberedList"/>
        <w:rPr>
          <w:rFonts w:cs="Calibri"/>
        </w:rPr>
      </w:pPr>
      <w:r w:rsidRPr="00A97192">
        <w:rPr>
          <w:rFonts w:cs="Calibri"/>
        </w:rPr>
        <w:t>Log in</w:t>
      </w:r>
      <w:r w:rsidR="003A542E">
        <w:rPr>
          <w:rFonts w:cs="Calibri"/>
        </w:rPr>
        <w:t xml:space="preserve"> </w:t>
      </w:r>
      <w:r w:rsidRPr="00A97192">
        <w:rPr>
          <w:rFonts w:cs="Calibri"/>
        </w:rPr>
        <w:t xml:space="preserve">to your OS as </w:t>
      </w:r>
      <w:r w:rsidRPr="00333B42">
        <w:rPr>
          <w:rFonts w:cs="Calibri"/>
        </w:rPr>
        <w:t>root</w:t>
      </w:r>
      <w:r w:rsidRPr="00A97192">
        <w:rPr>
          <w:rFonts w:cs="Calibri"/>
        </w:rPr>
        <w:t>.</w:t>
      </w:r>
      <w:r>
        <w:rPr>
          <w:rFonts w:cs="Calibri"/>
        </w:rPr>
        <w:t xml:space="preserve"> All the following commands should be run as root.</w:t>
      </w:r>
    </w:p>
    <w:p w:rsidR="00077C24" w:rsidRDefault="003D1513">
      <w:pPr>
        <w:pStyle w:val="NumberedList"/>
        <w:rPr>
          <w:rFonts w:cs="Calibri"/>
        </w:rPr>
      </w:pPr>
      <w:r>
        <w:rPr>
          <w:rFonts w:cs="Calibri"/>
        </w:rPr>
        <w:t>Ensure</w:t>
      </w:r>
      <w:r w:rsidR="005429FF" w:rsidRPr="00A97192">
        <w:rPr>
          <w:rFonts w:cs="Calibri"/>
        </w:rPr>
        <w:t xml:space="preserve"> that the SELINUX variable in /etc/selinux/config is set to permissive. This ensures that MySQL and the Management Server can run properly</w:t>
      </w:r>
      <w:r w:rsidR="005429FF">
        <w:rPr>
          <w:rFonts w:cs="Calibri"/>
        </w:rPr>
        <w:t xml:space="preserve"> on system reboot</w:t>
      </w:r>
      <w:r w:rsidR="005429FF" w:rsidRPr="00A97192">
        <w:rPr>
          <w:rFonts w:cs="Calibri"/>
        </w:rPr>
        <w:t>.</w:t>
      </w:r>
    </w:p>
    <w:p w:rsidR="00077C24" w:rsidRDefault="003D1513">
      <w:pPr>
        <w:pStyle w:val="NumberedList"/>
        <w:rPr>
          <w:rFonts w:cs="Calibri"/>
        </w:rPr>
      </w:pPr>
      <w:r>
        <w:rPr>
          <w:rFonts w:cs="Calibri"/>
        </w:rPr>
        <w:t>R</w:t>
      </w:r>
      <w:r w:rsidR="005429FF">
        <w:rPr>
          <w:rFonts w:cs="Calibri"/>
        </w:rPr>
        <w:t>un</w:t>
      </w:r>
      <w:r>
        <w:rPr>
          <w:rFonts w:cs="Calibri"/>
        </w:rPr>
        <w:t xml:space="preserve"> the following command.</w:t>
      </w:r>
    </w:p>
    <w:p w:rsidR="00077C24" w:rsidRDefault="005429FF">
      <w:pPr>
        <w:pStyle w:val="Code"/>
      </w:pPr>
      <w:r w:rsidRPr="005429FF">
        <w:t xml:space="preserve"># </w:t>
      </w:r>
      <w:proofErr w:type="gramStart"/>
      <w:r w:rsidRPr="005429FF">
        <w:t>setenforce</w:t>
      </w:r>
      <w:proofErr w:type="gramEnd"/>
      <w:r w:rsidRPr="005429FF">
        <w:t xml:space="preserve"> permissive</w:t>
      </w:r>
    </w:p>
    <w:p w:rsidR="00077C24" w:rsidRDefault="00AF21BC">
      <w:pPr>
        <w:pStyle w:val="NumberedList"/>
      </w:pPr>
      <w:r>
        <w:t>M</w:t>
      </w:r>
      <w:r w:rsidR="005D7B47">
        <w:t>ake sure</w:t>
      </w:r>
      <w:r>
        <w:t xml:space="preserve"> that</w:t>
      </w:r>
      <w:r w:rsidR="005D7B47">
        <w:t xml:space="preserve"> the Management Server can reach the Internet.</w:t>
      </w:r>
    </w:p>
    <w:p w:rsidR="00077C24" w:rsidRDefault="00BF03F8">
      <w:pPr>
        <w:pStyle w:val="Code"/>
        <w:rPr>
          <w:rFonts w:cs="Calibri"/>
        </w:rPr>
      </w:pPr>
      <w:r>
        <w:rPr>
          <w:rStyle w:val="Codeinline"/>
        </w:rPr>
        <w:t xml:space="preserve"># </w:t>
      </w:r>
      <w:proofErr w:type="gramStart"/>
      <w:r w:rsidR="0098226B" w:rsidRPr="0098226B">
        <w:rPr>
          <w:rStyle w:val="Codeinline"/>
        </w:rPr>
        <w:t>ping</w:t>
      </w:r>
      <w:proofErr w:type="gramEnd"/>
      <w:r w:rsidR="0098226B" w:rsidRPr="0098226B">
        <w:rPr>
          <w:rStyle w:val="Codeinline"/>
        </w:rPr>
        <w:t xml:space="preserve"> www.google.com</w:t>
      </w:r>
    </w:p>
    <w:p w:rsidR="000A73DA" w:rsidRDefault="001F2D29" w:rsidP="00333B42">
      <w:pPr>
        <w:pStyle w:val="Heading2"/>
      </w:pPr>
      <w:bookmarkStart w:id="119" w:name="_Toc302411478"/>
      <w:r>
        <w:t>Single Node Install (One Management Server)</w:t>
      </w:r>
      <w:bookmarkEnd w:id="119"/>
    </w:p>
    <w:p w:rsidR="00077C24" w:rsidRDefault="001F2D29">
      <w:r>
        <w:t xml:space="preserve">This section describes the procedure for performing a single node install where the Management Server and MySQL are on a single, shared OS instance.  </w:t>
      </w:r>
      <w:proofErr w:type="gramStart"/>
      <w:r w:rsidR="00333B42">
        <w:t>If you have multiple Management Servers</w:t>
      </w:r>
      <w:r w:rsidR="00576D19">
        <w:t xml:space="preserve"> or if you want to have MySQL on a separate server</w:t>
      </w:r>
      <w:r w:rsidR="00106051">
        <w:t xml:space="preserve">, see </w:t>
      </w:r>
      <w:r w:rsidR="003D0CD5">
        <w:fldChar w:fldCharType="begin"/>
      </w:r>
      <w:r w:rsidR="00106051">
        <w:instrText xml:space="preserve"> REF _Ref266362043 \h </w:instrText>
      </w:r>
      <w:r w:rsidR="003D0CD5">
        <w:fldChar w:fldCharType="separate"/>
      </w:r>
      <w:r w:rsidR="00457795">
        <w:t>Multinode Install (Multiple Management Servers)</w:t>
      </w:r>
      <w:r w:rsidR="003D0CD5">
        <w:fldChar w:fldCharType="end"/>
      </w:r>
      <w:r>
        <w:t>.</w:t>
      </w:r>
      <w:proofErr w:type="gramEnd"/>
    </w:p>
    <w:p w:rsidR="00077C24" w:rsidRDefault="00706975" w:rsidP="0021481C">
      <w:pPr>
        <w:pStyle w:val="NumberedList"/>
        <w:numPr>
          <w:ilvl w:val="0"/>
          <w:numId w:val="56"/>
        </w:numPr>
      </w:pPr>
      <w:r>
        <w:lastRenderedPageBreak/>
        <w:t>I</w:t>
      </w:r>
      <w:r w:rsidR="00C52724">
        <w:t xml:space="preserve">nstall the CloudStack packages. You should have a file </w:t>
      </w:r>
      <w:r>
        <w:t>in</w:t>
      </w:r>
      <w:r w:rsidR="00C52724">
        <w:t xml:space="preserve"> the form</w:t>
      </w:r>
      <w:r>
        <w:t xml:space="preserve"> of</w:t>
      </w:r>
      <w:r w:rsidR="00C52724">
        <w:t xml:space="preserve"> “CloudStack-NNNN.tar.gz”.  Untar the file and then run the install.sh script inside it:</w:t>
      </w:r>
    </w:p>
    <w:p w:rsidR="00077C24" w:rsidRDefault="00C52724">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C52724">
      <w:pPr>
        <w:pStyle w:val="Code"/>
      </w:pPr>
      <w:r>
        <w:t xml:space="preserve"># </w:t>
      </w:r>
      <w:proofErr w:type="gramStart"/>
      <w:r>
        <w:t>cd</w:t>
      </w:r>
      <w:proofErr w:type="gramEnd"/>
      <w:r>
        <w:t xml:space="preserve"> CloudStack-</w:t>
      </w:r>
      <w:r w:rsidR="00C61EEB">
        <w:t>2.2.0</w:t>
      </w:r>
      <w:r w:rsidR="00333B42">
        <w:t>-</w:t>
      </w:r>
      <w:r>
        <w:t>1-centos</w:t>
      </w:r>
    </w:p>
    <w:p w:rsidR="00077C24" w:rsidRDefault="00C52724">
      <w:pPr>
        <w:pStyle w:val="Code"/>
      </w:pPr>
      <w:r>
        <w:t># .</w:t>
      </w:r>
      <w:r w:rsidRPr="00600B31">
        <w:t>/install.sh</w:t>
      </w:r>
    </w:p>
    <w:p w:rsidR="00077C24" w:rsidRDefault="00037A38">
      <w:pPr>
        <w:pStyle w:val="Code"/>
      </w:pPr>
      <w:r w:rsidRPr="00037A38">
        <w:t>Setting up the temporary repository...</w:t>
      </w:r>
    </w:p>
    <w:p w:rsidR="00077C24" w:rsidRDefault="00037A38">
      <w:pPr>
        <w:pStyle w:val="Code"/>
      </w:pPr>
      <w:r w:rsidRPr="00037A38">
        <w:t>Cleaning Yum cache...</w:t>
      </w:r>
    </w:p>
    <w:p w:rsidR="00077C24" w:rsidRDefault="00037A38">
      <w:pPr>
        <w:pStyle w:val="Code"/>
      </w:pPr>
      <w:r w:rsidRPr="00037A38">
        <w:t>Loaded plugins: fastestmirror</w:t>
      </w:r>
    </w:p>
    <w:p w:rsidR="00077C24" w:rsidRDefault="00037A38">
      <w:pPr>
        <w:pStyle w:val="Code"/>
      </w:pPr>
      <w:r w:rsidRPr="00037A38">
        <w:t>11 metadata files removed</w:t>
      </w:r>
    </w:p>
    <w:p w:rsidR="00077C24" w:rsidRDefault="00037A38">
      <w:pPr>
        <w:pStyle w:val="Code"/>
      </w:pPr>
      <w:r w:rsidRPr="00037A38">
        <w:t>Welcome to the Cloud.com CloudStack Installer.  What would you like to do?</w:t>
      </w:r>
    </w:p>
    <w:p w:rsidR="00077C24" w:rsidRDefault="00077C24">
      <w:pPr>
        <w:pStyle w:val="Code"/>
      </w:pPr>
    </w:p>
    <w:p w:rsidR="00077C24" w:rsidRDefault="00037A38">
      <w:pPr>
        <w:pStyle w:val="Code"/>
      </w:pPr>
      <w:r w:rsidRPr="00037A38">
        <w:t xml:space="preserve">    M) Install the Management Server</w:t>
      </w:r>
    </w:p>
    <w:p w:rsidR="00077C24" w:rsidRDefault="00037A38">
      <w:pPr>
        <w:pStyle w:val="Code"/>
      </w:pPr>
      <w:r w:rsidRPr="00037A38">
        <w:t xml:space="preserve">    A) Install the Agent</w:t>
      </w:r>
    </w:p>
    <w:p w:rsidR="00077C24" w:rsidRDefault="00037A38">
      <w:pPr>
        <w:pStyle w:val="Code"/>
      </w:pPr>
      <w:r w:rsidRPr="00037A38">
        <w:t xml:space="preserve">    S) Install the Usage Monitor</w:t>
      </w:r>
    </w:p>
    <w:p w:rsidR="00077C24" w:rsidRDefault="00037A38">
      <w:pPr>
        <w:pStyle w:val="Code"/>
      </w:pPr>
      <w:r w:rsidRPr="00037A38">
        <w:t xml:space="preserve">    D) Install the database server</w:t>
      </w:r>
    </w:p>
    <w:p w:rsidR="00077C24" w:rsidRDefault="00037A38">
      <w:pPr>
        <w:pStyle w:val="Code"/>
      </w:pPr>
      <w:r w:rsidRPr="00037A38">
        <w:t xml:space="preserve">    Q) Quit</w:t>
      </w:r>
    </w:p>
    <w:p w:rsidR="00077C24" w:rsidRDefault="00077C24">
      <w:pPr>
        <w:pStyle w:val="Code"/>
      </w:pPr>
    </w:p>
    <w:p w:rsidR="00077C24" w:rsidRDefault="00037A38">
      <w:pPr>
        <w:pStyle w:val="Code"/>
      </w:pPr>
      <w:r w:rsidRPr="00037A38">
        <w:t xml:space="preserve">    &gt; M</w:t>
      </w:r>
    </w:p>
    <w:p w:rsidR="00077C24" w:rsidRDefault="00333B42" w:rsidP="0021481C">
      <w:pPr>
        <w:pStyle w:val="NumberedList"/>
        <w:numPr>
          <w:ilvl w:val="0"/>
          <w:numId w:val="57"/>
        </w:numPr>
      </w:pPr>
      <w:r>
        <w:t xml:space="preserve">Choose “M” to install the Management </w:t>
      </w:r>
      <w:r w:rsidRPr="0021481C">
        <w:t>Server</w:t>
      </w:r>
      <w:r>
        <w:t xml:space="preserve"> software</w:t>
      </w:r>
      <w:r w:rsidR="001F2D29">
        <w:t>.</w:t>
      </w:r>
    </w:p>
    <w:p w:rsidR="001F2D29" w:rsidRDefault="001F2D29" w:rsidP="00C47F8D">
      <w:pPr>
        <w:pStyle w:val="Heading3"/>
      </w:pPr>
      <w:bookmarkStart w:id="120" w:name="_Toc302411479"/>
      <w:r>
        <w:t>Single Node Database Install</w:t>
      </w:r>
      <w:bookmarkEnd w:id="120"/>
    </w:p>
    <w:p w:rsidR="00077C24" w:rsidRDefault="001F2D29" w:rsidP="00434848">
      <w:pPr>
        <w:pStyle w:val="NumberedList"/>
        <w:numPr>
          <w:ilvl w:val="0"/>
          <w:numId w:val="21"/>
        </w:numPr>
      </w:pPr>
      <w:r>
        <w:t>Re-run install.sh and choose “D” to install MySQL.</w:t>
      </w:r>
    </w:p>
    <w:p w:rsidR="00BD71F1" w:rsidRDefault="00BD71F1" w:rsidP="00BD71F1">
      <w:pPr>
        <w:pStyle w:val="Code"/>
      </w:pPr>
      <w:r>
        <w:t># ./install.sh</w:t>
      </w:r>
    </w:p>
    <w:p w:rsidR="00BD71F1" w:rsidRDefault="00BD71F1" w:rsidP="00BD71F1">
      <w:pPr>
        <w:pStyle w:val="Code"/>
      </w:pPr>
      <w:r>
        <w:t>Setting up the temporary repository...</w:t>
      </w:r>
    </w:p>
    <w:p w:rsidR="00BD71F1" w:rsidRDefault="00BD71F1" w:rsidP="00BD71F1">
      <w:pPr>
        <w:pStyle w:val="Code"/>
      </w:pPr>
      <w:r>
        <w:t>Cleaning Yum cache...</w:t>
      </w:r>
    </w:p>
    <w:p w:rsidR="00BD71F1" w:rsidRDefault="00BD71F1" w:rsidP="00BD71F1">
      <w:pPr>
        <w:pStyle w:val="Code"/>
      </w:pPr>
      <w:r>
        <w:t>Loaded plugins: fastestmirror</w:t>
      </w:r>
    </w:p>
    <w:p w:rsidR="00BD71F1" w:rsidRDefault="00BD71F1" w:rsidP="00BD71F1">
      <w:pPr>
        <w:pStyle w:val="Code"/>
      </w:pPr>
      <w:r>
        <w:t>11 metadata files removed</w:t>
      </w:r>
    </w:p>
    <w:p w:rsidR="00BD71F1" w:rsidRDefault="00BD71F1" w:rsidP="00BD71F1">
      <w:pPr>
        <w:pStyle w:val="Code"/>
      </w:pPr>
      <w:r>
        <w:t>Welcome to the Cloud.com CloudStack Installer.  What would you like to do?</w:t>
      </w:r>
    </w:p>
    <w:p w:rsidR="00BD71F1" w:rsidRDefault="00BD71F1" w:rsidP="00BD71F1">
      <w:pPr>
        <w:pStyle w:val="Code"/>
      </w:pPr>
    </w:p>
    <w:p w:rsidR="00BD71F1" w:rsidRDefault="00BD71F1" w:rsidP="00BD71F1">
      <w:pPr>
        <w:pStyle w:val="Code"/>
      </w:pPr>
      <w:r>
        <w:t xml:space="preserve">    A) Install the Agent</w:t>
      </w:r>
    </w:p>
    <w:p w:rsidR="00BD71F1" w:rsidRDefault="00BD71F1" w:rsidP="00BD71F1">
      <w:pPr>
        <w:pStyle w:val="Code"/>
      </w:pPr>
      <w:r>
        <w:t xml:space="preserve">    S) Install the Usage Monitor</w:t>
      </w:r>
    </w:p>
    <w:p w:rsidR="00BD71F1" w:rsidRDefault="00BD71F1" w:rsidP="00BD71F1">
      <w:pPr>
        <w:pStyle w:val="Code"/>
      </w:pPr>
      <w:r>
        <w:t xml:space="preserve">    D) Install the database server</w:t>
      </w:r>
    </w:p>
    <w:p w:rsidR="00BD71F1" w:rsidRDefault="00BD71F1" w:rsidP="00BD71F1">
      <w:pPr>
        <w:pStyle w:val="Code"/>
      </w:pPr>
      <w:r>
        <w:t xml:space="preserve">    U) Upgrade the CloudStack packages installed on this computer</w:t>
      </w:r>
    </w:p>
    <w:p w:rsidR="00BD71F1" w:rsidRDefault="00BD71F1" w:rsidP="00BD71F1">
      <w:pPr>
        <w:pStyle w:val="Code"/>
      </w:pPr>
      <w:r>
        <w:t xml:space="preserve">    R) Stop any running CloudStack services and remove the CloudStack packages from this computer</w:t>
      </w:r>
    </w:p>
    <w:p w:rsidR="00BD71F1" w:rsidRDefault="00BD71F1" w:rsidP="00BD71F1">
      <w:pPr>
        <w:pStyle w:val="Code"/>
      </w:pPr>
      <w:r>
        <w:t xml:space="preserve">    Q) Quit</w:t>
      </w:r>
    </w:p>
    <w:p w:rsidR="00BD71F1" w:rsidRDefault="00BD71F1" w:rsidP="00BD71F1">
      <w:pPr>
        <w:pStyle w:val="Code"/>
      </w:pPr>
    </w:p>
    <w:p w:rsidR="00BD71F1" w:rsidRDefault="00BD71F1" w:rsidP="00BD71F1">
      <w:pPr>
        <w:pStyle w:val="Code"/>
      </w:pPr>
      <w:r>
        <w:t xml:space="preserve">    &gt; D</w:t>
      </w:r>
    </w:p>
    <w:p w:rsidR="00077C24" w:rsidRDefault="00706975">
      <w:pPr>
        <w:pStyle w:val="NumberedList"/>
      </w:pPr>
      <w:r>
        <w:t>Edit the</w:t>
      </w:r>
      <w:r w:rsidR="00C40F45">
        <w:t xml:space="preserve"> MySQL configuration </w:t>
      </w:r>
      <w:r>
        <w:t>(</w:t>
      </w:r>
      <w:r w:rsidR="00C40F45">
        <w:t>/etc/my.cnf</w:t>
      </w:r>
      <w:r w:rsidR="00C7452E">
        <w:t xml:space="preserve"> or /etc/mysql/my.cnf, depending on your OS</w:t>
      </w:r>
      <w:r>
        <w:t>)</w:t>
      </w:r>
      <w:r w:rsidR="00C40F45">
        <w:t xml:space="preserve"> and insert the following lines in the [mysqld] section. </w:t>
      </w:r>
      <w:r>
        <w:t xml:space="preserve">You can </w:t>
      </w:r>
      <w:r w:rsidR="00C40F45">
        <w:t xml:space="preserve">put </w:t>
      </w:r>
      <w:r>
        <w:t xml:space="preserve">these lines </w:t>
      </w:r>
      <w:r w:rsidR="00C40F45">
        <w:t>below the datadir line.</w:t>
      </w:r>
      <w:r w:rsidR="00A74A37">
        <w:t xml:space="preserve">    The max_connections parameter should be set to 350 multiplied by the number of Management Servers you are deploying.  This example assumes 2 Management Servers.</w:t>
      </w:r>
    </w:p>
    <w:p w:rsidR="00077C24" w:rsidRDefault="00C40F45">
      <w:pPr>
        <w:pStyle w:val="Code"/>
      </w:pPr>
      <w:r w:rsidRPr="00984970">
        <w:t>innodb_rollback_on_timeout=1</w:t>
      </w:r>
    </w:p>
    <w:p w:rsidR="00077C24" w:rsidRDefault="00C40F45">
      <w:pPr>
        <w:pStyle w:val="Code"/>
      </w:pPr>
      <w:r w:rsidRPr="00D76EDB">
        <w:t>innodb_lock_wait_timeout=</w:t>
      </w:r>
      <w:r>
        <w:t>6</w:t>
      </w:r>
      <w:r w:rsidRPr="00D76EDB">
        <w:t>00</w:t>
      </w:r>
    </w:p>
    <w:p w:rsidR="00A74A37" w:rsidRDefault="00A74A37">
      <w:pPr>
        <w:pStyle w:val="Code"/>
      </w:pPr>
      <w:r>
        <w:t>max_connections=700</w:t>
      </w:r>
    </w:p>
    <w:p w:rsidR="00E46AB2" w:rsidRDefault="00E46AB2" w:rsidP="00E46AB2">
      <w:pPr>
        <w:pStyle w:val="NumberedList"/>
      </w:pPr>
      <w:r w:rsidRPr="00752DA3">
        <w:rPr>
          <w:b/>
        </w:rPr>
        <w:lastRenderedPageBreak/>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w:t>
      </w:r>
      <w:r w:rsidR="0067192F">
        <w:t>s</w:t>
      </w:r>
      <w:r>
        <w:t>, and substitute your own desired root password for &lt;password&gt;.</w:t>
      </w:r>
    </w:p>
    <w:p w:rsidR="0067192F" w:rsidRDefault="0067192F" w:rsidP="0067192F">
      <w:pPr>
        <w:pStyle w:val="Code"/>
      </w:pPr>
      <w:r>
        <w:t xml:space="preserve"># </w:t>
      </w:r>
      <w:proofErr w:type="gramStart"/>
      <w:r w:rsidRPr="0040383A">
        <w:t>service</w:t>
      </w:r>
      <w:proofErr w:type="gramEnd"/>
      <w:r w:rsidRPr="0040383A">
        <w:t xml:space="preserve"> mysqld start</w:t>
      </w:r>
    </w:p>
    <w:p w:rsidR="0067192F" w:rsidRDefault="0067192F" w:rsidP="0067192F">
      <w:pPr>
        <w:pStyle w:val="Code"/>
      </w:pPr>
      <w:r>
        <w:t xml:space="preserve"># </w:t>
      </w:r>
      <w:proofErr w:type="gramStart"/>
      <w:r>
        <w:t>mysql</w:t>
      </w:r>
      <w:proofErr w:type="gramEnd"/>
      <w:r>
        <w:t xml:space="preserve"> –u root</w:t>
      </w:r>
    </w:p>
    <w:p w:rsidR="00E46AB2" w:rsidRDefault="00E46AB2" w:rsidP="00E46AB2">
      <w:pPr>
        <w:pStyle w:val="Code"/>
      </w:pPr>
      <w:proofErr w:type="gramStart"/>
      <w:r>
        <w:t>mysql</w:t>
      </w:r>
      <w:proofErr w:type="gramEnd"/>
      <w:r>
        <w:t>&gt; SET PASSWORD = PASSWORD(&lt;password&gt;)</w:t>
      </w:r>
      <w:r w:rsidRPr="002473C8">
        <w:t>;</w:t>
      </w:r>
    </w:p>
    <w:p w:rsidR="00077C24" w:rsidRDefault="00C23FF2">
      <w:pPr>
        <w:pStyle w:val="NumberedList"/>
      </w:pPr>
      <w:r>
        <w:t>Set up the database. T</w:t>
      </w:r>
      <w:r w:rsidR="00E72894">
        <w:t xml:space="preserve">he </w:t>
      </w:r>
      <w:r w:rsidR="001F2D29">
        <w:t xml:space="preserve">following </w:t>
      </w:r>
      <w:r w:rsidR="001C6B22">
        <w:t>command</w:t>
      </w:r>
      <w:r w:rsidR="001F2D29">
        <w:t xml:space="preserve"> create</w:t>
      </w:r>
      <w:r>
        <w:t>s</w:t>
      </w:r>
      <w:r w:rsidR="001F2D29">
        <w:t xml:space="preserve"> the cloud user on the database</w:t>
      </w:r>
      <w:r w:rsidR="009E4E2C">
        <w:t>.</w:t>
      </w:r>
    </w:p>
    <w:p w:rsidR="001C6B22" w:rsidRDefault="001C6B22" w:rsidP="001C6B22">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1C6B22" w:rsidRDefault="001C6B22" w:rsidP="001C6B22">
      <w:pPr>
        <w:pStyle w:val="NumberedListlevel2"/>
      </w:pPr>
      <w:r>
        <w:t>In deploy-as, specify the username an</w:t>
      </w:r>
      <w:r w:rsidR="009E4E2C">
        <w:t>d password of the user deploying the database</w:t>
      </w:r>
      <w:r>
        <w:t xml:space="preserve">. </w:t>
      </w:r>
      <w:r w:rsidR="009E4E2C">
        <w:t>In the following command, it is assumed the root user is deploying the database and creating the cloud user</w:t>
      </w:r>
      <w:r>
        <w:t>.</w:t>
      </w:r>
    </w:p>
    <w:p w:rsidR="00077C24" w:rsidRDefault="002908E5">
      <w:pPr>
        <w:pStyle w:val="Code"/>
      </w:pPr>
      <w:r>
        <w:t xml:space="preserve"># </w:t>
      </w:r>
      <w:r w:rsidR="001F2D29">
        <w:t>cloud-setup-databases cloud:&lt;dbpassword</w:t>
      </w:r>
      <w:r w:rsidR="009B6F6D">
        <w:t>&gt;@localhost</w:t>
      </w:r>
      <w:r w:rsidR="001F2D29">
        <w:t xml:space="preserve"> --deploy-as=</w:t>
      </w:r>
      <w:proofErr w:type="gramStart"/>
      <w:r w:rsidR="001F2D29">
        <w:t>root</w:t>
      </w:r>
      <w:r w:rsidR="009A32EE">
        <w:t>:</w:t>
      </w:r>
      <w:proofErr w:type="gramEnd"/>
      <w:r w:rsidR="001C6B22">
        <w:t>&lt;</w:t>
      </w:r>
      <w:r w:rsidR="009A32EE">
        <w:t>password</w:t>
      </w:r>
      <w:r w:rsidR="001C6B22">
        <w:t>&gt;</w:t>
      </w:r>
    </w:p>
    <w:p w:rsidR="00077C24" w:rsidRDefault="00E72894">
      <w:pPr>
        <w:pStyle w:val="NumberedList"/>
      </w:pPr>
      <w:r>
        <w:t>C</w:t>
      </w:r>
      <w:r w:rsidR="002908E5">
        <w:t>onfigure the OS for the Management Server</w:t>
      </w:r>
      <w:r>
        <w:t xml:space="preserve"> using the following command</w:t>
      </w:r>
      <w:r w:rsidR="002908E5">
        <w:t xml:space="preserve">. </w:t>
      </w:r>
      <w:r w:rsidR="00966DB1">
        <w:t>This command will set up iptables, sudoers, and start the Management Server.</w:t>
      </w:r>
    </w:p>
    <w:p w:rsidR="00077C24" w:rsidRDefault="002908E5">
      <w:pPr>
        <w:pStyle w:val="Code"/>
      </w:pPr>
      <w:r w:rsidRPr="002908E5">
        <w:t># cloud-setup-management</w:t>
      </w:r>
    </w:p>
    <w:p w:rsidR="001F2D29" w:rsidRDefault="00966DB1" w:rsidP="00C40F45">
      <w:r>
        <w:t xml:space="preserve">This </w:t>
      </w:r>
      <w:r w:rsidR="002908E5">
        <w:t xml:space="preserve">completes the single node install for the Management Server and database. </w:t>
      </w:r>
      <w:r w:rsidR="00E72894">
        <w:t>C</w:t>
      </w:r>
      <w:r w:rsidR="002908E5">
        <w:t xml:space="preserve">ontinue with </w:t>
      </w:r>
      <w:r w:rsidR="003D0CD5">
        <w:fldChar w:fldCharType="begin"/>
      </w:r>
      <w:r w:rsidR="00E72894">
        <w:instrText xml:space="preserve"> REF _Ref266362457 \h </w:instrText>
      </w:r>
      <w:r w:rsidR="003D0CD5">
        <w:fldChar w:fldCharType="separate"/>
      </w:r>
      <w:r w:rsidR="00457795">
        <w:t>Prepare Secondary Storage</w:t>
      </w:r>
      <w:r w:rsidR="003D0CD5">
        <w:fldChar w:fldCharType="end"/>
      </w:r>
      <w:r w:rsidR="002908E5">
        <w:t>.</w:t>
      </w:r>
    </w:p>
    <w:p w:rsidR="001F2D29" w:rsidRDefault="001F2D29" w:rsidP="001F2D29">
      <w:pPr>
        <w:pStyle w:val="Heading2"/>
      </w:pPr>
      <w:bookmarkStart w:id="121" w:name="_Ref266362043"/>
      <w:bookmarkStart w:id="122" w:name="_Toc302411480"/>
      <w:r>
        <w:t>Multinode Install</w:t>
      </w:r>
      <w:r w:rsidR="002908E5">
        <w:t xml:space="preserve"> (Multiple Management Servers)</w:t>
      </w:r>
      <w:bookmarkEnd w:id="121"/>
      <w:bookmarkEnd w:id="122"/>
    </w:p>
    <w:p w:rsidR="001F2D29" w:rsidRDefault="001F2D29" w:rsidP="00C40F45">
      <w:r>
        <w:t xml:space="preserve">This section describes installing multiple </w:t>
      </w:r>
      <w:r w:rsidR="002908E5">
        <w:t>Management Servers and installing MySQL on a node separate from the Management Servers. If you have just completed the single node install</w:t>
      </w:r>
      <w:r w:rsidR="00E72894">
        <w:t>,</w:t>
      </w:r>
      <w:r w:rsidR="002908E5">
        <w:t xml:space="preserve"> </w:t>
      </w:r>
      <w:r w:rsidR="00E72894">
        <w:t xml:space="preserve">see </w:t>
      </w:r>
      <w:r w:rsidR="003D0CD5">
        <w:fldChar w:fldCharType="begin"/>
      </w:r>
      <w:r w:rsidR="00E72894">
        <w:instrText xml:space="preserve"> REF _Ref266362476 \h </w:instrText>
      </w:r>
      <w:r w:rsidR="003D0CD5">
        <w:fldChar w:fldCharType="separate"/>
      </w:r>
      <w:r w:rsidR="00457795">
        <w:t>Prepare Secondary Storage</w:t>
      </w:r>
      <w:r w:rsidR="003D0CD5">
        <w:fldChar w:fldCharType="end"/>
      </w:r>
      <w:r w:rsidR="002908E5">
        <w:t>.</w:t>
      </w:r>
    </w:p>
    <w:p w:rsidR="002908E5" w:rsidRDefault="002908E5" w:rsidP="002908E5">
      <w:pPr>
        <w:keepNext/>
      </w:pPr>
      <w:r>
        <w:t>The procedure to install multiple management servers is:</w:t>
      </w:r>
    </w:p>
    <w:p w:rsidR="00077C24" w:rsidRDefault="002908E5" w:rsidP="00434848">
      <w:pPr>
        <w:pStyle w:val="NumberedList"/>
        <w:numPr>
          <w:ilvl w:val="0"/>
          <w:numId w:val="18"/>
        </w:numPr>
      </w:pPr>
      <w:r>
        <w:t>Install the first Management Server</w:t>
      </w:r>
    </w:p>
    <w:p w:rsidR="00077C24" w:rsidRDefault="002908E5">
      <w:pPr>
        <w:pStyle w:val="NumberedList"/>
      </w:pPr>
      <w:r>
        <w:t>Install MySQL on a separate node (referred to as the Database Node</w:t>
      </w:r>
      <w:r w:rsidR="00111B3E">
        <w:t>,</w:t>
      </w:r>
      <w:r>
        <w:t xml:space="preserve"> below)</w:t>
      </w:r>
    </w:p>
    <w:p w:rsidR="00077C24" w:rsidRDefault="002908E5">
      <w:pPr>
        <w:pStyle w:val="NumberedList"/>
      </w:pPr>
      <w:r>
        <w:t>Set</w:t>
      </w:r>
      <w:r w:rsidR="00E72894">
        <w:t xml:space="preserve"> </w:t>
      </w:r>
      <w:r>
        <w:t>up the MySQL database</w:t>
      </w:r>
    </w:p>
    <w:p w:rsidR="00077C24" w:rsidRDefault="002908E5">
      <w:pPr>
        <w:pStyle w:val="NumberedList"/>
      </w:pPr>
      <w:r>
        <w:t>Install additional Management Servers</w:t>
      </w:r>
    </w:p>
    <w:p w:rsidR="005D7B47" w:rsidRDefault="005D7B47" w:rsidP="00C47F8D">
      <w:pPr>
        <w:pStyle w:val="Heading3"/>
      </w:pPr>
      <w:bookmarkStart w:id="123" w:name="_Toc265175082"/>
      <w:bookmarkStart w:id="124" w:name="_Toc266277104"/>
      <w:bookmarkStart w:id="125" w:name="_Toc302411481"/>
      <w:bookmarkEnd w:id="123"/>
      <w:bookmarkEnd w:id="124"/>
      <w:r>
        <w:t>Install the First Management Server</w:t>
      </w:r>
      <w:bookmarkEnd w:id="125"/>
    </w:p>
    <w:p w:rsidR="00077C24" w:rsidRDefault="00FC7D43" w:rsidP="00434848">
      <w:pPr>
        <w:pStyle w:val="NumberedList"/>
        <w:numPr>
          <w:ilvl w:val="0"/>
          <w:numId w:val="19"/>
        </w:numPr>
      </w:pPr>
      <w:r>
        <w:t>I</w:t>
      </w:r>
      <w:r w:rsidR="002908E5">
        <w:t xml:space="preserve">nstall the CloudStack packages. You should have a file </w:t>
      </w:r>
      <w:r>
        <w:t>in</w:t>
      </w:r>
      <w:r w:rsidR="002908E5">
        <w:t xml:space="preserve"> the form </w:t>
      </w:r>
      <w:r>
        <w:t xml:space="preserve">of </w:t>
      </w:r>
      <w:r w:rsidR="002908E5">
        <w:t>“CloudStack-NNNN.tar.gz”. Untar the file and then run the install.sh script inside it:</w:t>
      </w:r>
    </w:p>
    <w:p w:rsidR="00077C24" w:rsidRDefault="002908E5">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2908E5">
      <w:pPr>
        <w:pStyle w:val="Code"/>
      </w:pPr>
      <w:r>
        <w:t xml:space="preserve"># </w:t>
      </w:r>
      <w:proofErr w:type="gramStart"/>
      <w:r>
        <w:t>cd</w:t>
      </w:r>
      <w:proofErr w:type="gramEnd"/>
      <w:r>
        <w:t xml:space="preserve"> CloudStack-</w:t>
      </w:r>
      <w:r w:rsidR="00C61EEB">
        <w:t>2.2.0</w:t>
      </w:r>
      <w:r>
        <w:t>-1-centos</w:t>
      </w:r>
    </w:p>
    <w:p w:rsidR="00077C24" w:rsidRDefault="002908E5">
      <w:pPr>
        <w:pStyle w:val="Code"/>
      </w:pPr>
      <w:r>
        <w:t># .</w:t>
      </w:r>
      <w:r w:rsidRPr="00600B31">
        <w:t>/install.sh</w:t>
      </w:r>
    </w:p>
    <w:p w:rsidR="00077C24" w:rsidRDefault="002908E5">
      <w:pPr>
        <w:pStyle w:val="NumberedList"/>
      </w:pPr>
      <w:r>
        <w:t xml:space="preserve">Choose “M” to install the Management Server software.  </w:t>
      </w:r>
    </w:p>
    <w:p w:rsidR="002908E5" w:rsidRDefault="002908E5" w:rsidP="00C47F8D">
      <w:pPr>
        <w:pStyle w:val="Heading3"/>
      </w:pPr>
      <w:bookmarkStart w:id="126" w:name="_Toc302411482"/>
      <w:r>
        <w:t>Install the Database</w:t>
      </w:r>
      <w:bookmarkEnd w:id="126"/>
    </w:p>
    <w:p w:rsidR="00077C24" w:rsidRDefault="00FC7D43" w:rsidP="00434848">
      <w:pPr>
        <w:pStyle w:val="NumberedList"/>
        <w:numPr>
          <w:ilvl w:val="0"/>
          <w:numId w:val="20"/>
        </w:numPr>
      </w:pPr>
      <w:r>
        <w:t>L</w:t>
      </w:r>
      <w:r w:rsidR="002908E5">
        <w:t>og in as root to your Database Node</w:t>
      </w:r>
      <w:r>
        <w:t xml:space="preserve"> and run the following commands</w:t>
      </w:r>
      <w:r w:rsidR="002908E5">
        <w:t xml:space="preserve">. </w:t>
      </w:r>
      <w:r w:rsidR="005D7C20">
        <w:t>If you are going to install a replica database then log in to the master.</w:t>
      </w:r>
    </w:p>
    <w:p w:rsidR="00077C24" w:rsidRDefault="002908E5">
      <w:pPr>
        <w:pStyle w:val="Code"/>
      </w:pPr>
      <w:r>
        <w:t xml:space="preserve"># </w:t>
      </w:r>
      <w:proofErr w:type="gramStart"/>
      <w:r w:rsidRPr="0040383A">
        <w:t>yum</w:t>
      </w:r>
      <w:proofErr w:type="gramEnd"/>
      <w:r w:rsidRPr="0040383A">
        <w:t xml:space="preserve"> install mysql-server</w:t>
      </w:r>
      <w:r>
        <w:t xml:space="preserve">   </w:t>
      </w:r>
    </w:p>
    <w:p w:rsidR="00077C24" w:rsidRDefault="002908E5">
      <w:pPr>
        <w:pStyle w:val="Code"/>
      </w:pPr>
      <w:r>
        <w:t xml:space="preserve"># </w:t>
      </w:r>
      <w:proofErr w:type="gramStart"/>
      <w:r w:rsidRPr="0040383A">
        <w:t>chkconfig</w:t>
      </w:r>
      <w:proofErr w:type="gramEnd"/>
      <w:r w:rsidRPr="0040383A">
        <w:t xml:space="preserve"> --level 35 mysqld on</w:t>
      </w:r>
    </w:p>
    <w:p w:rsidR="00077C24" w:rsidRDefault="00FC7D43" w:rsidP="00E61EC6">
      <w:pPr>
        <w:pStyle w:val="NumberedList"/>
        <w:keepNext/>
        <w:ind w:left="547"/>
      </w:pPr>
      <w:r w:rsidRPr="00FC7D43">
        <w:lastRenderedPageBreak/>
        <w:t>Edit the MySQL configuration (/etc/my.cnf</w:t>
      </w:r>
      <w:r w:rsidR="00C7452E">
        <w:t xml:space="preserve"> or /etc/mysql/my.cnf, depending on your OS</w:t>
      </w:r>
      <w:r w:rsidRPr="00FC7D43">
        <w:t>) and insert the following lines in the [mysqld] section. You can put these lines below the datadir line.</w:t>
      </w:r>
    </w:p>
    <w:p w:rsidR="00077C24" w:rsidRDefault="002908E5">
      <w:pPr>
        <w:pStyle w:val="Code"/>
      </w:pPr>
      <w:r w:rsidRPr="00FC7D43">
        <w:t>innodb_rollback_on_timeout=1</w:t>
      </w:r>
    </w:p>
    <w:p w:rsidR="00077C24" w:rsidRDefault="002908E5">
      <w:pPr>
        <w:pStyle w:val="Code"/>
      </w:pPr>
      <w:r w:rsidRPr="00FC7D43">
        <w:t>innodb_lock_wait_timeout=600</w:t>
      </w:r>
    </w:p>
    <w:p w:rsidR="00077C24" w:rsidRDefault="00FC7D43">
      <w:pPr>
        <w:pStyle w:val="NumberedList"/>
      </w:pPr>
      <w:r>
        <w:t>S</w:t>
      </w:r>
      <w:r w:rsidR="002908E5">
        <w:t>tart the MySQL service</w:t>
      </w:r>
      <w:r w:rsidR="00E46AB2">
        <w:t xml:space="preserve">, </w:t>
      </w:r>
      <w:proofErr w:type="gramStart"/>
      <w:r w:rsidR="00E46AB2">
        <w:t>then</w:t>
      </w:r>
      <w:proofErr w:type="gramEnd"/>
      <w:r w:rsidR="00E46AB2">
        <w:t xml:space="preserve"> invoke MySQL as the root user.</w:t>
      </w:r>
    </w:p>
    <w:p w:rsidR="00077C24" w:rsidRDefault="002908E5">
      <w:pPr>
        <w:pStyle w:val="Code"/>
      </w:pPr>
      <w:r>
        <w:t xml:space="preserve"># </w:t>
      </w:r>
      <w:proofErr w:type="gramStart"/>
      <w:r w:rsidRPr="0040383A">
        <w:t>service</w:t>
      </w:r>
      <w:proofErr w:type="gramEnd"/>
      <w:r w:rsidRPr="0040383A">
        <w:t xml:space="preserve"> mysqld start</w:t>
      </w:r>
    </w:p>
    <w:p w:rsidR="00E46AB2" w:rsidRDefault="00E46AB2" w:rsidP="00E46AB2">
      <w:pPr>
        <w:pStyle w:val="Code"/>
      </w:pPr>
      <w:r>
        <w:t xml:space="preserve"># </w:t>
      </w:r>
      <w:proofErr w:type="gramStart"/>
      <w:r>
        <w:t>mysql</w:t>
      </w:r>
      <w:proofErr w:type="gramEnd"/>
      <w:r>
        <w:t xml:space="preserve"> –u root</w:t>
      </w:r>
    </w:p>
    <w:p w:rsidR="002F1D52" w:rsidRDefault="002F1D52" w:rsidP="002F1D52">
      <w:pPr>
        <w:pStyle w:val="NumberedList"/>
      </w:pPr>
      <w:r w:rsidRPr="00752DA3">
        <w:rPr>
          <w:b/>
        </w:rPr>
        <w:t xml:space="preserve">Best Practice: On RHEL and CentOS, </w:t>
      </w:r>
      <w:r w:rsidR="001D7296">
        <w:rPr>
          <w:b/>
        </w:rPr>
        <w:t>My</w:t>
      </w:r>
      <w:r w:rsidRPr="00752DA3">
        <w:rPr>
          <w:b/>
        </w:rPr>
        <w:t>SQL does not set a root password by default. It is very strongly recommended that you set a root password as a security precaution.</w:t>
      </w:r>
      <w:r>
        <w:rPr>
          <w:b/>
        </w:rPr>
        <w:t xml:space="preserve"> </w:t>
      </w:r>
      <w:r>
        <w:t>Run the following command, and substitute your own desi</w:t>
      </w:r>
      <w:r w:rsidR="003F75CD">
        <w:t>red root password</w:t>
      </w:r>
      <w:r w:rsidR="00E46AB2">
        <w:t>.</w:t>
      </w:r>
    </w:p>
    <w:p w:rsidR="002F1D52" w:rsidRDefault="002F1D52" w:rsidP="002F1D52">
      <w:pPr>
        <w:pStyle w:val="Code"/>
      </w:pPr>
      <w:proofErr w:type="gramStart"/>
      <w:r>
        <w:t>mysql</w:t>
      </w:r>
      <w:proofErr w:type="gramEnd"/>
      <w:r>
        <w:t>&gt; SET PASSWORD = PASSWORD(</w:t>
      </w:r>
      <w:r w:rsidR="003F75CD">
        <w:t>'password'</w:t>
      </w:r>
      <w:r>
        <w:t>)</w:t>
      </w:r>
      <w:r w:rsidRPr="002473C8">
        <w:t>;</w:t>
      </w:r>
    </w:p>
    <w:p w:rsidR="00077C24" w:rsidRDefault="002F1D52">
      <w:pPr>
        <w:pStyle w:val="NumberedList"/>
      </w:pPr>
      <w:r>
        <w:t>To grant access privileges to remote users, r</w:t>
      </w:r>
      <w:r w:rsidR="00FC7D43">
        <w:t>un the following command f</w:t>
      </w:r>
      <w:r w:rsidR="00C40F45">
        <w:t>rom the mysql prompt:</w:t>
      </w:r>
    </w:p>
    <w:p w:rsidR="00077C24" w:rsidRDefault="00EA4B87">
      <w:pPr>
        <w:pStyle w:val="Code"/>
      </w:pPr>
      <w:r>
        <w:t xml:space="preserve">mysql&gt; </w:t>
      </w:r>
      <w:r w:rsidR="00C40F45" w:rsidRPr="002473C8">
        <w:t>GRANT ALL PRIVILEGES ON *.* TO ‘root’@’%’ WITH GRANT OPTION;</w:t>
      </w:r>
    </w:p>
    <w:p w:rsidR="00077C24" w:rsidRDefault="00C40F45">
      <w:pPr>
        <w:pStyle w:val="NumberedList"/>
      </w:pPr>
      <w:r>
        <w:t>Restart the MySQL service.</w:t>
      </w:r>
    </w:p>
    <w:p w:rsidR="00077C24" w:rsidRDefault="00EA4B87">
      <w:pPr>
        <w:pStyle w:val="Code"/>
      </w:pPr>
      <w:r>
        <w:t xml:space="preserve"># </w:t>
      </w:r>
      <w:proofErr w:type="gramStart"/>
      <w:r w:rsidR="00C40F45" w:rsidRPr="002473C8">
        <w:t>service</w:t>
      </w:r>
      <w:proofErr w:type="gramEnd"/>
      <w:r w:rsidR="00C40F45" w:rsidRPr="002473C8">
        <w:t xml:space="preserve"> mysql</w:t>
      </w:r>
      <w:r w:rsidR="00C40F45">
        <w:t>d</w:t>
      </w:r>
      <w:r w:rsidR="00C40F45" w:rsidRPr="002473C8">
        <w:t xml:space="preserve"> restart</w:t>
      </w:r>
    </w:p>
    <w:p w:rsidR="00077C24" w:rsidRDefault="00FC7D43">
      <w:pPr>
        <w:pStyle w:val="NumberedList"/>
      </w:pPr>
      <w:r>
        <w:t>O</w:t>
      </w:r>
      <w:r w:rsidR="00C40F45">
        <w:t>pen the MySQL server port (3306) in the firewall to allow remote clients to connect.</w:t>
      </w:r>
    </w:p>
    <w:p w:rsidR="00077C24" w:rsidRDefault="001E26FB">
      <w:pPr>
        <w:pStyle w:val="Code"/>
      </w:pPr>
      <w:r>
        <w:t xml:space="preserve"># </w:t>
      </w:r>
      <w:proofErr w:type="gramStart"/>
      <w:r>
        <w:t>iptables</w:t>
      </w:r>
      <w:proofErr w:type="gramEnd"/>
      <w:r>
        <w:t xml:space="preserve"> –I INPUT –p tcp --dport 3306 –j ACCEPT</w:t>
      </w:r>
    </w:p>
    <w:p w:rsidR="00077C24" w:rsidRDefault="001E26FB">
      <w:pPr>
        <w:pStyle w:val="NumberedList"/>
      </w:pPr>
      <w:r>
        <w:t>Edit the /etc/sysconfig/iptables file and add the following lines at the beginning of the INPUT chain</w:t>
      </w:r>
      <w:r w:rsidR="00FC7D43">
        <w:t>.</w:t>
      </w:r>
    </w:p>
    <w:p w:rsidR="00077C24" w:rsidRDefault="001E26FB">
      <w:pPr>
        <w:pStyle w:val="Code"/>
      </w:pPr>
      <w:r>
        <w:t>-A INPUT –p tcp --dport 3306 –j ACCEPT</w:t>
      </w:r>
    </w:p>
    <w:p w:rsidR="00B5001A" w:rsidRDefault="002560BD" w:rsidP="00C47F8D">
      <w:pPr>
        <w:pStyle w:val="Heading3"/>
      </w:pPr>
      <w:bookmarkStart w:id="127" w:name="_Toc265175085"/>
      <w:bookmarkStart w:id="128" w:name="_Toc302411483"/>
      <w:bookmarkEnd w:id="127"/>
      <w:r>
        <w:t>Database Replication</w:t>
      </w:r>
      <w:r w:rsidR="008E71A0">
        <w:t xml:space="preserve"> (Optional)</w:t>
      </w:r>
      <w:bookmarkEnd w:id="128"/>
    </w:p>
    <w:p w:rsidR="00FC30D4" w:rsidRDefault="002560BD" w:rsidP="002560BD">
      <w:r>
        <w:t xml:space="preserve">The CloudStack supports database replication from one MySQL node to another. </w:t>
      </w:r>
      <w:r w:rsidR="008E71A0">
        <w:t xml:space="preserve">This is achieved using standard MySQL replication. </w:t>
      </w:r>
      <w:r w:rsidR="007942BA">
        <w:t xml:space="preserve">You may want to do this as insurance against MySQL server or storage loss. MySQL replication is implemented using a master/slave model. The master is the node that </w:t>
      </w:r>
      <w:r w:rsidR="00F33EF4">
        <w:t xml:space="preserve">the </w:t>
      </w:r>
      <w:r w:rsidR="007942BA">
        <w:t>Management Servers are configured to use. The slave is a standby node that receives all write operations from the master and applies them to a local, redundant copy of the database. The following steps are a guide to implementing MySQL replication.</w:t>
      </w:r>
    </w:p>
    <w:p w:rsidR="009B6F6D" w:rsidRPr="00FC30D4" w:rsidRDefault="0098226B" w:rsidP="002560BD">
      <w:pPr>
        <w:rPr>
          <w:rStyle w:val="Strong"/>
        </w:rPr>
      </w:pPr>
      <w:r w:rsidRPr="0098226B">
        <w:rPr>
          <w:rStyle w:val="Strong"/>
        </w:rPr>
        <w:t>Important: These steps assume that this is a fresh install with no data in the master.</w:t>
      </w:r>
    </w:p>
    <w:p w:rsidR="00572E07" w:rsidRDefault="00586F59" w:rsidP="002560BD">
      <w:pPr>
        <w:rPr>
          <w:rStyle w:val="Strong"/>
        </w:rPr>
      </w:pPr>
      <w:r>
        <w:rPr>
          <w:rStyle w:val="Strong"/>
        </w:rPr>
        <w:t>Important:</w:t>
      </w:r>
      <w:r w:rsidR="0098226B" w:rsidRPr="0098226B">
        <w:rPr>
          <w:rStyle w:val="Strong"/>
        </w:rPr>
        <w:t xml:space="preserve"> Creating a replica is not a backup solution. You should develop a backup procedure for the MySQL data that is distinct from replication.</w:t>
      </w:r>
    </w:p>
    <w:p w:rsidR="00077C24" w:rsidRDefault="0098226B" w:rsidP="00434848">
      <w:pPr>
        <w:pStyle w:val="NumberedList"/>
        <w:numPr>
          <w:ilvl w:val="0"/>
          <w:numId w:val="22"/>
        </w:numPr>
      </w:pPr>
      <w:r w:rsidRPr="0098226B">
        <w:t>Edit my.cnf</w:t>
      </w:r>
      <w:r w:rsidR="009B7D79">
        <w:t xml:space="preserve"> on </w:t>
      </w:r>
      <w:r w:rsidR="009B7D79" w:rsidRPr="009B7D79">
        <w:t>the master and add the following in the [mysqld] section below datadir.</w:t>
      </w:r>
    </w:p>
    <w:p w:rsidR="00077C24" w:rsidRDefault="00B82888">
      <w:pPr>
        <w:pStyle w:val="Code"/>
      </w:pPr>
      <w:r>
        <w:t>log_bin=</w:t>
      </w:r>
      <w:r w:rsidRPr="007942BA">
        <w:t>mysql-bin</w:t>
      </w:r>
    </w:p>
    <w:p w:rsidR="00077C24" w:rsidRDefault="00B82888">
      <w:pPr>
        <w:pStyle w:val="Code"/>
      </w:pPr>
      <w:r>
        <w:t>server_id=1</w:t>
      </w:r>
    </w:p>
    <w:p w:rsidR="00077C24" w:rsidRDefault="00B82888">
      <w:pPr>
        <w:pStyle w:val="ListParagraph"/>
      </w:pPr>
      <w:r>
        <w:t>For server_id a common practice is to set it to the last octet of the server’s IP address. It must be unique with respect to other servers. Restart the MySQL service:</w:t>
      </w:r>
    </w:p>
    <w:p w:rsidR="00077C24" w:rsidRDefault="00B82888">
      <w:pPr>
        <w:pStyle w:val="Code"/>
      </w:pPr>
      <w:r w:rsidRPr="00D67D4D">
        <w:t xml:space="preserve"># </w:t>
      </w:r>
      <w:proofErr w:type="gramStart"/>
      <w:r w:rsidRPr="00D67D4D">
        <w:t>service</w:t>
      </w:r>
      <w:proofErr w:type="gramEnd"/>
      <w:r w:rsidRPr="00D67D4D">
        <w:t xml:space="preserve"> mysqld restart</w:t>
      </w:r>
    </w:p>
    <w:p w:rsidR="00077C24" w:rsidRDefault="0079024A" w:rsidP="00E61EC6">
      <w:pPr>
        <w:pStyle w:val="NumberedList"/>
        <w:keepNext/>
        <w:ind w:left="547"/>
      </w:pPr>
      <w:r>
        <w:lastRenderedPageBreak/>
        <w:t xml:space="preserve">Create a replication account on </w:t>
      </w:r>
      <w:r w:rsidR="005D7C20">
        <w:t>the master</w:t>
      </w:r>
      <w:r w:rsidR="00B82888">
        <w:t xml:space="preserve"> and give it privileges</w:t>
      </w:r>
      <w:r>
        <w:t xml:space="preserve">. We will use </w:t>
      </w:r>
      <w:r w:rsidR="00E22CD1">
        <w:t xml:space="preserve">the </w:t>
      </w:r>
      <w:r w:rsidR="00F33EF4">
        <w:t>“</w:t>
      </w:r>
      <w:r w:rsidR="00E22CD1">
        <w:t>cloud</w:t>
      </w:r>
      <w:r w:rsidR="005D7C20">
        <w:t>-repl</w:t>
      </w:r>
      <w:r w:rsidR="00F33EF4">
        <w:t>”</w:t>
      </w:r>
      <w:r w:rsidR="00E22CD1">
        <w:t xml:space="preserve"> </w:t>
      </w:r>
      <w:r>
        <w:t>user with</w:t>
      </w:r>
      <w:r w:rsidR="00F33EF4">
        <w:t xml:space="preserve"> the</w:t>
      </w:r>
      <w:r>
        <w:t xml:space="preserve"> </w:t>
      </w:r>
      <w:proofErr w:type="gramStart"/>
      <w:r>
        <w:t xml:space="preserve">password </w:t>
      </w:r>
      <w:r w:rsidR="00F33EF4">
        <w:t>”</w:t>
      </w:r>
      <w:proofErr w:type="gramEnd"/>
      <w:r w:rsidR="00F33EF4">
        <w:t>password”</w:t>
      </w:r>
      <w:r>
        <w:t>. This assumes that master and slave run on the 1</w:t>
      </w:r>
      <w:r w:rsidR="00B82888">
        <w:t>7</w:t>
      </w:r>
      <w:r>
        <w:t>2.16.1.0/24 network.</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 xml:space="preserve">&gt; </w:t>
      </w:r>
      <w:r>
        <w:t>create user</w:t>
      </w:r>
      <w:r w:rsidRPr="00B82888">
        <w:t xml:space="preserve"> 'cloud-repl'@'172.16.1.%' identified by 'password';</w:t>
      </w:r>
    </w:p>
    <w:p w:rsidR="00077C24" w:rsidRDefault="0079024A">
      <w:pPr>
        <w:pStyle w:val="Code"/>
      </w:pPr>
      <w:proofErr w:type="gramStart"/>
      <w:r w:rsidRPr="00B82888">
        <w:t>mysql</w:t>
      </w:r>
      <w:proofErr w:type="gramEnd"/>
      <w:r w:rsidRPr="00B82888">
        <w:t xml:space="preserve">&gt; </w:t>
      </w:r>
      <w:r w:rsidR="00B82888">
        <w:t>grant replication slave on</w:t>
      </w:r>
      <w:r w:rsidR="00B82888" w:rsidRPr="00B82888">
        <w:t xml:space="preserve"> *.* TO 'cloud-repl'@'172.16.1.%';</w:t>
      </w:r>
    </w:p>
    <w:p w:rsidR="00077C24" w:rsidRDefault="00B82888">
      <w:pPr>
        <w:pStyle w:val="Code"/>
      </w:pPr>
      <w:proofErr w:type="gramStart"/>
      <w:r w:rsidRPr="00B82888">
        <w:t>mysql</w:t>
      </w:r>
      <w:proofErr w:type="gramEnd"/>
      <w:r w:rsidRPr="00B82888">
        <w:t>&gt; flush privileges;</w:t>
      </w:r>
    </w:p>
    <w:p w:rsidR="00077C24" w:rsidRDefault="00B82888">
      <w:pPr>
        <w:pStyle w:val="Code"/>
      </w:pPr>
      <w:proofErr w:type="gramStart"/>
      <w:r w:rsidRPr="00B82888">
        <w:t>mysql</w:t>
      </w:r>
      <w:proofErr w:type="gramEnd"/>
      <w:r w:rsidRPr="00B82888">
        <w:t>&gt; flush tables with read lock;</w:t>
      </w:r>
    </w:p>
    <w:p w:rsidR="00077C24" w:rsidRDefault="00B82888">
      <w:pPr>
        <w:pStyle w:val="NumberedList"/>
      </w:pPr>
      <w:r>
        <w:t xml:space="preserve">Leave the current </w:t>
      </w:r>
      <w:r w:rsidR="009B7D79">
        <w:t>M</w:t>
      </w:r>
      <w:r>
        <w:t>y</w:t>
      </w:r>
      <w:r w:rsidR="009B7D79">
        <w:t>SQL</w:t>
      </w:r>
      <w:r>
        <w:t xml:space="preserve"> session running.</w:t>
      </w:r>
    </w:p>
    <w:p w:rsidR="00077C24" w:rsidRDefault="00B82888">
      <w:pPr>
        <w:pStyle w:val="NumberedList"/>
      </w:pPr>
      <w:r>
        <w:t xml:space="preserve">In a new shell start a second </w:t>
      </w:r>
      <w:r w:rsidR="009B7D79">
        <w:t xml:space="preserve">MySQL </w:t>
      </w:r>
      <w:r>
        <w:t xml:space="preserve">session. </w:t>
      </w:r>
    </w:p>
    <w:p w:rsidR="00077C24" w:rsidRDefault="009B7D79">
      <w:pPr>
        <w:pStyle w:val="NumberedList"/>
      </w:pPr>
      <w:r>
        <w:t>R</w:t>
      </w:r>
      <w:r w:rsidR="00B82888">
        <w:t>etrieve the current position of the database.</w:t>
      </w:r>
    </w:p>
    <w:p w:rsidR="00077C24" w:rsidRDefault="00B82888">
      <w:pPr>
        <w:pStyle w:val="Code"/>
      </w:pPr>
      <w:r w:rsidRPr="00B82888">
        <w:t xml:space="preserve"># </w:t>
      </w:r>
      <w:proofErr w:type="gramStart"/>
      <w:r>
        <w:t>mysql</w:t>
      </w:r>
      <w:proofErr w:type="gramEnd"/>
      <w:r>
        <w:t xml:space="preserve"> -u root</w:t>
      </w:r>
    </w:p>
    <w:p w:rsidR="00077C24" w:rsidRDefault="00B82888">
      <w:pPr>
        <w:pStyle w:val="Code"/>
      </w:pPr>
      <w:proofErr w:type="gramStart"/>
      <w:r w:rsidRPr="00B82888">
        <w:t>mysql</w:t>
      </w:r>
      <w:proofErr w:type="gramEnd"/>
      <w:r w:rsidRPr="00B82888">
        <w:t>&gt; show master status;</w:t>
      </w:r>
    </w:p>
    <w:p w:rsidR="00077C24" w:rsidRDefault="00B82888">
      <w:pPr>
        <w:pStyle w:val="Code"/>
      </w:pPr>
      <w:r w:rsidRPr="00B82888">
        <w:t>+------------------+----------+--------------+------------------+</w:t>
      </w:r>
    </w:p>
    <w:p w:rsidR="00077C24" w:rsidRDefault="00B82888">
      <w:pPr>
        <w:pStyle w:val="Code"/>
      </w:pPr>
      <w:r w:rsidRPr="00B82888">
        <w:t>| File             | Position | Binlog_Do_DB | Binlog_Ignore_DB |</w:t>
      </w:r>
    </w:p>
    <w:p w:rsidR="00077C24" w:rsidRDefault="00B82888">
      <w:pPr>
        <w:pStyle w:val="Code"/>
      </w:pPr>
      <w:r w:rsidRPr="00B82888">
        <w:t>+------------------+----------+--------------+------------------+</w:t>
      </w:r>
    </w:p>
    <w:p w:rsidR="00077C24" w:rsidRDefault="00B82888">
      <w:pPr>
        <w:pStyle w:val="Code"/>
      </w:pPr>
      <w:r w:rsidRPr="00B82888">
        <w:t xml:space="preserve">| </w:t>
      </w:r>
      <w:proofErr w:type="gramStart"/>
      <w:r w:rsidRPr="00B82888">
        <w:t>mysql-bin.000001</w:t>
      </w:r>
      <w:proofErr w:type="gramEnd"/>
      <w:r w:rsidRPr="00B82888">
        <w:t xml:space="preserve"> |      412 |              |                  |</w:t>
      </w:r>
    </w:p>
    <w:p w:rsidR="00077C24" w:rsidRDefault="00B82888">
      <w:pPr>
        <w:pStyle w:val="Code"/>
      </w:pPr>
      <w:r w:rsidRPr="00B82888">
        <w:t>+------------------+----------+--------------+------------------+</w:t>
      </w:r>
    </w:p>
    <w:p w:rsidR="00077C24" w:rsidRDefault="009B7D79">
      <w:pPr>
        <w:pStyle w:val="NumberedList"/>
      </w:pPr>
      <w:r>
        <w:t>Note</w:t>
      </w:r>
      <w:r w:rsidR="00B82888">
        <w:t xml:space="preserve"> the </w:t>
      </w:r>
      <w:r>
        <w:t xml:space="preserve">file </w:t>
      </w:r>
      <w:r w:rsidR="00B82888">
        <w:t xml:space="preserve">and the </w:t>
      </w:r>
      <w:r>
        <w:t xml:space="preserve">position </w:t>
      </w:r>
      <w:r w:rsidR="00B82888">
        <w:t xml:space="preserve">that are returned by your instance. </w:t>
      </w:r>
    </w:p>
    <w:p w:rsidR="00077C24" w:rsidRDefault="009B7D79">
      <w:pPr>
        <w:pStyle w:val="NumberedList"/>
      </w:pPr>
      <w:r>
        <w:t>E</w:t>
      </w:r>
      <w:r w:rsidR="00B82888">
        <w:t>xit from this session.</w:t>
      </w:r>
    </w:p>
    <w:p w:rsidR="00077C24" w:rsidRDefault="00B82888">
      <w:pPr>
        <w:pStyle w:val="NumberedList"/>
      </w:pPr>
      <w:r w:rsidRPr="00E773C8">
        <w:t>Complete the master setup. Returning to your first session on the master, release the locks and exit MySQL.</w:t>
      </w:r>
    </w:p>
    <w:p w:rsidR="00077C24" w:rsidRDefault="00B82888">
      <w:pPr>
        <w:pStyle w:val="Code"/>
      </w:pPr>
      <w:proofErr w:type="gramStart"/>
      <w:r w:rsidRPr="00B82888">
        <w:t>mysql</w:t>
      </w:r>
      <w:proofErr w:type="gramEnd"/>
      <w:r w:rsidRPr="00B82888">
        <w:t>&gt; unlock tables;</w:t>
      </w:r>
    </w:p>
    <w:p w:rsidR="00077C24" w:rsidRDefault="00DE11C4">
      <w:pPr>
        <w:pStyle w:val="NumberedList"/>
      </w:pPr>
      <w:r>
        <w:t>Install and c</w:t>
      </w:r>
      <w:r w:rsidR="007942BA">
        <w:t xml:space="preserve">onfigure the slave. </w:t>
      </w:r>
      <w:r w:rsidR="00E22CD1">
        <w:t>On the slave server</w:t>
      </w:r>
      <w:r w:rsidR="009B7D79">
        <w:t>, run the following commands.</w:t>
      </w:r>
    </w:p>
    <w:p w:rsidR="00077C24" w:rsidRDefault="00DE11C4">
      <w:pPr>
        <w:pStyle w:val="Code"/>
      </w:pPr>
      <w:r w:rsidRPr="00DE11C4">
        <w:t xml:space="preserve"># </w:t>
      </w:r>
      <w:proofErr w:type="gramStart"/>
      <w:r w:rsidRPr="00DE11C4">
        <w:t>yum</w:t>
      </w:r>
      <w:proofErr w:type="gramEnd"/>
      <w:r w:rsidRPr="00DE11C4">
        <w:t xml:space="preserve"> install mysql-server</w:t>
      </w:r>
    </w:p>
    <w:p w:rsidR="00077C24" w:rsidRDefault="00DE11C4">
      <w:pPr>
        <w:pStyle w:val="Code"/>
      </w:pPr>
      <w:r w:rsidRPr="00DE11C4">
        <w:t xml:space="preserve"># </w:t>
      </w:r>
      <w:proofErr w:type="gramStart"/>
      <w:r w:rsidRPr="00DE11C4">
        <w:t>chkconfig</w:t>
      </w:r>
      <w:proofErr w:type="gramEnd"/>
      <w:r w:rsidRPr="00DE11C4">
        <w:t xml:space="preserve"> mysqld on</w:t>
      </w:r>
    </w:p>
    <w:p w:rsidR="00077C24" w:rsidRDefault="007942BA">
      <w:pPr>
        <w:pStyle w:val="NumberedList"/>
      </w:pPr>
      <w:r>
        <w:t>Edit my.cnf and add the following lines in the [mysqld] section</w:t>
      </w:r>
      <w:r w:rsidR="00DE11C4">
        <w:t xml:space="preserve"> below datadir</w:t>
      </w:r>
      <w:r w:rsidR="009B7D79">
        <w:t>.</w:t>
      </w:r>
    </w:p>
    <w:p w:rsidR="00077C24" w:rsidRDefault="00D67D4D">
      <w:pPr>
        <w:pStyle w:val="Code"/>
      </w:pPr>
      <w:r w:rsidRPr="00D67D4D">
        <w:t>server_id=</w:t>
      </w:r>
      <w:r w:rsidR="0079024A" w:rsidRPr="00D67D4D">
        <w:t>2</w:t>
      </w:r>
    </w:p>
    <w:p w:rsidR="00077C24" w:rsidRDefault="00E22CD1">
      <w:pPr>
        <w:pStyle w:val="Code"/>
      </w:pPr>
      <w:r w:rsidRPr="00984970">
        <w:t>innodb_rollback_on_timeout=1</w:t>
      </w:r>
    </w:p>
    <w:p w:rsidR="00077C24" w:rsidRDefault="00E22CD1">
      <w:pPr>
        <w:pStyle w:val="Code"/>
      </w:pPr>
      <w:r w:rsidRPr="00D76EDB">
        <w:t>innodb_lock_wait_timeout=</w:t>
      </w:r>
      <w:r>
        <w:t>6</w:t>
      </w:r>
      <w:r w:rsidRPr="00D76EDB">
        <w:t>00</w:t>
      </w:r>
    </w:p>
    <w:p w:rsidR="00077C24" w:rsidRDefault="009B7D79">
      <w:pPr>
        <w:pStyle w:val="NumberedList"/>
      </w:pPr>
      <w:r>
        <w:t>R</w:t>
      </w:r>
      <w:r w:rsidR="00D67D4D">
        <w:t>estart MySQL</w:t>
      </w:r>
      <w:r>
        <w:t>.</w:t>
      </w:r>
    </w:p>
    <w:p w:rsidR="00077C24" w:rsidRDefault="00D67D4D">
      <w:pPr>
        <w:pStyle w:val="Code"/>
      </w:pPr>
      <w:r w:rsidRPr="00D67D4D">
        <w:t xml:space="preserve"># </w:t>
      </w:r>
      <w:proofErr w:type="gramStart"/>
      <w:r w:rsidRPr="00D67D4D">
        <w:t>service</w:t>
      </w:r>
      <w:proofErr w:type="gramEnd"/>
      <w:r w:rsidRPr="00D67D4D">
        <w:t xml:space="preserve"> mysqld restart</w:t>
      </w:r>
    </w:p>
    <w:p w:rsidR="00077C24" w:rsidRDefault="0079024A">
      <w:pPr>
        <w:pStyle w:val="NumberedList"/>
      </w:pPr>
      <w:r w:rsidRPr="00350511">
        <w:t>Instruct the slave to connect to and replicate from the master.</w:t>
      </w:r>
      <w:r w:rsidR="00D67D4D" w:rsidRPr="00350511">
        <w:t xml:space="preserve"> Replace </w:t>
      </w:r>
      <w:r w:rsidR="000511D3" w:rsidRPr="00350511">
        <w:t>the IP address, password, log file, and position with the values you have used in the previous steps.</w:t>
      </w:r>
    </w:p>
    <w:p w:rsidR="00077C24" w:rsidRDefault="000511D3">
      <w:pPr>
        <w:pStyle w:val="Code"/>
      </w:pPr>
      <w:proofErr w:type="gramStart"/>
      <w:r w:rsidRPr="0009194E">
        <w:t>mysql</w:t>
      </w:r>
      <w:proofErr w:type="gramEnd"/>
      <w:r w:rsidRPr="0009194E">
        <w:t>&gt; change master to</w:t>
      </w:r>
    </w:p>
    <w:p w:rsidR="00077C24" w:rsidRDefault="000511D3">
      <w:pPr>
        <w:pStyle w:val="Code"/>
      </w:pPr>
      <w:r w:rsidRPr="0009194E">
        <w:t xml:space="preserve">    -&gt; master_host='172.16.1.217',</w:t>
      </w:r>
    </w:p>
    <w:p w:rsidR="00077C24" w:rsidRDefault="000511D3">
      <w:pPr>
        <w:pStyle w:val="Code"/>
      </w:pPr>
      <w:r w:rsidRPr="0009194E">
        <w:t xml:space="preserve">    -&gt; master_user='cloud-repl',</w:t>
      </w:r>
    </w:p>
    <w:p w:rsidR="00077C24" w:rsidRDefault="000511D3">
      <w:pPr>
        <w:pStyle w:val="Code"/>
      </w:pPr>
      <w:r w:rsidRPr="0009194E">
        <w:t xml:space="preserve">    -&gt; master_password='password',</w:t>
      </w:r>
    </w:p>
    <w:p w:rsidR="00077C24" w:rsidRDefault="000511D3">
      <w:pPr>
        <w:pStyle w:val="Code"/>
      </w:pPr>
      <w:r w:rsidRPr="0009194E">
        <w:t xml:space="preserve">    -&gt; master_log_file='mysql-bin.000001',</w:t>
      </w:r>
    </w:p>
    <w:p w:rsidR="00077C24" w:rsidRDefault="000511D3">
      <w:pPr>
        <w:pStyle w:val="Code"/>
      </w:pPr>
      <w:r w:rsidRPr="0009194E">
        <w:t xml:space="preserve">    -&gt; master_log_pos=412;</w:t>
      </w:r>
    </w:p>
    <w:p w:rsidR="00077C24" w:rsidRDefault="00D67D4D">
      <w:pPr>
        <w:pStyle w:val="NumberedList"/>
      </w:pPr>
      <w:r>
        <w:lastRenderedPageBreak/>
        <w:t>Then</w:t>
      </w:r>
      <w:r w:rsidR="0079024A">
        <w:t xml:space="preserve"> start replication on</w:t>
      </w:r>
      <w:r>
        <w:t xml:space="preserve"> the</w:t>
      </w:r>
      <w:r w:rsidR="0079024A">
        <w:t xml:space="preserve"> slave</w:t>
      </w:r>
      <w:r w:rsidR="009B7D79">
        <w:t>.</w:t>
      </w:r>
    </w:p>
    <w:p w:rsidR="00077C24" w:rsidRDefault="0079024A">
      <w:pPr>
        <w:pStyle w:val="Code"/>
      </w:pPr>
      <w:proofErr w:type="gramStart"/>
      <w:r w:rsidRPr="00D67D4D">
        <w:t>mysql</w:t>
      </w:r>
      <w:proofErr w:type="gramEnd"/>
      <w:r w:rsidRPr="00D67D4D">
        <w:t xml:space="preserve">&gt; </w:t>
      </w:r>
      <w:r w:rsidR="000511D3">
        <w:t>start slave</w:t>
      </w:r>
      <w:r w:rsidRPr="00D67D4D">
        <w:t>;</w:t>
      </w:r>
    </w:p>
    <w:p w:rsidR="00077C24" w:rsidRDefault="0022632D">
      <w:pPr>
        <w:pStyle w:val="NumberedList"/>
      </w:pPr>
      <w:r>
        <w:t xml:space="preserve">Optionally, </w:t>
      </w:r>
      <w:r w:rsidR="0007466A">
        <w:t>open port 3306 on the slave as was done on the master earlier.</w:t>
      </w:r>
    </w:p>
    <w:p w:rsidR="00077C24" w:rsidRDefault="00586F59">
      <w:pPr>
        <w:pStyle w:val="ListParagraph"/>
        <w:rPr>
          <w:rStyle w:val="Strong"/>
        </w:rPr>
      </w:pPr>
      <w:r>
        <w:rPr>
          <w:rStyle w:val="Strong"/>
        </w:rPr>
        <w:t>Important:</w:t>
      </w:r>
      <w:r w:rsidR="0098226B" w:rsidRPr="0098226B">
        <w:rPr>
          <w:rStyle w:val="Strong"/>
        </w:rPr>
        <w:t xml:space="preserve"> This is not required for replication to work. But if you choose not to do this you will need to do it when failover to the replica occurs.</w:t>
      </w:r>
    </w:p>
    <w:p w:rsidR="000511D3" w:rsidRDefault="000511D3" w:rsidP="000511D3">
      <w:pPr>
        <w:pStyle w:val="Heading4"/>
      </w:pPr>
      <w:r>
        <w:t>Failover</w:t>
      </w:r>
    </w:p>
    <w:p w:rsidR="002560BD" w:rsidRDefault="002560BD" w:rsidP="0079024A">
      <w:r>
        <w:t>This will provide for a replicated database that can be used to implement manual failover for the Management Servers.</w:t>
      </w:r>
      <w:r w:rsidR="000511D3">
        <w:t xml:space="preserve"> CloudStack failover from one MySQL instance to another is performed by the administrator.</w:t>
      </w:r>
      <w:r>
        <w:t xml:space="preserve"> In the event of a database failure you should:</w:t>
      </w:r>
    </w:p>
    <w:p w:rsidR="00077C24" w:rsidRDefault="002560BD" w:rsidP="00434848">
      <w:pPr>
        <w:pStyle w:val="NumberedList"/>
        <w:numPr>
          <w:ilvl w:val="0"/>
          <w:numId w:val="9"/>
        </w:numPr>
      </w:pPr>
      <w:r>
        <w:t>Stop the Management Servers (via service cloud-management stop)</w:t>
      </w:r>
      <w:r w:rsidR="0079024A">
        <w:t>.</w:t>
      </w:r>
    </w:p>
    <w:p w:rsidR="00077C24" w:rsidRDefault="002560BD">
      <w:pPr>
        <w:pStyle w:val="NumberedList"/>
      </w:pPr>
      <w:r>
        <w:t>Change the replica’s configuration to be a master and restart it</w:t>
      </w:r>
      <w:r w:rsidR="0079024A">
        <w:t>.</w:t>
      </w:r>
    </w:p>
    <w:p w:rsidR="00077C24" w:rsidRDefault="0007466A">
      <w:pPr>
        <w:pStyle w:val="NumberedList"/>
      </w:pPr>
      <w:r>
        <w:t>Ensure that the replica’s port 3306 is open to the Management Servers</w:t>
      </w:r>
    </w:p>
    <w:p w:rsidR="00077C24" w:rsidRDefault="00E258B8">
      <w:pPr>
        <w:pStyle w:val="NumberedList"/>
      </w:pPr>
      <w:r>
        <w:t xml:space="preserve">Make a change so that the Management Server uses the new database. </w:t>
      </w:r>
      <w:r w:rsidR="00A608F2">
        <w:t xml:space="preserve">The simplest process here is to put the IP address of the new database server into each Management Server’s </w:t>
      </w:r>
      <w:r w:rsidR="00E057F0">
        <w:t>/etc/cloud/management/</w:t>
      </w:r>
      <w:r w:rsidR="00A608F2">
        <w:t>db.properties.</w:t>
      </w:r>
    </w:p>
    <w:p w:rsidR="00077C24" w:rsidRDefault="00A608F2">
      <w:pPr>
        <w:pStyle w:val="NumberedList"/>
      </w:pPr>
      <w:r>
        <w:t>Restart the Management Servers (via service cloud-management start)</w:t>
      </w:r>
    </w:p>
    <w:p w:rsidR="005D7C20" w:rsidRDefault="005D7C20" w:rsidP="00C47F8D">
      <w:pPr>
        <w:pStyle w:val="Heading3"/>
      </w:pPr>
      <w:bookmarkStart w:id="129" w:name="_Toc265175087"/>
      <w:bookmarkStart w:id="130" w:name="_Toc266277107"/>
      <w:bookmarkStart w:id="131" w:name="_Toc302411484"/>
      <w:bookmarkEnd w:id="129"/>
      <w:bookmarkEnd w:id="130"/>
      <w:r>
        <w:t>Creating and Initializing the Database</w:t>
      </w:r>
      <w:bookmarkEnd w:id="131"/>
    </w:p>
    <w:p w:rsidR="00077C24" w:rsidRDefault="005D7C20" w:rsidP="00434848">
      <w:pPr>
        <w:pStyle w:val="NumberedList"/>
        <w:numPr>
          <w:ilvl w:val="0"/>
          <w:numId w:val="23"/>
        </w:numPr>
      </w:pPr>
      <w:r>
        <w:t>Return to the root shell o</w:t>
      </w:r>
      <w:r w:rsidR="001C6B22">
        <w:t>n your first Management Server.</w:t>
      </w:r>
    </w:p>
    <w:p w:rsidR="004F3F5E" w:rsidRDefault="004F3F5E" w:rsidP="004F3F5E">
      <w:pPr>
        <w:pStyle w:val="NumberedList"/>
      </w:pPr>
      <w:r>
        <w:t>Set up the database. The following command creates the cloud user on the database.</w:t>
      </w:r>
    </w:p>
    <w:p w:rsidR="004F3F5E" w:rsidRDefault="004F3F5E" w:rsidP="004F3F5E">
      <w:pPr>
        <w:pStyle w:val="NumberedListlevel2"/>
      </w:pPr>
      <w:r w:rsidRPr="001C6B22">
        <w:t>In dbpassword</w:t>
      </w:r>
      <w:r>
        <w:t>, specify t</w:t>
      </w:r>
      <w:r w:rsidRPr="001C6B22">
        <w:t>he</w:t>
      </w:r>
      <w:r w:rsidRPr="0009194E">
        <w:t xml:space="preserve"> password </w:t>
      </w:r>
      <w:r>
        <w:t>to</w:t>
      </w:r>
      <w:r w:rsidRPr="0009194E">
        <w:t xml:space="preserve"> be assigned to the cloud user. You can choose to provide no password.</w:t>
      </w:r>
    </w:p>
    <w:p w:rsidR="004F3F5E" w:rsidRDefault="004F3F5E" w:rsidP="004F3F5E">
      <w:pPr>
        <w:pStyle w:val="NumberedListlevel2"/>
      </w:pPr>
      <w:r>
        <w:t>In dbhost, provide the hostname of the database node.</w:t>
      </w:r>
    </w:p>
    <w:p w:rsidR="004F3F5E" w:rsidRDefault="004F3F5E" w:rsidP="004F3F5E">
      <w:pPr>
        <w:pStyle w:val="NumberedListlevel2"/>
      </w:pPr>
      <w:r>
        <w:t xml:space="preserve">In deploy-as, </w:t>
      </w:r>
      <w:r w:rsidR="009E4E2C">
        <w:t xml:space="preserve">specify the username and password of the user deploying the database. </w:t>
      </w:r>
      <w:r>
        <w:t xml:space="preserve">For example, if you originally installed MySQL with user “root” and password “password”, provide </w:t>
      </w:r>
      <w:r w:rsidRPr="0098226B">
        <w:rPr>
          <w:rStyle w:val="Codeinline"/>
        </w:rPr>
        <w:t>--deploy-as=root:password</w:t>
      </w:r>
      <w:r>
        <w:t>.</w:t>
      </w:r>
    </w:p>
    <w:p w:rsidR="00077C24" w:rsidRDefault="005D7C20">
      <w:pPr>
        <w:pStyle w:val="Code"/>
      </w:pPr>
      <w:r>
        <w:t xml:space="preserve"># cloud-setup-databases </w:t>
      </w:r>
      <w:proofErr w:type="gramStart"/>
      <w:r>
        <w:t>cloud:</w:t>
      </w:r>
      <w:proofErr w:type="gramEnd"/>
      <w:r>
        <w:t>&lt;dbpassword&gt;</w:t>
      </w:r>
      <w:r w:rsidR="001C6B22">
        <w:t>@&lt;dbhost&gt; --deploy-as=root:&lt;</w:t>
      </w:r>
      <w:r>
        <w:t>password&gt;</w:t>
      </w:r>
    </w:p>
    <w:p w:rsidR="00044504" w:rsidRPr="00044504" w:rsidRDefault="00044504" w:rsidP="00044504">
      <w:pPr>
        <w:pStyle w:val="ListParagraph"/>
        <w:rPr>
          <w:b/>
        </w:rPr>
      </w:pPr>
      <w:r w:rsidRPr="001C6B22">
        <w:rPr>
          <w:b/>
        </w:rPr>
        <w:t xml:space="preserve">Best Practice: </w:t>
      </w:r>
      <w:r w:rsidR="009E4E2C">
        <w:rPr>
          <w:b/>
        </w:rPr>
        <w:t>On RHEL and CentOS</w:t>
      </w:r>
      <w:r w:rsidRPr="001C6B22">
        <w:rPr>
          <w:b/>
        </w:rPr>
        <w:t>, SQL does not set a root password</w:t>
      </w:r>
      <w:r w:rsidR="009E4E2C">
        <w:rPr>
          <w:b/>
        </w:rPr>
        <w:t xml:space="preserve"> by default</w:t>
      </w:r>
      <w:r w:rsidRPr="001C6B22">
        <w:rPr>
          <w:b/>
        </w:rPr>
        <w:t xml:space="preserve">. It is very strongly recommended that you set a </w:t>
      </w:r>
      <w:r w:rsidR="009E4E2C">
        <w:rPr>
          <w:b/>
        </w:rPr>
        <w:t xml:space="preserve">root </w:t>
      </w:r>
      <w:r w:rsidRPr="001C6B22">
        <w:rPr>
          <w:b/>
        </w:rPr>
        <w:t>password as a security precaution.</w:t>
      </w:r>
    </w:p>
    <w:p w:rsidR="00B5001A" w:rsidRDefault="005D7B47" w:rsidP="00C47F8D">
      <w:pPr>
        <w:pStyle w:val="Heading3"/>
      </w:pPr>
      <w:bookmarkStart w:id="132" w:name="_Toc265175089"/>
      <w:bookmarkStart w:id="133" w:name="_Toc302411485"/>
      <w:bookmarkEnd w:id="132"/>
      <w:r>
        <w:t>OS Configuration for the Management Server</w:t>
      </w:r>
      <w:bookmarkEnd w:id="133"/>
    </w:p>
    <w:p w:rsidR="00C52724" w:rsidRDefault="005D7B47" w:rsidP="008F6F05">
      <w:r>
        <w:t>Now run a script that will set</w:t>
      </w:r>
      <w:r w:rsidR="002E4655">
        <w:t xml:space="preserve"> </w:t>
      </w:r>
      <w:r>
        <w:t xml:space="preserve">up iptables rules and </w:t>
      </w:r>
      <w:r w:rsidR="00C730BE">
        <w:t>SEL</w:t>
      </w:r>
      <w:r>
        <w:t>inux for use by the Management Server. It will also chkconfig off and start the Management Server.</w:t>
      </w:r>
    </w:p>
    <w:p w:rsidR="00077C24" w:rsidRDefault="005D7B47">
      <w:pPr>
        <w:pStyle w:val="Code"/>
      </w:pPr>
      <w:r w:rsidRPr="005D7B47">
        <w:t># cloud-setup-management</w:t>
      </w:r>
    </w:p>
    <w:p w:rsidR="00C52724" w:rsidRDefault="00492F10" w:rsidP="00C47F8D">
      <w:pPr>
        <w:pStyle w:val="Heading3"/>
      </w:pPr>
      <w:bookmarkStart w:id="134" w:name="_Toc302411486"/>
      <w:r>
        <w:t>Prepare and Start Additional Management Servers</w:t>
      </w:r>
      <w:bookmarkEnd w:id="134"/>
    </w:p>
    <w:p w:rsidR="002E4655" w:rsidRDefault="00492F10" w:rsidP="00492F10">
      <w:r>
        <w:t xml:space="preserve">For your second and subsequent Management Servers you will install the CloudStack, connect it to the database, and set up the OS for the Management Server. </w:t>
      </w:r>
    </w:p>
    <w:p w:rsidR="005B1CE9" w:rsidRPr="005B1CE9" w:rsidRDefault="005B1CE9" w:rsidP="00492F10">
      <w:pPr>
        <w:rPr>
          <w:b/>
        </w:rPr>
      </w:pPr>
      <w:r w:rsidRPr="005B1CE9">
        <w:rPr>
          <w:b/>
        </w:rPr>
        <w:t>Important: Be sure to configure a load balancer to the Management Servers as discussed in section 4.</w:t>
      </w:r>
    </w:p>
    <w:p w:rsidR="00077C24" w:rsidRDefault="00492F10" w:rsidP="00E61EC6">
      <w:pPr>
        <w:pStyle w:val="NumberedList"/>
        <w:keepNext/>
        <w:numPr>
          <w:ilvl w:val="0"/>
          <w:numId w:val="24"/>
        </w:numPr>
        <w:ind w:left="547"/>
      </w:pPr>
      <w:r>
        <w:lastRenderedPageBreak/>
        <w:t>Run these commands on each additional Management Server:</w:t>
      </w:r>
    </w:p>
    <w:p w:rsidR="00077C24" w:rsidRDefault="00492F10">
      <w:pPr>
        <w:pStyle w:val="Code"/>
      </w:pPr>
      <w:r>
        <w:t xml:space="preserve"># </w:t>
      </w:r>
      <w:proofErr w:type="gramStart"/>
      <w:r>
        <w:t>tar</w:t>
      </w:r>
      <w:proofErr w:type="gramEnd"/>
      <w:r>
        <w:t xml:space="preserve"> xz</w:t>
      </w:r>
      <w:r w:rsidRPr="00600B31">
        <w:t xml:space="preserve">f </w:t>
      </w:r>
      <w:r>
        <w:t>CloudStack-</w:t>
      </w:r>
      <w:r w:rsidR="00C61EEB">
        <w:t>2.2.0</w:t>
      </w:r>
      <w:r w:rsidRPr="005F529B">
        <w:t>-1-centos.tar.gz</w:t>
      </w:r>
    </w:p>
    <w:p w:rsidR="00077C24" w:rsidRDefault="00492F10">
      <w:pPr>
        <w:pStyle w:val="Code"/>
      </w:pPr>
      <w:r>
        <w:t xml:space="preserve"># </w:t>
      </w:r>
      <w:proofErr w:type="gramStart"/>
      <w:r>
        <w:t>cd</w:t>
      </w:r>
      <w:proofErr w:type="gramEnd"/>
      <w:r>
        <w:t xml:space="preserve"> CloudStack-</w:t>
      </w:r>
      <w:r w:rsidR="00C61EEB">
        <w:t>2.2.0</w:t>
      </w:r>
      <w:r>
        <w:t>-1-centos</w:t>
      </w:r>
    </w:p>
    <w:p w:rsidR="00077C24" w:rsidRDefault="00492F10">
      <w:pPr>
        <w:pStyle w:val="Code"/>
      </w:pPr>
      <w:r>
        <w:t># .</w:t>
      </w:r>
      <w:r w:rsidRPr="00600B31">
        <w:t>/install.sh</w:t>
      </w:r>
    </w:p>
    <w:p w:rsidR="00077C24" w:rsidRDefault="00492F10">
      <w:pPr>
        <w:pStyle w:val="NumberedList"/>
      </w:pPr>
      <w:r>
        <w:t xml:space="preserve">Choose “M” to install the Management Server. </w:t>
      </w:r>
    </w:p>
    <w:p w:rsidR="00077C24" w:rsidRDefault="002E4655">
      <w:pPr>
        <w:pStyle w:val="NumberedList"/>
      </w:pPr>
      <w:r>
        <w:t>C</w:t>
      </w:r>
      <w:r w:rsidR="00DD0811">
        <w:t xml:space="preserve">onfigure the database client. </w:t>
      </w:r>
      <w:r w:rsidR="00DD0811" w:rsidRPr="00DD0811">
        <w:t xml:space="preserve">Note the absence of the </w:t>
      </w:r>
      <w:r w:rsidR="0098226B" w:rsidRPr="0098226B">
        <w:rPr>
          <w:rStyle w:val="Codeinline"/>
        </w:rPr>
        <w:t>--deploy-as</w:t>
      </w:r>
      <w:r w:rsidR="00DD0811" w:rsidRPr="00DD0811">
        <w:t xml:space="preserve"> argument in this case.</w:t>
      </w:r>
    </w:p>
    <w:p w:rsidR="00077C24" w:rsidRDefault="00492F10">
      <w:pPr>
        <w:pStyle w:val="Code"/>
      </w:pPr>
      <w:r w:rsidRPr="00492F10">
        <w:t># cloud-setup-databa</w:t>
      </w:r>
      <w:r w:rsidR="00ED3998">
        <w:t xml:space="preserve">ses </w:t>
      </w:r>
      <w:proofErr w:type="gramStart"/>
      <w:r w:rsidR="00ED3998">
        <w:t>cloud:</w:t>
      </w:r>
      <w:proofErr w:type="gramEnd"/>
      <w:r w:rsidR="00ED3998">
        <w:t>&lt;dbpassword&gt;@&lt;dbhost&gt;</w:t>
      </w:r>
    </w:p>
    <w:p w:rsidR="00077C24" w:rsidRDefault="002E4655">
      <w:pPr>
        <w:pStyle w:val="NumberedList"/>
      </w:pPr>
      <w:r>
        <w:t>C</w:t>
      </w:r>
      <w:r w:rsidR="00492F10">
        <w:t>onfigure the OS and start the Management Server:</w:t>
      </w:r>
    </w:p>
    <w:p w:rsidR="00077C24" w:rsidRDefault="00492F10">
      <w:pPr>
        <w:pStyle w:val="Code"/>
      </w:pPr>
      <w:r w:rsidRPr="00492F10">
        <w:t># cloud-setup-management</w:t>
      </w:r>
    </w:p>
    <w:p w:rsidR="00492F10" w:rsidRDefault="00C730BE" w:rsidP="00390CEE">
      <w:r>
        <w:t>T</w:t>
      </w:r>
      <w:r w:rsidR="00492F10">
        <w:t xml:space="preserve">he Management Server on this node should </w:t>
      </w:r>
      <w:r>
        <w:t xml:space="preserve">now </w:t>
      </w:r>
      <w:r w:rsidR="00492F10">
        <w:t>be running.</w:t>
      </w:r>
    </w:p>
    <w:p w:rsidR="00E96073" w:rsidRDefault="00E96073" w:rsidP="00C822A2">
      <w:pPr>
        <w:pStyle w:val="Heading1"/>
      </w:pPr>
      <w:bookmarkStart w:id="135" w:name="_Ref266362457"/>
      <w:bookmarkStart w:id="136" w:name="_Ref266362476"/>
      <w:bookmarkStart w:id="137" w:name="_Toc302411487"/>
      <w:r>
        <w:lastRenderedPageBreak/>
        <w:t>Prepare Secondary Storage</w:t>
      </w:r>
      <w:bookmarkEnd w:id="135"/>
      <w:bookmarkEnd w:id="136"/>
      <w:bookmarkEnd w:id="137"/>
    </w:p>
    <w:p w:rsidR="00E96073" w:rsidRDefault="00437B8A" w:rsidP="00E96073">
      <w:r>
        <w:t xml:space="preserve">Secondary </w:t>
      </w:r>
      <w:r w:rsidR="00C730BE">
        <w:t>s</w:t>
      </w:r>
      <w:r>
        <w:t xml:space="preserve">torage in all Zones must be seeded with a template that is used for </w:t>
      </w:r>
      <w:r w:rsidR="00C730BE">
        <w:t>s</w:t>
      </w:r>
      <w:r>
        <w:t xml:space="preserve">ystem VMs such as the Virtual Router. For each Secondary </w:t>
      </w:r>
      <w:r w:rsidR="00C730BE">
        <w:t xml:space="preserve">storage </w:t>
      </w:r>
      <w:r>
        <w:t xml:space="preserve">server you will need to execute the following </w:t>
      </w:r>
      <w:r w:rsidR="00C730BE">
        <w:t>steps</w:t>
      </w:r>
      <w:r>
        <w:t>.</w:t>
      </w:r>
    </w:p>
    <w:p w:rsidR="00060789" w:rsidRPr="00060789" w:rsidRDefault="00060789" w:rsidP="00E96073">
      <w:pPr>
        <w:rPr>
          <w:b/>
        </w:rPr>
      </w:pPr>
      <w:r w:rsidRPr="00060789">
        <w:rPr>
          <w:b/>
        </w:rPr>
        <w:t>Important: The 2.1 series system VM template will not work on 2.2.  You must use the 2.2 system VM template.</w:t>
      </w:r>
    </w:p>
    <w:p w:rsidR="00077C24" w:rsidRDefault="00C730BE" w:rsidP="00434848">
      <w:pPr>
        <w:pStyle w:val="NumberedList"/>
        <w:numPr>
          <w:ilvl w:val="0"/>
          <w:numId w:val="25"/>
        </w:numPr>
      </w:pPr>
      <w:r>
        <w:t>M</w:t>
      </w:r>
      <w:r w:rsidR="009126ED">
        <w:t xml:space="preserve">ount secondary storage on to your Management Server. This example assumes the path on the </w:t>
      </w:r>
      <w:r w:rsidR="000763BF">
        <w:t xml:space="preserve">secondary storage </w:t>
      </w:r>
      <w:r w:rsidR="009126ED">
        <w:t>server is /nfs/share.</w:t>
      </w:r>
    </w:p>
    <w:p w:rsidR="00077C24" w:rsidRDefault="00BF03F8">
      <w:pPr>
        <w:pStyle w:val="Code"/>
      </w:pPr>
      <w:r>
        <w:t xml:space="preserve"># </w:t>
      </w:r>
      <w:r w:rsidR="009126ED" w:rsidRPr="009126ED">
        <w:t>mount -t nfs servername</w:t>
      </w:r>
      <w:proofErr w:type="gramStart"/>
      <w:r w:rsidR="009126ED" w:rsidRPr="009126ED">
        <w:t>:/</w:t>
      </w:r>
      <w:proofErr w:type="gramEnd"/>
      <w:r w:rsidR="009126ED" w:rsidRPr="009126ED">
        <w:t>nfs/share /mnt/secondary</w:t>
      </w:r>
    </w:p>
    <w:p w:rsidR="00077C24" w:rsidRDefault="0015384B" w:rsidP="00434848">
      <w:pPr>
        <w:pStyle w:val="NumberedList"/>
        <w:numPr>
          <w:ilvl w:val="0"/>
          <w:numId w:val="25"/>
        </w:numPr>
      </w:pPr>
      <w:r>
        <w:t xml:space="preserve">Retrieve and decompress the system VM template.  </w:t>
      </w:r>
      <w:r w:rsidR="00C730BE">
        <w:t>R</w:t>
      </w:r>
      <w:r w:rsidR="00437B8A">
        <w:t>un the script /usr/lib</w:t>
      </w:r>
      <w:r w:rsidR="0077312A">
        <w:t>64</w:t>
      </w:r>
      <w:r w:rsidR="00437B8A">
        <w:t>/cloud/agent/scripts/storage/secondary/</w:t>
      </w:r>
      <w:r w:rsidR="0008107E">
        <w:t>cloud-install-sys-tmplt</w:t>
      </w:r>
      <w:r w:rsidR="00437B8A">
        <w:t xml:space="preserve">, which is installed on the Management </w:t>
      </w:r>
      <w:r w:rsidR="009126ED">
        <w:t>Server</w:t>
      </w:r>
      <w:r w:rsidR="00437B8A">
        <w:t xml:space="preserve">. </w:t>
      </w:r>
      <w:r>
        <w:t xml:space="preserve"> Run</w:t>
      </w:r>
      <w:r w:rsidR="002F6256">
        <w:t xml:space="preserve"> this for each hypervisor type that you e</w:t>
      </w:r>
      <w:r w:rsidR="000C40F1">
        <w:t>xpect end users to run in this Z</w:t>
      </w:r>
      <w:r w:rsidR="002F6256">
        <w:t xml:space="preserve">one.  </w:t>
      </w:r>
      <w:r w:rsidR="006D1E68">
        <w:t xml:space="preserve">This will give the system maximum flexibility to run system virtual machines.  </w:t>
      </w:r>
      <w:r>
        <w:t>T</w:t>
      </w:r>
      <w:r w:rsidR="00BC2E78">
        <w:t xml:space="preserve">his process will require approximately </w:t>
      </w:r>
      <w:r w:rsidR="00A5783C">
        <w:t>10</w:t>
      </w:r>
      <w:r w:rsidR="00BC2E78">
        <w:t xml:space="preserve"> GB </w:t>
      </w:r>
      <w:r w:rsidR="00C730BE">
        <w:t xml:space="preserve">of </w:t>
      </w:r>
      <w:r w:rsidR="00BC2E78">
        <w:t>free space on the local file</w:t>
      </w:r>
      <w:r w:rsidR="00C730BE">
        <w:t xml:space="preserve"> </w:t>
      </w:r>
      <w:r w:rsidR="00BC2E78">
        <w:t>system</w:t>
      </w:r>
      <w:r w:rsidR="002F6256">
        <w:t xml:space="preserve"> each time it runs</w:t>
      </w:r>
      <w:r w:rsidR="00BC2E78">
        <w:t>.</w:t>
      </w:r>
    </w:p>
    <w:p w:rsidR="0015384B" w:rsidRDefault="0015384B" w:rsidP="006D1E68">
      <w:pPr>
        <w:pStyle w:val="NumberedList"/>
        <w:numPr>
          <w:ilvl w:val="0"/>
          <w:numId w:val="0"/>
        </w:numPr>
        <w:ind w:left="540"/>
      </w:pPr>
      <w:r>
        <w:t>The command to run depends on hypervisor type.</w:t>
      </w:r>
      <w:r w:rsidR="00474911">
        <w:t xml:space="preserve">  </w:t>
      </w:r>
    </w:p>
    <w:p w:rsidR="0015384B" w:rsidRDefault="0015384B" w:rsidP="0015384B">
      <w:pPr>
        <w:pStyle w:val="NumberedList"/>
        <w:numPr>
          <w:ilvl w:val="0"/>
          <w:numId w:val="0"/>
        </w:numPr>
        <w:ind w:left="540"/>
      </w:pPr>
      <w:r>
        <w:t xml:space="preserve">For </w:t>
      </w:r>
      <w:r w:rsidR="000C40F1">
        <w:t>vSphere</w:t>
      </w:r>
      <w:r w:rsidR="00F50E48">
        <w:t>:</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rsidR="00F50E48">
        <w:t>ova</w:t>
      </w:r>
      <w:r w:rsidR="002909E0">
        <w:t xml:space="preserve"> </w:t>
      </w:r>
      <w:r w:rsidR="005435BA">
        <w:t>-</w:t>
      </w:r>
      <w:r w:rsidR="00E11140">
        <w:t>h vmware</w:t>
      </w:r>
      <w:r w:rsidR="002909E0">
        <w:t xml:space="preserve"> -</w:t>
      </w:r>
      <w:r w:rsidR="00E11140">
        <w:t>F</w:t>
      </w:r>
    </w:p>
    <w:p w:rsidR="0015384B" w:rsidRDefault="0015384B" w:rsidP="0015384B">
      <w:pPr>
        <w:pStyle w:val="NumberedList"/>
        <w:numPr>
          <w:ilvl w:val="0"/>
          <w:numId w:val="0"/>
        </w:numPr>
        <w:ind w:left="540"/>
      </w:pPr>
      <w:r>
        <w:t xml:space="preserve">For KVM: </w:t>
      </w:r>
    </w:p>
    <w:p w:rsidR="0015384B" w:rsidRDefault="0015384B" w:rsidP="0015384B">
      <w:pPr>
        <w:pStyle w:val="Code"/>
      </w:pPr>
      <w:r>
        <w:t xml:space="preserve"># </w:t>
      </w:r>
      <w:r w:rsidRPr="009126ED">
        <w:t>/usr/lib64/cloud/agent/scripts/storage/secondary</w:t>
      </w:r>
      <w:r w:rsidRPr="00F56F0C">
        <w:t>/</w:t>
      </w:r>
      <w:r w:rsidR="0008107E">
        <w:t xml:space="preserve">cloud-install-sys-tmplt </w:t>
      </w:r>
      <w:r w:rsidRPr="00F56F0C">
        <w:t>-m /mnt/secondary -u http://down</w:t>
      </w:r>
      <w:r>
        <w:t>load.cloud.com/releases/2.2.0/s</w:t>
      </w:r>
      <w:r w:rsidRPr="002F6256">
        <w:t>ystemvm.</w:t>
      </w:r>
      <w:r>
        <w:t>qcow2</w:t>
      </w:r>
      <w:r w:rsidRPr="002F6256">
        <w:t>.bz2</w:t>
      </w:r>
      <w:r>
        <w:t xml:space="preserve"> -</w:t>
      </w:r>
      <w:r w:rsidR="00E11140">
        <w:t>h kvm -F</w:t>
      </w:r>
    </w:p>
    <w:p w:rsidR="002F6256" w:rsidRDefault="0015384B" w:rsidP="0015384B">
      <w:pPr>
        <w:pStyle w:val="NumberedList"/>
        <w:numPr>
          <w:ilvl w:val="0"/>
          <w:numId w:val="0"/>
        </w:numPr>
        <w:ind w:left="540"/>
      </w:pPr>
      <w:r>
        <w:t xml:space="preserve">For </w:t>
      </w:r>
      <w:r w:rsidR="00107473">
        <w:t>XenServer:</w:t>
      </w:r>
    </w:p>
    <w:p w:rsidR="00077C24" w:rsidRDefault="00BF03F8">
      <w:pPr>
        <w:pStyle w:val="Code"/>
      </w:pPr>
      <w:r>
        <w:t xml:space="preserve"># </w:t>
      </w:r>
      <w:r w:rsidR="009126ED" w:rsidRPr="009126ED">
        <w:t>/usr/lib64/cloud/agent/scripts/storage/secondary</w:t>
      </w:r>
      <w:r w:rsidR="00F56F0C" w:rsidRPr="00F56F0C">
        <w:t>/</w:t>
      </w:r>
      <w:r w:rsidR="0008107E">
        <w:t xml:space="preserve">cloud-install-sys-tmplt </w:t>
      </w:r>
      <w:r w:rsidR="00437B8A" w:rsidRPr="00F56F0C">
        <w:t>-m /mnt/se</w:t>
      </w:r>
      <w:r w:rsidR="00F56F0C" w:rsidRPr="00F56F0C">
        <w:t>condary -u http://down</w:t>
      </w:r>
      <w:r w:rsidR="002F6256">
        <w:t>load.cloud.com/releases/2.2</w:t>
      </w:r>
      <w:r w:rsidR="00C73201">
        <w:t>.0</w:t>
      </w:r>
      <w:r w:rsidR="0015384B">
        <w:t>/s</w:t>
      </w:r>
      <w:r w:rsidR="0015384B" w:rsidRPr="002F6256">
        <w:t>ystemvm.vhd.bz2</w:t>
      </w:r>
      <w:r w:rsidR="00E11140">
        <w:t xml:space="preserve"> -h xen</w:t>
      </w:r>
      <w:r w:rsidR="00715310">
        <w:t>server</w:t>
      </w:r>
      <w:r w:rsidR="00474911">
        <w:t xml:space="preserve"> -</w:t>
      </w:r>
      <w:r w:rsidR="00E11140">
        <w:t>F</w:t>
      </w:r>
    </w:p>
    <w:p w:rsidR="00077C24" w:rsidRDefault="00AC1B7F">
      <w:pPr>
        <w:pStyle w:val="ListParagraph"/>
      </w:pPr>
      <w:r>
        <w:t>Each one of these</w:t>
      </w:r>
      <w:r w:rsidR="00F56F0C">
        <w:t xml:space="preserve"> file</w:t>
      </w:r>
      <w:r>
        <w:t>s is large.  It</w:t>
      </w:r>
      <w:r w:rsidR="00F56F0C">
        <w:t xml:space="preserve"> may take </w:t>
      </w:r>
      <w:r>
        <w:t>30 minutes or more to download and uncompress.</w:t>
      </w:r>
    </w:p>
    <w:p w:rsidR="00077C24" w:rsidRDefault="000C40F1" w:rsidP="00434848">
      <w:pPr>
        <w:pStyle w:val="NumberedList"/>
        <w:numPr>
          <w:ilvl w:val="0"/>
          <w:numId w:val="25"/>
        </w:numPr>
      </w:pPr>
      <w:r>
        <w:t>Unmount secondary storage when the script has finished.</w:t>
      </w:r>
    </w:p>
    <w:p w:rsidR="00077C24" w:rsidRDefault="00BF03F8">
      <w:pPr>
        <w:pStyle w:val="Code"/>
      </w:pPr>
      <w:r>
        <w:t xml:space="preserve"># </w:t>
      </w:r>
      <w:proofErr w:type="gramStart"/>
      <w:r w:rsidR="009126ED">
        <w:t>umount</w:t>
      </w:r>
      <w:proofErr w:type="gramEnd"/>
      <w:r w:rsidR="009126ED" w:rsidRPr="00F56F0C">
        <w:t xml:space="preserve"> /mnt/se</w:t>
      </w:r>
      <w:r w:rsidR="009126ED">
        <w:t xml:space="preserve">condary </w:t>
      </w:r>
    </w:p>
    <w:p w:rsidR="003D65E1" w:rsidRDefault="003D65E1"/>
    <w:p w:rsidR="00B5001A" w:rsidRDefault="007C471F">
      <w:r>
        <w:t xml:space="preserve">Repeat the above </w:t>
      </w:r>
      <w:r w:rsidR="00C730BE">
        <w:t xml:space="preserve">steps </w:t>
      </w:r>
      <w:r>
        <w:t xml:space="preserve">for each </w:t>
      </w:r>
      <w:r w:rsidR="000763BF">
        <w:t>secondary storage</w:t>
      </w:r>
      <w:r>
        <w:t xml:space="preserve"> server.</w:t>
      </w:r>
    </w:p>
    <w:p w:rsidR="0095218C" w:rsidRDefault="0095218C" w:rsidP="00C822A2">
      <w:pPr>
        <w:pStyle w:val="Heading1"/>
      </w:pPr>
      <w:bookmarkStart w:id="138" w:name="_Toc302411488"/>
      <w:r>
        <w:lastRenderedPageBreak/>
        <w:t>Describe Your Deployment</w:t>
      </w:r>
      <w:bookmarkEnd w:id="138"/>
    </w:p>
    <w:p w:rsidR="001E7950" w:rsidRDefault="004858BC" w:rsidP="0031025F">
      <w:r>
        <w:t xml:space="preserve">Now your </w:t>
      </w:r>
      <w:r w:rsidR="00CE17F0">
        <w:t>Cloud.com</w:t>
      </w:r>
      <w:r>
        <w:t xml:space="preserve"> Management Server is running. The next step is to tell it about the </w:t>
      </w:r>
      <w:r w:rsidR="008F4EF8">
        <w:t>host</w:t>
      </w:r>
      <w:r>
        <w:t>s, storage, and network configuration that you have done in the previous sections</w:t>
      </w:r>
      <w:r w:rsidR="00A16D30">
        <w:t>.</w:t>
      </w:r>
    </w:p>
    <w:p w:rsidR="00077C24" w:rsidRDefault="006813DE" w:rsidP="00434848">
      <w:pPr>
        <w:pStyle w:val="NumberedList"/>
        <w:numPr>
          <w:ilvl w:val="0"/>
          <w:numId w:val="26"/>
        </w:numPr>
      </w:pPr>
      <w:r>
        <w:t>Log</w:t>
      </w:r>
      <w:r w:rsidR="001E7950">
        <w:t xml:space="preserve"> </w:t>
      </w:r>
      <w:r>
        <w:t>in to the</w:t>
      </w:r>
      <w:r w:rsidR="00A16D30">
        <w:t xml:space="preserve"> administrator web</w:t>
      </w:r>
      <w:r>
        <w:t xml:space="preserve"> UI</w:t>
      </w:r>
      <w:r w:rsidR="001E7950">
        <w:t>.</w:t>
      </w:r>
    </w:p>
    <w:p w:rsidR="00077C24" w:rsidRDefault="006813DE">
      <w:pPr>
        <w:pStyle w:val="Code"/>
      </w:pPr>
      <w:r w:rsidRPr="0031025F">
        <w:t>http://management-server-ip-address:8080/client</w:t>
      </w:r>
    </w:p>
    <w:p w:rsidR="00077C24" w:rsidRDefault="004858BC">
      <w:pPr>
        <w:pStyle w:val="ListParagraph"/>
      </w:pPr>
      <w:r>
        <w:t>The default credentials are “admin” for user and “password” for password.</w:t>
      </w:r>
      <w:r w:rsidR="00E8573D">
        <w:t xml:space="preserve">  The domain field should be left blank.  A blank domain field is defaulted to the ROOT domain.</w:t>
      </w:r>
    </w:p>
    <w:p w:rsidR="00077C24" w:rsidRDefault="00D3724C">
      <w:pPr>
        <w:pStyle w:val="NumberedList"/>
      </w:pPr>
      <w:r>
        <w:t>Using the left navigation tree, click on Configuration then Global Settings</w:t>
      </w:r>
      <w:r w:rsidR="002B446F">
        <w:t>.</w:t>
      </w:r>
    </w:p>
    <w:p w:rsidR="000C2413" w:rsidRDefault="00D3724C" w:rsidP="00D3724C">
      <w:pPr>
        <w:ind w:left="360"/>
      </w:pPr>
      <w:r>
        <w:rPr>
          <w:noProof/>
          <w:lang w:bidi="ar-SA"/>
        </w:rPr>
        <w:drawing>
          <wp:inline distT="0" distB="0" distL="0" distR="0" wp14:anchorId="42774AE8" wp14:editId="75818463">
            <wp:extent cx="6621060" cy="2537460"/>
            <wp:effectExtent l="19050" t="0" r="8340" b="0"/>
            <wp:docPr id="5" name="Picture 4" descr="globalconfi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lobalconfig.PNG"/>
                    <pic:cNvPicPr/>
                  </pic:nvPicPr>
                  <pic:blipFill>
                    <a:blip r:embed="rId39" cstate="print"/>
                    <a:stretch>
                      <a:fillRect/>
                    </a:stretch>
                  </pic:blipFill>
                  <pic:spPr>
                    <a:xfrm>
                      <a:off x="0" y="0"/>
                      <a:ext cx="6619461" cy="2536847"/>
                    </a:xfrm>
                    <a:prstGeom prst="rect">
                      <a:avLst/>
                    </a:prstGeom>
                  </pic:spPr>
                </pic:pic>
              </a:graphicData>
            </a:graphic>
          </wp:inline>
        </w:drawing>
      </w:r>
    </w:p>
    <w:p w:rsidR="00131DFD" w:rsidRDefault="00131DFD">
      <w:pPr>
        <w:pStyle w:val="ListParagraph"/>
      </w:pPr>
    </w:p>
    <w:p w:rsidR="00131DFD" w:rsidRDefault="00131DFD" w:rsidP="00131DFD">
      <w:pPr>
        <w:pStyle w:val="ListParagraph"/>
      </w:pPr>
    </w:p>
    <w:p w:rsidR="00131DFD" w:rsidRDefault="00131DFD" w:rsidP="00131DFD">
      <w:pPr>
        <w:pStyle w:val="ListParagraph"/>
      </w:pPr>
      <w:r>
        <w:t xml:space="preserve">You </w:t>
      </w:r>
      <w:r w:rsidRPr="005F3ED9">
        <w:rPr>
          <w:b/>
        </w:rPr>
        <w:t>may</w:t>
      </w:r>
      <w:r>
        <w:t xml:space="preserve"> need to edit the following fields.</w:t>
      </w:r>
    </w:p>
    <w:p w:rsidR="002C5CB7" w:rsidRDefault="002C5CB7">
      <w:pPr>
        <w:pStyle w:val="ListParagraph"/>
      </w:pPr>
    </w:p>
    <w:tbl>
      <w:tblPr>
        <w:tblW w:w="0" w:type="auto"/>
        <w:tblInd w:w="7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302"/>
        <w:gridCol w:w="5976"/>
      </w:tblGrid>
      <w:tr w:rsidR="00BD62FB" w:rsidRPr="00E910DC" w:rsidTr="00963C20">
        <w:tc>
          <w:tcPr>
            <w:tcW w:w="4302" w:type="dxa"/>
          </w:tcPr>
          <w:p w:rsidR="00077C24" w:rsidRDefault="0098226B">
            <w:pPr>
              <w:pStyle w:val="TableofFigures"/>
              <w:rPr>
                <w:rStyle w:val="Strong"/>
              </w:rPr>
            </w:pPr>
            <w:r w:rsidRPr="0098226B">
              <w:rPr>
                <w:rStyle w:val="Strong"/>
              </w:rPr>
              <w:t>Field</w:t>
            </w:r>
          </w:p>
        </w:tc>
        <w:tc>
          <w:tcPr>
            <w:tcW w:w="5976" w:type="dxa"/>
          </w:tcPr>
          <w:p w:rsidR="00077C24" w:rsidRDefault="0098226B">
            <w:pPr>
              <w:pStyle w:val="TableofFigures"/>
              <w:rPr>
                <w:rStyle w:val="Strong"/>
              </w:rPr>
            </w:pPr>
            <w:r w:rsidRPr="0098226B">
              <w:rPr>
                <w:rStyle w:val="Strong"/>
              </w:rPr>
              <w:t>Value</w:t>
            </w:r>
          </w:p>
        </w:tc>
      </w:tr>
      <w:tr w:rsidR="00820E58" w:rsidTr="00963C20">
        <w:tc>
          <w:tcPr>
            <w:tcW w:w="4302" w:type="dxa"/>
          </w:tcPr>
          <w:p w:rsidR="00820E58" w:rsidRDefault="00820E58">
            <w:pPr>
              <w:pStyle w:val="TableofFigures"/>
            </w:pPr>
            <w:r>
              <w:t>management.network.cidr</w:t>
            </w:r>
          </w:p>
        </w:tc>
        <w:tc>
          <w:tcPr>
            <w:tcW w:w="5976" w:type="dxa"/>
          </w:tcPr>
          <w:p w:rsidR="00820E58" w:rsidRDefault="00820E58" w:rsidP="00C416AB">
            <w:pPr>
              <w:pStyle w:val="TableofFigures"/>
              <w:rPr>
                <w:rFonts w:eastAsia="Times New Roman"/>
              </w:rPr>
            </w:pPr>
            <w:r>
              <w:rPr>
                <w:rFonts w:eastAsia="Times New Roman"/>
              </w:rPr>
              <w:t xml:space="preserve">A CIDR that describes the network that the management CIDRs reside on.  </w:t>
            </w:r>
            <w:r w:rsidRPr="00C416AB">
              <w:rPr>
                <w:rFonts w:eastAsia="Times New Roman"/>
                <w:b/>
              </w:rPr>
              <w:t xml:space="preserve">This variable </w:t>
            </w:r>
            <w:r w:rsidR="00C416AB">
              <w:rPr>
                <w:rFonts w:eastAsia="Times New Roman"/>
                <w:b/>
              </w:rPr>
              <w:t>must</w:t>
            </w:r>
            <w:r w:rsidRPr="00C416AB">
              <w:rPr>
                <w:rFonts w:eastAsia="Times New Roman"/>
                <w:b/>
              </w:rPr>
              <w:t xml:space="preserve"> be set for deployments that use vSphere.</w:t>
            </w:r>
            <w:r>
              <w:rPr>
                <w:rFonts w:eastAsia="Times New Roman"/>
              </w:rPr>
              <w:t xml:space="preserve">  It is recommended to be set for other deployments as well.  Example: 192.168.3.0/24.</w:t>
            </w:r>
          </w:p>
        </w:tc>
      </w:tr>
      <w:tr w:rsidR="00131738" w:rsidTr="00963C20">
        <w:tc>
          <w:tcPr>
            <w:tcW w:w="4302" w:type="dxa"/>
          </w:tcPr>
          <w:p w:rsidR="00077C24" w:rsidRDefault="006D6B9E">
            <w:pPr>
              <w:pStyle w:val="TableofFigures"/>
            </w:pPr>
            <w:r>
              <w:t>xen.public.network.device</w:t>
            </w:r>
          </w:p>
        </w:tc>
        <w:tc>
          <w:tcPr>
            <w:tcW w:w="5976" w:type="dxa"/>
          </w:tcPr>
          <w:p w:rsidR="00077C24" w:rsidRDefault="00D3724C" w:rsidP="00D3724C">
            <w:pPr>
              <w:pStyle w:val="TableofFigures"/>
            </w:pPr>
            <w:r>
              <w:rPr>
                <w:rFonts w:eastAsia="Times New Roman"/>
              </w:rPr>
              <w:t>For XenServer nodes, t</w:t>
            </w:r>
            <w:r w:rsidR="00650258">
              <w:rPr>
                <w:rFonts w:eastAsia="Times New Roman"/>
              </w:rPr>
              <w:t>his is the device name with the name-label that was used for the public network.</w:t>
            </w:r>
            <w:r w:rsidR="00ED5111">
              <w:t xml:space="preserve">  For example, “cloud-public</w:t>
            </w:r>
            <w:r w:rsidR="008114CD">
              <w:t xml:space="preserve">”. </w:t>
            </w:r>
            <w:r w:rsidR="0098226B" w:rsidRPr="0098226B">
              <w:rPr>
                <w:rStyle w:val="Strong"/>
              </w:rPr>
              <w:t xml:space="preserve">This is applicable only if you have a second NIC for the public network. </w:t>
            </w:r>
            <w:r w:rsidR="00F4067B">
              <w:t xml:space="preserve">In this case, </w:t>
            </w:r>
            <w:r w:rsidR="00ED5111">
              <w:t>set</w:t>
            </w:r>
            <w:r w:rsidR="00F4067B">
              <w:t xml:space="preserve"> the value </w:t>
            </w:r>
            <w:r w:rsidR="00ED5111">
              <w:t>to</w:t>
            </w:r>
            <w:r w:rsidR="00F4067B">
              <w:t xml:space="preserve"> </w:t>
            </w:r>
            <w:r w:rsidR="00ED5111">
              <w:t>the name</w:t>
            </w:r>
            <w:r w:rsidR="001E7950">
              <w:t>-</w:t>
            </w:r>
            <w:r w:rsidR="00ED5111">
              <w:t>label used for the separate public network created in section 7</w:t>
            </w:r>
            <w:r w:rsidR="006D6B9E">
              <w:t>.</w:t>
            </w:r>
          </w:p>
        </w:tc>
      </w:tr>
      <w:tr w:rsidR="000D7836" w:rsidTr="00563846">
        <w:trPr>
          <w:cantSplit/>
        </w:trPr>
        <w:tc>
          <w:tcPr>
            <w:tcW w:w="4302" w:type="dxa"/>
          </w:tcPr>
          <w:p w:rsidR="000D7836" w:rsidRDefault="000D7836">
            <w:pPr>
              <w:pStyle w:val="TableofFigures"/>
            </w:pPr>
            <w:r>
              <w:lastRenderedPageBreak/>
              <w:t>xen.private.network.device</w:t>
            </w:r>
          </w:p>
        </w:tc>
        <w:tc>
          <w:tcPr>
            <w:tcW w:w="5976" w:type="dxa"/>
          </w:tcPr>
          <w:p w:rsidR="000D7836" w:rsidRDefault="000D7836" w:rsidP="00D3724C">
            <w:pPr>
              <w:pStyle w:val="TableofFigures"/>
              <w:rPr>
                <w:rFonts w:eastAsia="Times New Roman"/>
              </w:rPr>
            </w:pPr>
            <w:r>
              <w:rPr>
                <w:rFonts w:eastAsia="Times New Roman"/>
              </w:rPr>
              <w:t>For XenServer nodes, this is the device name with the name-label that was used for the public network.</w:t>
            </w:r>
            <w:r>
              <w:t xml:space="preserve">  For example, “cloud-private”.</w:t>
            </w:r>
          </w:p>
        </w:tc>
      </w:tr>
      <w:tr w:rsidR="00CC553D" w:rsidTr="00963C20">
        <w:tc>
          <w:tcPr>
            <w:tcW w:w="4302" w:type="dxa"/>
          </w:tcPr>
          <w:p w:rsidR="00CC553D" w:rsidRDefault="00CC553D" w:rsidP="00701EB0">
            <w:pPr>
              <w:pStyle w:val="TableofFigures"/>
            </w:pPr>
            <w:r>
              <w:t>kvm.public.network.device</w:t>
            </w:r>
          </w:p>
        </w:tc>
        <w:tc>
          <w:tcPr>
            <w:tcW w:w="5976" w:type="dxa"/>
          </w:tcPr>
          <w:p w:rsidR="00CC553D" w:rsidRDefault="00CC553D" w:rsidP="00CC553D">
            <w:pPr>
              <w:pStyle w:val="TableofFigures"/>
            </w:pPr>
            <w:r>
              <w:rPr>
                <w:rFonts w:eastAsia="Times New Roman"/>
              </w:rPr>
              <w:t>For KVM nodes, this is the device that was used for the public network.</w:t>
            </w:r>
            <w:r>
              <w:t xml:space="preserve">  For example, “cloudbr0”.</w:t>
            </w:r>
          </w:p>
        </w:tc>
      </w:tr>
      <w:tr w:rsidR="00CC553D" w:rsidTr="00963C20">
        <w:tc>
          <w:tcPr>
            <w:tcW w:w="4302" w:type="dxa"/>
          </w:tcPr>
          <w:p w:rsidR="00CC553D" w:rsidRDefault="00CC553D" w:rsidP="00701EB0">
            <w:pPr>
              <w:pStyle w:val="TableofFigures"/>
            </w:pPr>
            <w:r>
              <w:t>kvm.private.network.device</w:t>
            </w:r>
          </w:p>
        </w:tc>
        <w:tc>
          <w:tcPr>
            <w:tcW w:w="5976" w:type="dxa"/>
          </w:tcPr>
          <w:p w:rsidR="00CC553D" w:rsidRDefault="00CC553D" w:rsidP="00FF786B">
            <w:pPr>
              <w:pStyle w:val="TableofFigures"/>
              <w:rPr>
                <w:rFonts w:eastAsia="Times New Roman"/>
              </w:rPr>
            </w:pPr>
            <w:r>
              <w:rPr>
                <w:rFonts w:eastAsia="Times New Roman"/>
              </w:rPr>
              <w:t xml:space="preserve">For KVM nodes, this is the device that was used for the </w:t>
            </w:r>
            <w:r w:rsidR="00FF786B">
              <w:rPr>
                <w:rFonts w:eastAsia="Times New Roman"/>
              </w:rPr>
              <w:t>private</w:t>
            </w:r>
            <w:r>
              <w:rPr>
                <w:rFonts w:eastAsia="Times New Roman"/>
              </w:rPr>
              <w:t xml:space="preserve"> network.</w:t>
            </w:r>
            <w:r w:rsidR="00FF786B">
              <w:t xml:space="preserve">  For example, “cloudbr1</w:t>
            </w:r>
            <w:r>
              <w:t>”.</w:t>
            </w:r>
          </w:p>
        </w:tc>
      </w:tr>
      <w:tr w:rsidR="00CC553D" w:rsidTr="00963C20">
        <w:tc>
          <w:tcPr>
            <w:tcW w:w="4302" w:type="dxa"/>
          </w:tcPr>
          <w:p w:rsidR="00CC553D" w:rsidRDefault="00CC553D">
            <w:pPr>
              <w:pStyle w:val="TableofFigures"/>
            </w:pPr>
            <w:r>
              <w:t>xen.setup.multipath</w:t>
            </w:r>
          </w:p>
        </w:tc>
        <w:tc>
          <w:tcPr>
            <w:tcW w:w="5976" w:type="dxa"/>
          </w:tcPr>
          <w:p w:rsidR="00CC553D" w:rsidRDefault="00CC553D">
            <w:pPr>
              <w:pStyle w:val="TableofFigures"/>
            </w:pPr>
            <w:r>
              <w:t xml:space="preserve">For XenServer nodes, this is a true/false variable that instructs the CloudStack to enable iSCSI multipath on the XenServer Hosts when they are added. This defaults to false. Set it to true if you would </w:t>
            </w:r>
            <w:r w:rsidR="00FF786B">
              <w:t xml:space="preserve">like </w:t>
            </w:r>
            <w:r>
              <w:t>the CloudStack to enable multipath.</w:t>
            </w:r>
          </w:p>
          <w:p w:rsidR="00CC553D" w:rsidRDefault="00CC553D">
            <w:pPr>
              <w:pStyle w:val="TableofFigures"/>
            </w:pPr>
            <w:r>
              <w:t>If this is true for a NFS-based deployment multipath will still be enabled on the XenServer host. However, this does not impact NFS operation and is harmless.</w:t>
            </w:r>
          </w:p>
        </w:tc>
      </w:tr>
      <w:tr w:rsidR="00CC553D" w:rsidTr="00963C20">
        <w:tc>
          <w:tcPr>
            <w:tcW w:w="4302" w:type="dxa"/>
          </w:tcPr>
          <w:p w:rsidR="00CC553D" w:rsidRDefault="00CC553D">
            <w:pPr>
              <w:pStyle w:val="TableofFigures"/>
            </w:pPr>
            <w:r>
              <w:t>secstorage.allowed.internal.sites</w:t>
            </w:r>
          </w:p>
        </w:tc>
        <w:tc>
          <w:tcPr>
            <w:tcW w:w="5976" w:type="dxa"/>
          </w:tcPr>
          <w:p w:rsidR="00CC553D" w:rsidRDefault="00CC553D">
            <w:pPr>
              <w:pStyle w:val="TableofFigures"/>
            </w:pPr>
            <w:r>
              <w:t>This is used to protect your internal network from rogue attempts to download arbitrary files using the template download feature. This is a comma-separated list of CIDRs. If a requested URL matches any of these CIDRs the Secondary Storage VM will use the private network interface to fetch the URL. Other URLs will go through the public interface. We suggest you set this to 1 or 2 hardened internal machines where you keep your templates. For example, set it to 192.168.1.66/32.</w:t>
            </w:r>
          </w:p>
        </w:tc>
      </w:tr>
      <w:tr w:rsidR="00CC553D" w:rsidTr="00963C20">
        <w:tc>
          <w:tcPr>
            <w:tcW w:w="4302" w:type="dxa"/>
          </w:tcPr>
          <w:p w:rsidR="00CC553D" w:rsidRDefault="00CC553D">
            <w:pPr>
              <w:pStyle w:val="TableofFigures"/>
            </w:pPr>
            <w:r>
              <w:t>use.local.storage</w:t>
            </w:r>
          </w:p>
        </w:tc>
        <w:tc>
          <w:tcPr>
            <w:tcW w:w="5976" w:type="dxa"/>
          </w:tcPr>
          <w:p w:rsidR="00CC553D" w:rsidRDefault="00CC553D">
            <w:pPr>
              <w:pStyle w:val="TableofFigures"/>
            </w:pPr>
            <w:r>
              <w:t xml:space="preserve">This determines whether or not the CloudStack will use storage that is local to the Host for VHDs.   By default the CloudStack will not use this storage.  You should change this to true if you want to use local storage and you understand the reliability and feature drawbacks to choosing local storage.  </w:t>
            </w:r>
          </w:p>
          <w:p w:rsidR="00CC553D" w:rsidRPr="00D3724C" w:rsidRDefault="00CC553D" w:rsidP="00FF786B">
            <w:pPr>
              <w:rPr>
                <w:b/>
              </w:rPr>
            </w:pPr>
            <w:r>
              <w:rPr>
                <w:b/>
              </w:rPr>
              <w:t xml:space="preserve">Important: </w:t>
            </w:r>
            <w:r w:rsidR="00FF786B">
              <w:rPr>
                <w:b/>
              </w:rPr>
              <w:t>local storage is available</w:t>
            </w:r>
            <w:r>
              <w:rPr>
                <w:b/>
              </w:rPr>
              <w:t xml:space="preserve"> only for XenServer and vSphere.</w:t>
            </w:r>
            <w:r w:rsidR="00FF786B">
              <w:rPr>
                <w:b/>
              </w:rPr>
              <w:t xml:space="preserve"> This setting has no effect on KVM.</w:t>
            </w:r>
          </w:p>
        </w:tc>
      </w:tr>
      <w:tr w:rsidR="00CC553D" w:rsidTr="00963C20">
        <w:tc>
          <w:tcPr>
            <w:tcW w:w="4302" w:type="dxa"/>
          </w:tcPr>
          <w:p w:rsidR="00CC553D" w:rsidRDefault="00CC553D">
            <w:pPr>
              <w:pStyle w:val="TableofFigures"/>
            </w:pPr>
            <w:r>
              <w:t>host</w:t>
            </w:r>
          </w:p>
        </w:tc>
        <w:tc>
          <w:tcPr>
            <w:tcW w:w="5976" w:type="dxa"/>
          </w:tcPr>
          <w:p w:rsidR="00CC553D" w:rsidRDefault="00CC553D">
            <w:pPr>
              <w:pStyle w:val="TableofFigures"/>
            </w:pPr>
            <w:r>
              <w:t>This is the IP address of the Management Server. If you are using multiple Management Servers you should enter a load balanced IP address that is reachable via the private network.</w:t>
            </w:r>
          </w:p>
        </w:tc>
      </w:tr>
      <w:tr w:rsidR="00CE7EFE" w:rsidTr="00963C20">
        <w:tc>
          <w:tcPr>
            <w:tcW w:w="4302" w:type="dxa"/>
          </w:tcPr>
          <w:p w:rsidR="00CE7EFE" w:rsidRDefault="00CE7EFE">
            <w:pPr>
              <w:pStyle w:val="TableofFigures"/>
            </w:pPr>
            <w:r>
              <w:t>default.page.size</w:t>
            </w:r>
          </w:p>
        </w:tc>
        <w:tc>
          <w:tcPr>
            <w:tcW w:w="5976" w:type="dxa"/>
          </w:tcPr>
          <w:p w:rsidR="00CE7EFE" w:rsidRDefault="00CE7EFE" w:rsidP="001B77E3">
            <w:pPr>
              <w:pStyle w:val="TableofFigures"/>
            </w:pPr>
            <w:r>
              <w:t>Maximum number of</w:t>
            </w:r>
            <w:r w:rsidR="001B77E3">
              <w:t xml:space="preserve"> items per page</w:t>
            </w:r>
            <w:r>
              <w:t xml:space="preserve"> that can be returned by a CloudStack API command. The limit applies at the cloud level and can var</w:t>
            </w:r>
            <w:r w:rsidR="001B77E3">
              <w:t>y from cloud to cloud. You can override this with a lower value on</w:t>
            </w:r>
            <w:r>
              <w:t xml:space="preserve"> a particular API call by using the page and pagesize API command parameters. </w:t>
            </w:r>
            <w:r w:rsidR="001B77E3">
              <w:t xml:space="preserve">For more information, see the Developer's Guide. </w:t>
            </w:r>
            <w:r>
              <w:t>Default: 500.</w:t>
            </w:r>
          </w:p>
        </w:tc>
      </w:tr>
      <w:tr w:rsidR="00CC553D" w:rsidTr="00563846">
        <w:trPr>
          <w:cantSplit/>
        </w:trPr>
        <w:tc>
          <w:tcPr>
            <w:tcW w:w="4302" w:type="dxa"/>
          </w:tcPr>
          <w:p w:rsidR="00CC553D" w:rsidRDefault="00CC553D">
            <w:pPr>
              <w:pStyle w:val="TableofFigures"/>
            </w:pPr>
            <w:r>
              <w:lastRenderedPageBreak/>
              <w:t>vmware.guest.vswitch</w:t>
            </w:r>
          </w:p>
        </w:tc>
        <w:tc>
          <w:tcPr>
            <w:tcW w:w="5976" w:type="dxa"/>
          </w:tcPr>
          <w:p w:rsidR="00CC553D" w:rsidRDefault="00CC553D" w:rsidP="00D3724C">
            <w:pPr>
              <w:pStyle w:val="TableofFigures"/>
            </w:pPr>
            <w:r>
              <w:t>The name of the vSwitch in vCenter that you want to carry the guest-guest traffic.  Default is vSwitch0.</w:t>
            </w:r>
          </w:p>
        </w:tc>
      </w:tr>
      <w:tr w:rsidR="00CC553D" w:rsidTr="00963C20">
        <w:tc>
          <w:tcPr>
            <w:tcW w:w="4302" w:type="dxa"/>
          </w:tcPr>
          <w:p w:rsidR="00CC553D" w:rsidRDefault="00CC553D" w:rsidP="0058580D">
            <w:pPr>
              <w:pStyle w:val="TableofFigures"/>
            </w:pPr>
            <w:r>
              <w:t>vmware.private.vswitch</w:t>
            </w:r>
          </w:p>
        </w:tc>
        <w:tc>
          <w:tcPr>
            <w:tcW w:w="5976" w:type="dxa"/>
          </w:tcPr>
          <w:p w:rsidR="00CC553D" w:rsidRDefault="00CC553D" w:rsidP="0058580D">
            <w:pPr>
              <w:pStyle w:val="TableofFigures"/>
            </w:pPr>
            <w:r>
              <w:t>The name of the vSwitch in vCenter that you want to carry the management and storage traffic.  Default is vSwitch0.</w:t>
            </w:r>
          </w:p>
        </w:tc>
      </w:tr>
      <w:tr w:rsidR="00CC553D" w:rsidTr="00963C20">
        <w:tc>
          <w:tcPr>
            <w:tcW w:w="4302" w:type="dxa"/>
          </w:tcPr>
          <w:p w:rsidR="00CC553D" w:rsidRDefault="00CC553D" w:rsidP="0058580D">
            <w:pPr>
              <w:pStyle w:val="TableofFigures"/>
            </w:pPr>
            <w:r>
              <w:t>vmware.public.vswitch</w:t>
            </w:r>
          </w:p>
        </w:tc>
        <w:tc>
          <w:tcPr>
            <w:tcW w:w="5976" w:type="dxa"/>
          </w:tcPr>
          <w:p w:rsidR="00CC553D" w:rsidRDefault="00CC553D" w:rsidP="0058580D">
            <w:pPr>
              <w:pStyle w:val="TableofFigures"/>
            </w:pPr>
            <w:r>
              <w:t>The name of the vSwitch in vCenter that you want to carry the traffic to/from the public internet.  Default is vSwitch0.</w:t>
            </w:r>
          </w:p>
        </w:tc>
      </w:tr>
    </w:tbl>
    <w:p w:rsidR="00077C24" w:rsidRDefault="00066990" w:rsidP="002C5CB7">
      <w:pPr>
        <w:pStyle w:val="ListParagraph"/>
      </w:pPr>
      <w:r>
        <w:t xml:space="preserve">There </w:t>
      </w:r>
      <w:proofErr w:type="gramStart"/>
      <w:r>
        <w:t>are</w:t>
      </w:r>
      <w:proofErr w:type="gramEnd"/>
      <w:r>
        <w:t xml:space="preserve"> additional configuration parameters that you may want to set. These are discussed in the Administration Guide. For an initial installation they are not generally necessary.</w:t>
      </w:r>
    </w:p>
    <w:p w:rsidR="00077C24" w:rsidRDefault="00420911">
      <w:pPr>
        <w:pStyle w:val="NumberedList"/>
      </w:pPr>
      <w:r>
        <w:t>If you change</w:t>
      </w:r>
      <w:r w:rsidR="000C2413">
        <w:t>d</w:t>
      </w:r>
      <w:r>
        <w:t xml:space="preserve"> </w:t>
      </w:r>
      <w:r w:rsidR="000C2413">
        <w:t xml:space="preserve">any </w:t>
      </w:r>
      <w:r>
        <w:t>of these values you should restart the Management Server now</w:t>
      </w:r>
      <w:r w:rsidR="000C2413">
        <w:t>.</w:t>
      </w:r>
    </w:p>
    <w:p w:rsidR="00077C24" w:rsidRDefault="00420911">
      <w:pPr>
        <w:pStyle w:val="Code"/>
      </w:pPr>
      <w:r>
        <w:t xml:space="preserve"># </w:t>
      </w:r>
      <w:proofErr w:type="gramStart"/>
      <w:r w:rsidRPr="00420911">
        <w:t>service</w:t>
      </w:r>
      <w:proofErr w:type="gramEnd"/>
      <w:r w:rsidRPr="00420911">
        <w:t xml:space="preserve"> cloud-management restart</w:t>
      </w:r>
    </w:p>
    <w:p w:rsidR="00DD4DE5" w:rsidRDefault="003D1B18" w:rsidP="00DD4DE5">
      <w:pPr>
        <w:pStyle w:val="Heading2"/>
      </w:pPr>
      <w:bookmarkStart w:id="139" w:name="_Toc265175094"/>
      <w:bookmarkStart w:id="140" w:name="_Toc266277112"/>
      <w:bookmarkStart w:id="141" w:name="_Toc302411489"/>
      <w:bookmarkEnd w:id="139"/>
      <w:bookmarkEnd w:id="140"/>
      <w:r>
        <w:t>Add a New Zone</w:t>
      </w:r>
      <w:bookmarkEnd w:id="141"/>
    </w:p>
    <w:p w:rsidR="00077C24" w:rsidRDefault="003D1B18" w:rsidP="00C47F8D">
      <w:pPr>
        <w:pStyle w:val="Heading3"/>
      </w:pPr>
      <w:bookmarkStart w:id="142" w:name="_Toc302411490"/>
      <w:r>
        <w:t>Adding a</w:t>
      </w:r>
      <w:r w:rsidR="00B05847">
        <w:t xml:space="preserve"> </w:t>
      </w:r>
      <w:r w:rsidR="004D6880">
        <w:t>Zone</w:t>
      </w:r>
      <w:r w:rsidR="00D8418E">
        <w:t xml:space="preserve"> and Pod</w:t>
      </w:r>
      <w:bookmarkEnd w:id="142"/>
    </w:p>
    <w:p w:rsidR="00077C24" w:rsidRDefault="00B05847">
      <w:r>
        <w:t>Begin by using thes</w:t>
      </w:r>
      <w:r w:rsidR="002C5CB7">
        <w:t>e steps to edit the default Zone.</w:t>
      </w:r>
    </w:p>
    <w:p w:rsidR="00077C24" w:rsidRDefault="003D1B18" w:rsidP="00434848">
      <w:pPr>
        <w:pStyle w:val="NumberedList"/>
        <w:numPr>
          <w:ilvl w:val="0"/>
          <w:numId w:val="27"/>
        </w:numPr>
      </w:pPr>
      <w:r>
        <w:t>In the left navigation tree, choose System, then Physical Resources</w:t>
      </w:r>
      <w:r w:rsidR="000C2413">
        <w:t>.</w:t>
      </w:r>
    </w:p>
    <w:p w:rsidR="00077C24" w:rsidRDefault="003D1B18" w:rsidP="00434848">
      <w:pPr>
        <w:pStyle w:val="NumberedList"/>
        <w:numPr>
          <w:ilvl w:val="0"/>
          <w:numId w:val="27"/>
        </w:numPr>
      </w:pPr>
      <w:r>
        <w:t>Click on the + next to the Zone to add a Zone.  The Zone creation wizard will appear.</w:t>
      </w:r>
    </w:p>
    <w:p w:rsidR="00077C24" w:rsidRDefault="003D1B18" w:rsidP="00434848">
      <w:pPr>
        <w:pStyle w:val="NumberedList"/>
        <w:numPr>
          <w:ilvl w:val="0"/>
          <w:numId w:val="27"/>
        </w:numPr>
      </w:pPr>
      <w:r>
        <w:t>Choose your network type.</w:t>
      </w:r>
      <w:r>
        <w:tab/>
      </w:r>
    </w:p>
    <w:p w:rsidR="00FD1882" w:rsidRDefault="00FD1882" w:rsidP="00FD1882">
      <w:pPr>
        <w:pStyle w:val="NumberedListlevel2"/>
      </w:pPr>
      <w:r>
        <w:t>Basic: this is for use with Direct Untagged networking</w:t>
      </w:r>
      <w:r w:rsidR="00127F81">
        <w:t>.</w:t>
      </w:r>
    </w:p>
    <w:p w:rsidR="00FD1882" w:rsidRDefault="00FD1882" w:rsidP="00FD1882">
      <w:pPr>
        <w:pStyle w:val="NumberedListlevel2"/>
      </w:pPr>
      <w:r>
        <w:t>Advanced: this is for use with Direct Tagged or Virtual Networking.</w:t>
      </w:r>
    </w:p>
    <w:p w:rsidR="00981BB6" w:rsidRDefault="00981BB6" w:rsidP="00981BB6">
      <w:pPr>
        <w:pStyle w:val="NumberedList"/>
      </w:pPr>
      <w:r>
        <w:t xml:space="preserve">Configure the Zone.  </w:t>
      </w:r>
    </w:p>
    <w:p w:rsidR="00981BB6" w:rsidRDefault="00981BB6" w:rsidP="00981BB6">
      <w:pPr>
        <w:pStyle w:val="NumberedListlevel2"/>
        <w:numPr>
          <w:ilvl w:val="0"/>
          <w:numId w:val="0"/>
        </w:numPr>
        <w:ind w:left="1260" w:hanging="360"/>
      </w:pPr>
    </w:p>
    <w:p w:rsidR="00B05847" w:rsidRDefault="00981BB6" w:rsidP="002C5CB7">
      <w:pPr>
        <w:jc w:val="center"/>
        <w:rPr>
          <w:noProof/>
          <w:lang w:bidi="ar-SA"/>
        </w:rPr>
      </w:pPr>
      <w:r>
        <w:rPr>
          <w:noProof/>
          <w:lang w:bidi="ar-SA"/>
        </w:rPr>
        <w:drawing>
          <wp:inline distT="0" distB="0" distL="0" distR="0" wp14:anchorId="04C0CF91" wp14:editId="73E79C0E">
            <wp:extent cx="3840813" cy="2926334"/>
            <wp:effectExtent l="19050" t="0" r="7287" b="0"/>
            <wp:docPr id="9" name="Picture 8" descr="addzon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zone.PNG"/>
                    <pic:cNvPicPr/>
                  </pic:nvPicPr>
                  <pic:blipFill>
                    <a:blip r:embed="rId40" cstate="print"/>
                    <a:stretch>
                      <a:fillRect/>
                    </a:stretch>
                  </pic:blipFill>
                  <pic:spPr>
                    <a:xfrm>
                      <a:off x="0" y="0"/>
                      <a:ext cx="3840813" cy="2926334"/>
                    </a:xfrm>
                    <a:prstGeom prst="rect">
                      <a:avLst/>
                    </a:prstGeom>
                  </pic:spPr>
                </pic:pic>
              </a:graphicData>
            </a:graphic>
          </wp:inline>
        </w:drawing>
      </w:r>
    </w:p>
    <w:p w:rsidR="004F053B" w:rsidRDefault="004F053B" w:rsidP="002C5CB7">
      <w:pPr>
        <w:jc w:val="center"/>
      </w:pPr>
    </w:p>
    <w:p w:rsidR="00077C24" w:rsidRDefault="00586F59">
      <w:pPr>
        <w:pStyle w:val="ListParagraph"/>
        <w:rPr>
          <w:rStyle w:val="Strong"/>
        </w:rPr>
      </w:pPr>
      <w:r>
        <w:rPr>
          <w:rStyle w:val="Strong"/>
        </w:rPr>
        <w:t>Important:</w:t>
      </w:r>
      <w:r w:rsidR="0098226B" w:rsidRPr="0098226B">
        <w:rPr>
          <w:rStyle w:val="Strong"/>
        </w:rPr>
        <w:t xml:space="preserve"> The CloudStack distinguishes between internal and public DNS. Internal DNS is assumed to be capable of resolving internal-only hostnames, such as your NFS server’s DNS name. Public DNS is provided to the guest VMs for DNS resolution. You can enter the same DNS server for both types</w:t>
      </w:r>
      <w:r w:rsidR="00E048B3">
        <w:rPr>
          <w:rStyle w:val="Strong"/>
        </w:rPr>
        <w:t>, but if you do so you must make sure that both private and public IP addresses can route to the DNS server</w:t>
      </w:r>
      <w:r w:rsidR="0098226B" w:rsidRPr="0098226B">
        <w:rPr>
          <w:rStyle w:val="Strong"/>
        </w:rPr>
        <w:t>. Note that you must provide at least one public DNS server and at least one Internal DNS server.</w:t>
      </w:r>
    </w:p>
    <w:p w:rsidR="00077C24" w:rsidRDefault="00B05847" w:rsidP="00981BB6">
      <w:pPr>
        <w:pStyle w:val="NumberedList"/>
        <w:numPr>
          <w:ilvl w:val="0"/>
          <w:numId w:val="0"/>
        </w:numPr>
        <w:ind w:left="540"/>
      </w:pPr>
      <w:r>
        <w:t xml:space="preserve">Enter the following details in the </w:t>
      </w:r>
      <w:r w:rsidR="00981BB6">
        <w:t>Add</w:t>
      </w:r>
      <w:r>
        <w:t xml:space="preserve"> Zone dialog.</w:t>
      </w:r>
    </w:p>
    <w:p w:rsidR="00077C24" w:rsidRDefault="0098226B">
      <w:pPr>
        <w:pStyle w:val="BulletedListlevel2"/>
      </w:pPr>
      <w:r w:rsidRPr="0098226B">
        <w:rPr>
          <w:rStyle w:val="Strong"/>
        </w:rPr>
        <w:t>Name</w:t>
      </w:r>
      <w:r w:rsidR="00366CBE">
        <w:t>.</w:t>
      </w:r>
      <w:r w:rsidR="00BE7419">
        <w:t xml:space="preserve"> The </w:t>
      </w:r>
      <w:r w:rsidR="00066147">
        <w:t xml:space="preserve">name </w:t>
      </w:r>
      <w:r w:rsidR="004D6880">
        <w:t xml:space="preserve">of </w:t>
      </w:r>
      <w:r w:rsidR="00066147">
        <w:t xml:space="preserve">the </w:t>
      </w:r>
      <w:r w:rsidR="00967057">
        <w:t>Zone</w:t>
      </w:r>
      <w:r w:rsidR="00066147">
        <w:t>.</w:t>
      </w:r>
    </w:p>
    <w:p w:rsidR="00077C24" w:rsidRDefault="0098226B">
      <w:pPr>
        <w:pStyle w:val="BulletedListlevel2"/>
      </w:pPr>
      <w:r w:rsidRPr="0098226B">
        <w:rPr>
          <w:rStyle w:val="Strong"/>
        </w:rPr>
        <w:t>DNS 1 and 2</w:t>
      </w:r>
      <w:r w:rsidR="00366CBE">
        <w:t xml:space="preserve">. </w:t>
      </w:r>
      <w:r w:rsidR="00EF1D6A">
        <w:t>T</w:t>
      </w:r>
      <w:r w:rsidR="00066147">
        <w:t xml:space="preserve">hese are DNS servers for use by </w:t>
      </w:r>
      <w:r w:rsidR="00013EE1">
        <w:t>guest VMs</w:t>
      </w:r>
      <w:r w:rsidR="00066147">
        <w:t xml:space="preserve"> in the </w:t>
      </w:r>
      <w:r w:rsidR="00967057">
        <w:t>Zone</w:t>
      </w:r>
      <w:r w:rsidR="00EF1D6A">
        <w:t>.</w:t>
      </w:r>
      <w:r w:rsidR="000758AE">
        <w:t xml:space="preserve"> </w:t>
      </w:r>
      <w:r w:rsidR="00013EE1">
        <w:t>T</w:t>
      </w:r>
      <w:r w:rsidR="000758AE">
        <w:t>hese DNS servers will be accessed via the public network you will add later. The</w:t>
      </w:r>
      <w:r w:rsidR="00BA77C3">
        <w:t xml:space="preserve"> </w:t>
      </w:r>
      <w:r w:rsidR="000758AE">
        <w:t>public IP address</w:t>
      </w:r>
      <w:r w:rsidR="00013EE1">
        <w:t>es</w:t>
      </w:r>
      <w:r w:rsidR="000758AE">
        <w:t xml:space="preserve"> </w:t>
      </w:r>
      <w:r w:rsidR="00BA77C3">
        <w:t>for the Zone</w:t>
      </w:r>
      <w:r w:rsidR="000758AE">
        <w:t xml:space="preserve"> must have a route to the DNS server</w:t>
      </w:r>
      <w:r w:rsidR="00BA77C3">
        <w:t xml:space="preserve"> named here</w:t>
      </w:r>
      <w:r w:rsidR="000758AE">
        <w:t>.</w:t>
      </w:r>
    </w:p>
    <w:p w:rsidR="00077C24" w:rsidRDefault="0098226B">
      <w:pPr>
        <w:pStyle w:val="BulletedListlevel2"/>
      </w:pPr>
      <w:r w:rsidRPr="0098226B">
        <w:rPr>
          <w:rStyle w:val="Strong"/>
        </w:rPr>
        <w:t>Internal DNS 1 and 2</w:t>
      </w:r>
      <w:r w:rsidR="00366CBE">
        <w:t xml:space="preserve">. </w:t>
      </w:r>
      <w:r w:rsidR="00013EE1">
        <w:t xml:space="preserve">These are DNS servers for use by system VMs in the Zone. These DNS servers will be accessed via the private network interface of the System VMs. </w:t>
      </w:r>
      <w:r w:rsidR="00BA77C3">
        <w:t>The private IP address you provide for the Pods must have a route to the DNS server named here.</w:t>
      </w:r>
      <w:r w:rsidR="00E048B3">
        <w:t xml:space="preserve"> </w:t>
      </w:r>
    </w:p>
    <w:p w:rsidR="002C5CB7" w:rsidRDefault="00981BB6" w:rsidP="00033A9A">
      <w:pPr>
        <w:pStyle w:val="BulletedListlevel2"/>
      </w:pPr>
      <w:r w:rsidRPr="0098226B">
        <w:rPr>
          <w:rStyle w:val="Strong"/>
        </w:rPr>
        <w:t>Zone VLAN Rang</w:t>
      </w:r>
      <w:r w:rsidR="00033A9A">
        <w:rPr>
          <w:rStyle w:val="Strong"/>
        </w:rPr>
        <w:t>e (Advanced Only)</w:t>
      </w:r>
      <w:r>
        <w:t>. This is the range of Zone VLANs that are used for provided VLANs to the guest networks. It is entered in the format “x-y”. (E.g. 800-900).</w:t>
      </w:r>
      <w:r w:rsidR="00033A9A">
        <w:t xml:space="preserve">  You should set the Zone VLAN fields based on your planned VLAN allocation.</w:t>
      </w:r>
    </w:p>
    <w:p w:rsidR="00077C24" w:rsidRDefault="0098226B">
      <w:pPr>
        <w:pStyle w:val="BulletedListlevel2"/>
      </w:pPr>
      <w:r w:rsidRPr="0098226B">
        <w:rPr>
          <w:rStyle w:val="Strong"/>
        </w:rPr>
        <w:t>Guest CIDR</w:t>
      </w:r>
      <w:r w:rsidR="00033A9A">
        <w:rPr>
          <w:rStyle w:val="Strong"/>
        </w:rPr>
        <w:t xml:space="preserve"> (Advanced Only)</w:t>
      </w:r>
      <w:r w:rsidR="00366CBE">
        <w:t xml:space="preserve">. </w:t>
      </w:r>
      <w:r w:rsidR="00045820">
        <w:t>This is the CIDR that describes the IP addresses in use in the guest virtual network</w:t>
      </w:r>
      <w:r w:rsidR="00532195">
        <w:t>s in this Zone</w:t>
      </w:r>
      <w:r w:rsidR="00045820">
        <w:t>. For example, 10.1.1.0/24.</w:t>
      </w:r>
      <w:r w:rsidR="00532195">
        <w:t xml:space="preserve"> As a matter of good practice you should set different CIDRs for different Zones. This will make it easier to set</w:t>
      </w:r>
      <w:r w:rsidR="00366CBE">
        <w:t xml:space="preserve"> </w:t>
      </w:r>
      <w:r w:rsidR="00532195">
        <w:t>up VPN</w:t>
      </w:r>
      <w:r w:rsidR="00366CBE">
        <w:t>s</w:t>
      </w:r>
      <w:r w:rsidR="00532195">
        <w:t xml:space="preserve"> between virtual networks in different Zones in the future.</w:t>
      </w:r>
    </w:p>
    <w:p w:rsidR="00ED7B41" w:rsidRDefault="00ED7B41" w:rsidP="004D6880">
      <w:pPr>
        <w:pStyle w:val="BulletedListlevel2"/>
        <w:numPr>
          <w:ilvl w:val="0"/>
          <w:numId w:val="0"/>
        </w:numPr>
        <w:ind w:left="1440"/>
      </w:pPr>
      <w:r>
        <w:t>This field should be modified only if you are using Virtual Networking</w:t>
      </w:r>
      <w:r w:rsidR="004D6880">
        <w:t xml:space="preserve">.  The CloudStack uses it when VMs with </w:t>
      </w:r>
      <w:r>
        <w:t>V</w:t>
      </w:r>
      <w:r w:rsidR="004D6880">
        <w:t xml:space="preserve">irtual </w:t>
      </w:r>
      <w:r>
        <w:t>N</w:t>
      </w:r>
      <w:r w:rsidR="004D6880">
        <w:t>etworking are created.</w:t>
      </w:r>
      <w:r>
        <w:t xml:space="preserve"> </w:t>
      </w:r>
    </w:p>
    <w:p w:rsidR="00356130" w:rsidRPr="00EE4385" w:rsidRDefault="00EE4385" w:rsidP="004D6880">
      <w:pPr>
        <w:pStyle w:val="BulletedListlevel2"/>
        <w:numPr>
          <w:ilvl w:val="0"/>
          <w:numId w:val="0"/>
        </w:numPr>
        <w:ind w:left="1440"/>
        <w:rPr>
          <w:b/>
        </w:rPr>
      </w:pPr>
      <w:r w:rsidRPr="00EE4385">
        <w:rPr>
          <w:b/>
        </w:rPr>
        <w:t>Important: if using external firewall s</w:t>
      </w:r>
      <w:r w:rsidR="00356130" w:rsidRPr="00EE4385">
        <w:rPr>
          <w:b/>
        </w:rPr>
        <w:t xml:space="preserve">ee </w:t>
      </w:r>
      <w:r w:rsidRPr="00EE4385">
        <w:rPr>
          <w:b/>
        </w:rPr>
        <w:t xml:space="preserve">the </w:t>
      </w:r>
      <w:r w:rsidR="00356130" w:rsidRPr="00EE4385">
        <w:rPr>
          <w:b/>
        </w:rPr>
        <w:t>external firewall section below.</w:t>
      </w:r>
    </w:p>
    <w:p w:rsidR="00033A9A" w:rsidRDefault="00033A9A" w:rsidP="00033A9A">
      <w:pPr>
        <w:pStyle w:val="BulletedListlevel2"/>
      </w:pPr>
      <w:r w:rsidRPr="00033A9A">
        <w:rPr>
          <w:b/>
        </w:rPr>
        <w:t>Public</w:t>
      </w:r>
      <w:r>
        <w:t>.  Choose if this Zone is public or not.  A public Zone is available to all users.  A non-public Zone will be assigned to a particular domain.  Only users in that domain will be allowed to create Guests in this Zone.</w:t>
      </w:r>
    </w:p>
    <w:p w:rsidR="00ED1728" w:rsidRDefault="00ED1728" w:rsidP="00ED1728">
      <w:pPr>
        <w:pStyle w:val="NumberedList"/>
      </w:pPr>
      <w:r>
        <w:t>Add a Pod for the new Zone.</w:t>
      </w:r>
    </w:p>
    <w:p w:rsidR="00ED1728" w:rsidRDefault="00EE4385" w:rsidP="00ED1728">
      <w:pPr>
        <w:pStyle w:val="NumberedList"/>
        <w:numPr>
          <w:ilvl w:val="0"/>
          <w:numId w:val="0"/>
        </w:numPr>
        <w:ind w:left="540"/>
        <w:jc w:val="center"/>
      </w:pPr>
      <w:r>
        <w:rPr>
          <w:noProof/>
        </w:rPr>
        <w:drawing>
          <wp:inline distT="0" distB="0" distL="0" distR="0" wp14:anchorId="175AAFA3" wp14:editId="0D10BEEF">
            <wp:extent cx="3825240" cy="2926080"/>
            <wp:effectExtent l="19050" t="0" r="3810" b="0"/>
            <wp:docPr id="2" name="Picture 13" descr="C:\Users\kevin\Desktop\2.2 docs\screenshots\addp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pod.PNG"/>
                    <pic:cNvPicPr>
                      <a:picLocks noChangeAspect="1" noChangeArrowheads="1"/>
                    </pic:cNvPicPr>
                  </pic:nvPicPr>
                  <pic:blipFill>
                    <a:blip r:embed="rId41" cstate="print"/>
                    <a:srcRect/>
                    <a:stretch>
                      <a:fillRect/>
                    </a:stretch>
                  </pic:blipFill>
                  <pic:spPr bwMode="auto">
                    <a:xfrm>
                      <a:off x="0" y="0"/>
                      <a:ext cx="3825240" cy="2926080"/>
                    </a:xfrm>
                    <a:prstGeom prst="rect">
                      <a:avLst/>
                    </a:prstGeom>
                    <a:noFill/>
                    <a:ln w="9525">
                      <a:noFill/>
                      <a:miter lim="800000"/>
                      <a:headEnd/>
                      <a:tailEnd/>
                    </a:ln>
                  </pic:spPr>
                </pic:pic>
              </a:graphicData>
            </a:graphic>
          </wp:inline>
        </w:drawing>
      </w:r>
    </w:p>
    <w:p w:rsidR="00033A9A" w:rsidRDefault="00033A9A" w:rsidP="004D6880">
      <w:pPr>
        <w:pStyle w:val="BulletedListlevel2"/>
        <w:numPr>
          <w:ilvl w:val="0"/>
          <w:numId w:val="0"/>
        </w:numPr>
        <w:ind w:left="1440"/>
      </w:pPr>
    </w:p>
    <w:p w:rsidR="00ED1728" w:rsidRDefault="00ED1728" w:rsidP="00ED1728">
      <w:pPr>
        <w:pStyle w:val="NumberedList"/>
        <w:numPr>
          <w:ilvl w:val="0"/>
          <w:numId w:val="0"/>
        </w:numPr>
        <w:ind w:left="540"/>
      </w:pPr>
      <w:r>
        <w:lastRenderedPageBreak/>
        <w:t>Enter the following details in the Add Pod dialog.</w:t>
      </w:r>
    </w:p>
    <w:p w:rsidR="00ED1728" w:rsidRDefault="00ED1728" w:rsidP="00ED1728">
      <w:pPr>
        <w:pStyle w:val="BulletedListlevel2"/>
      </w:pPr>
      <w:r w:rsidRPr="0098226B">
        <w:rPr>
          <w:rStyle w:val="Strong"/>
        </w:rPr>
        <w:t>Name</w:t>
      </w:r>
      <w:r>
        <w:t>. The name of the Pod.</w:t>
      </w:r>
    </w:p>
    <w:p w:rsidR="00ED1728" w:rsidRDefault="00ED1728" w:rsidP="00ED1728">
      <w:pPr>
        <w:pStyle w:val="BulletedListlevel2"/>
      </w:pPr>
      <w:r>
        <w:rPr>
          <w:rStyle w:val="Strong"/>
        </w:rPr>
        <w:t>Gateway</w:t>
      </w:r>
      <w:r>
        <w:t xml:space="preserve">. The gateway </w:t>
      </w:r>
      <w:r w:rsidR="00D26259">
        <w:t>for the hosts in that Pod</w:t>
      </w:r>
      <w:r>
        <w:t>.</w:t>
      </w:r>
    </w:p>
    <w:p w:rsidR="00D26259" w:rsidRDefault="00D26259" w:rsidP="00ED1728">
      <w:pPr>
        <w:pStyle w:val="BulletedListlevel2"/>
      </w:pPr>
      <w:r>
        <w:rPr>
          <w:rStyle w:val="Strong"/>
        </w:rPr>
        <w:t>CIDR</w:t>
      </w:r>
      <w:r w:rsidRPr="00D26259">
        <w:t>.</w:t>
      </w:r>
      <w:r>
        <w:t xml:space="preserve">  The CIDR that encompasses the subnet in the Pod.</w:t>
      </w:r>
    </w:p>
    <w:p w:rsidR="00D26259" w:rsidRDefault="00D26259" w:rsidP="00ED1728">
      <w:pPr>
        <w:pStyle w:val="BulletedListlevel2"/>
      </w:pPr>
      <w:r>
        <w:rPr>
          <w:rStyle w:val="Strong"/>
        </w:rPr>
        <w:t>Reserved System IP</w:t>
      </w:r>
      <w:r w:rsidRPr="00D26259">
        <w:t>:</w:t>
      </w:r>
      <w:r>
        <w:t xml:space="preserve"> This is the IP range in the private network that the CloudStack uses to manage Secondary Storage VMs and Console Proxy VMs. These IP addresses are taken from the same subnet as computing servers. You therefore need to make sure computing servers and Management Servers use IP addresses outside of this range. These two values combine to give the system control over a certain IP address range, and leave you in control of allocation for IP addresses in the CIDR but outside of the start and end range. In the screenshot we have start=192.168.154.2 and end=192.168.154.7. These computing servers and Management Servers can use IP addresses .8 to .254 and the CloudStack can use .2 to .7 for System VMs.  </w:t>
      </w:r>
    </w:p>
    <w:p w:rsidR="00D26259" w:rsidRDefault="00D26259" w:rsidP="00D26259">
      <w:pPr>
        <w:pStyle w:val="BulletedListlevel2"/>
        <w:numPr>
          <w:ilvl w:val="0"/>
          <w:numId w:val="0"/>
        </w:numPr>
        <w:ind w:left="1440"/>
      </w:pPr>
      <w:r>
        <w:t>The recommended number of private IPs per Pod i</w:t>
      </w:r>
      <w:r w:rsidR="00044668">
        <w:t xml:space="preserve">s described in </w:t>
      </w:r>
      <w:r w:rsidR="00044668">
        <w:fldChar w:fldCharType="begin"/>
      </w:r>
      <w:r w:rsidR="00044668">
        <w:instrText xml:space="preserve"> REF _Ref290540197 \h </w:instrText>
      </w:r>
      <w:r w:rsidR="00044668">
        <w:fldChar w:fldCharType="separate"/>
      </w:r>
      <w:r w:rsidR="00457795">
        <w:t>Private IP Addresses</w:t>
      </w:r>
      <w:r w:rsidR="00044668">
        <w:fldChar w:fldCharType="end"/>
      </w:r>
      <w:r w:rsidR="00044668">
        <w:t xml:space="preserve"> on page </w:t>
      </w:r>
      <w:r w:rsidR="00044668">
        <w:fldChar w:fldCharType="begin"/>
      </w:r>
      <w:r w:rsidR="00044668">
        <w:instrText xml:space="preserve"> PAGEREF _Ref290540211 \h </w:instrText>
      </w:r>
      <w:r w:rsidR="00044668">
        <w:fldChar w:fldCharType="separate"/>
      </w:r>
      <w:r w:rsidR="00457795">
        <w:rPr>
          <w:noProof/>
        </w:rPr>
        <w:t>20</w:t>
      </w:r>
      <w:r w:rsidR="00044668">
        <w:fldChar w:fldCharType="end"/>
      </w:r>
      <w:r w:rsidR="00044668">
        <w:t xml:space="preserve">.  </w:t>
      </w:r>
      <w:r>
        <w:t>The</w:t>
      </w:r>
      <w:r w:rsidR="00044668">
        <w:t xml:space="preserve"> example above allocates ten IPs</w:t>
      </w:r>
      <w:r>
        <w:t>.</w:t>
      </w:r>
    </w:p>
    <w:p w:rsidR="00470599" w:rsidRDefault="00470599" w:rsidP="00470599">
      <w:pPr>
        <w:pStyle w:val="BulletedListlevel2"/>
      </w:pPr>
      <w:r w:rsidRPr="00470599">
        <w:rPr>
          <w:b/>
        </w:rPr>
        <w:t>Guest IP Range</w:t>
      </w:r>
      <w:r>
        <w:t xml:space="preserve"> (Basic Mode Only).  The range of IP addresses that will be available for allocation to guests in this Pod.  If one NIC is used these IPs should be in the same CIDR as the Pod</w:t>
      </w:r>
      <w:r w:rsidR="00561C7F">
        <w:t xml:space="preserve"> CIDR</w:t>
      </w:r>
      <w:r>
        <w:t>.  If multiple NICs are used they may be in a different subnet.</w:t>
      </w:r>
    </w:p>
    <w:p w:rsidR="00470599" w:rsidRDefault="00470599" w:rsidP="00470599">
      <w:pPr>
        <w:pStyle w:val="BulletedListlevel2"/>
      </w:pPr>
      <w:r w:rsidRPr="00470599">
        <w:rPr>
          <w:b/>
        </w:rPr>
        <w:t>Guest Netmask</w:t>
      </w:r>
      <w:r>
        <w:t xml:space="preserve"> (Basic Mode Only).  </w:t>
      </w:r>
      <w:r w:rsidR="00574B9C">
        <w:t>The n</w:t>
      </w:r>
      <w:r>
        <w:t>etmask in use on the subnet the guests will use.</w:t>
      </w:r>
    </w:p>
    <w:p w:rsidR="0022396B" w:rsidRDefault="00D54B97" w:rsidP="00470599">
      <w:pPr>
        <w:pStyle w:val="BulletedListlevel2"/>
      </w:pPr>
      <w:r>
        <w:rPr>
          <w:b/>
        </w:rPr>
        <w:t>G</w:t>
      </w:r>
      <w:r w:rsidR="00A911F3">
        <w:rPr>
          <w:b/>
        </w:rPr>
        <w:t>uest G</w:t>
      </w:r>
      <w:r w:rsidR="0022396B">
        <w:rPr>
          <w:b/>
        </w:rPr>
        <w:t>ateway</w:t>
      </w:r>
      <w:r>
        <w:rPr>
          <w:b/>
        </w:rPr>
        <w:t xml:space="preserve"> </w:t>
      </w:r>
      <w:r>
        <w:t>(Basic Mode Only).  The gateway that the guests should use.</w:t>
      </w:r>
    </w:p>
    <w:p w:rsidR="006B4E5A" w:rsidRDefault="006B4E5A" w:rsidP="006B4E5A">
      <w:pPr>
        <w:pStyle w:val="NumberedList"/>
      </w:pPr>
      <w:r>
        <w:t>In Advanced Networking, add a Public IP Address Range.  If you intend to use Virtual Networking (with our without Direct Networking) you should enter the range of public IPs you have reserved for assignment to Virtual Routers and System VMs.  If you intend to use Direct Networking only, you should enter the initial VLAN for the system, whether it is for a specific account or Zone-wide.</w:t>
      </w:r>
    </w:p>
    <w:p w:rsidR="00FF13A8" w:rsidRDefault="00FF13A8" w:rsidP="00FF13A8">
      <w:pPr>
        <w:pStyle w:val="NumberedList"/>
        <w:numPr>
          <w:ilvl w:val="0"/>
          <w:numId w:val="0"/>
        </w:numPr>
        <w:ind w:left="540"/>
        <w:jc w:val="center"/>
      </w:pPr>
      <w:r>
        <w:rPr>
          <w:noProof/>
        </w:rPr>
        <w:drawing>
          <wp:inline distT="0" distB="0" distL="0" distR="0" wp14:anchorId="59BDFB3D" wp14:editId="685C3491">
            <wp:extent cx="3848100" cy="2933700"/>
            <wp:effectExtent l="19050" t="0" r="0" b="0"/>
            <wp:docPr id="15" name="Picture 13" descr="C:\Users\kevin\Desktop\2.2 docs\screenshots\addiprang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kevin\Desktop\2.2 docs\screenshots\addiprange.PNG"/>
                    <pic:cNvPicPr>
                      <a:picLocks noChangeAspect="1" noChangeArrowheads="1"/>
                    </pic:cNvPicPr>
                  </pic:nvPicPr>
                  <pic:blipFill>
                    <a:blip r:embed="rId42" cstate="print"/>
                    <a:srcRect/>
                    <a:stretch>
                      <a:fillRect/>
                    </a:stretch>
                  </pic:blipFill>
                  <pic:spPr bwMode="auto">
                    <a:xfrm>
                      <a:off x="0" y="0"/>
                      <a:ext cx="3848100" cy="2933700"/>
                    </a:xfrm>
                    <a:prstGeom prst="rect">
                      <a:avLst/>
                    </a:prstGeom>
                    <a:noFill/>
                    <a:ln w="9525">
                      <a:noFill/>
                      <a:miter lim="800000"/>
                      <a:headEnd/>
                      <a:tailEnd/>
                    </a:ln>
                  </pic:spPr>
                </pic:pic>
              </a:graphicData>
            </a:graphic>
          </wp:inline>
        </w:drawing>
      </w:r>
    </w:p>
    <w:p w:rsidR="00077C24" w:rsidRDefault="00D77EA2" w:rsidP="00FF13A8">
      <w:pPr>
        <w:pStyle w:val="NumberedList"/>
        <w:numPr>
          <w:ilvl w:val="0"/>
          <w:numId w:val="0"/>
        </w:numPr>
        <w:ind w:left="540"/>
      </w:pPr>
      <w:r>
        <w:t>Enter the following details in the Add IP Range dialog.</w:t>
      </w:r>
    </w:p>
    <w:p w:rsidR="00077C24" w:rsidRDefault="0098226B">
      <w:pPr>
        <w:pStyle w:val="BulletedListlevel2"/>
        <w:rPr>
          <w:rStyle w:val="Strong"/>
        </w:rPr>
      </w:pPr>
      <w:r w:rsidRPr="0098226B">
        <w:rPr>
          <w:rStyle w:val="Strong"/>
        </w:rPr>
        <w:t>VLAN (tagged or untagged)</w:t>
      </w:r>
      <w:r w:rsidR="002747F8">
        <w:t xml:space="preserve">. </w:t>
      </w:r>
      <w:r w:rsidR="007E40C8">
        <w:t>Choose whether you will be using a tagged VLAN for public network traffic or an untagged VLA</w:t>
      </w:r>
      <w:r w:rsidR="00FF13A8">
        <w:t>N</w:t>
      </w:r>
      <w:r w:rsidR="007E40C8">
        <w:t>. You must choose tagged if you are using a single NIC for all traffic.</w:t>
      </w:r>
    </w:p>
    <w:p w:rsidR="00077C24" w:rsidRDefault="0098226B">
      <w:pPr>
        <w:pStyle w:val="BulletedListlevel2"/>
        <w:rPr>
          <w:rStyle w:val="Strong"/>
        </w:rPr>
      </w:pPr>
      <w:r w:rsidRPr="0098226B">
        <w:rPr>
          <w:rStyle w:val="Strong"/>
        </w:rPr>
        <w:t>VLAN ID</w:t>
      </w:r>
      <w:r w:rsidR="002747F8">
        <w:t>.</w:t>
      </w:r>
      <w:r w:rsidR="00D90EA8">
        <w:t xml:space="preserve"> </w:t>
      </w:r>
      <w:r w:rsidR="002747F8">
        <w:t>The</w:t>
      </w:r>
      <w:r w:rsidR="00D90EA8">
        <w:t xml:space="preserve"> VLAN </w:t>
      </w:r>
      <w:r w:rsidR="00E43E37">
        <w:t>that will be used for public traffic</w:t>
      </w:r>
      <w:r w:rsidR="007E40C8">
        <w:t xml:space="preserve"> if tagged VLAN was chosen</w:t>
      </w:r>
      <w:r w:rsidRPr="0098226B">
        <w:rPr>
          <w:rStyle w:val="Strong"/>
        </w:rPr>
        <w:t>.</w:t>
      </w:r>
    </w:p>
    <w:p w:rsidR="00FF13A8" w:rsidRDefault="00FF13A8">
      <w:pPr>
        <w:pStyle w:val="BulletedListlevel2"/>
        <w:rPr>
          <w:rStyle w:val="Strong"/>
        </w:rPr>
      </w:pPr>
      <w:r>
        <w:rPr>
          <w:rStyle w:val="Strong"/>
        </w:rPr>
        <w:lastRenderedPageBreak/>
        <w:t xml:space="preserve">Scope.  </w:t>
      </w:r>
      <w:r>
        <w:rPr>
          <w:rStyle w:val="Strong"/>
          <w:b w:val="0"/>
        </w:rPr>
        <w:t>Choose if this is available to all accounts (Zone-wide) or is available for only one account (Account-specific).  Almost all deployments should choose Zone-wide for the scope.</w:t>
      </w:r>
    </w:p>
    <w:p w:rsidR="00077C24" w:rsidRDefault="0098226B">
      <w:pPr>
        <w:pStyle w:val="BulletedListlevel2"/>
        <w:rPr>
          <w:rStyle w:val="Strong"/>
        </w:rPr>
      </w:pPr>
      <w:r w:rsidRPr="0098226B">
        <w:rPr>
          <w:rStyle w:val="Strong"/>
        </w:rPr>
        <w:t>Gateway</w:t>
      </w:r>
      <w:r w:rsidR="002747F8">
        <w:t>.</w:t>
      </w:r>
      <w:r w:rsidR="00EF1D6A" w:rsidRPr="001C2614">
        <w:t xml:space="preserve"> </w:t>
      </w:r>
      <w:r w:rsidR="002747F8">
        <w:t>The</w:t>
      </w:r>
      <w:r w:rsidR="00E43E37">
        <w:t xml:space="preserve"> gateway in use for these IP</w:t>
      </w:r>
      <w:r w:rsidR="002747F8">
        <w:t xml:space="preserve"> addresses</w:t>
      </w:r>
      <w:r w:rsidR="00E43E37">
        <w:t>.</w:t>
      </w:r>
    </w:p>
    <w:p w:rsidR="00077C24" w:rsidRDefault="0098226B">
      <w:pPr>
        <w:pStyle w:val="BulletedListlevel2"/>
        <w:rPr>
          <w:rStyle w:val="Strong"/>
        </w:rPr>
      </w:pPr>
      <w:r w:rsidRPr="0098226B">
        <w:rPr>
          <w:rStyle w:val="Strong"/>
        </w:rPr>
        <w:t>Netmask</w:t>
      </w:r>
      <w:r w:rsidR="002747F8">
        <w:t>.</w:t>
      </w:r>
      <w:r w:rsidR="00E43E37">
        <w:t xml:space="preserve"> </w:t>
      </w:r>
      <w:r w:rsidR="002747F8">
        <w:t>The</w:t>
      </w:r>
      <w:r w:rsidR="00E43E37">
        <w:t xml:space="preserve"> netmask associated with this IP range.</w:t>
      </w:r>
    </w:p>
    <w:p w:rsidR="001970DD" w:rsidRDefault="0098226B" w:rsidP="001970DD">
      <w:pPr>
        <w:pStyle w:val="BulletedListlevel2"/>
        <w:rPr>
          <w:b/>
          <w:bCs/>
        </w:rPr>
      </w:pPr>
      <w:r w:rsidRPr="0098226B">
        <w:rPr>
          <w:rStyle w:val="Strong"/>
        </w:rPr>
        <w:t>IP Range</w:t>
      </w:r>
      <w:r w:rsidR="002747F8">
        <w:t>.</w:t>
      </w:r>
      <w:r w:rsidR="00E43E37">
        <w:t xml:space="preserve"> This takes a lower and an upper IP address that together form a range. These IP addresses are assumed to be accessible from the </w:t>
      </w:r>
      <w:r w:rsidR="002747F8">
        <w:t>I</w:t>
      </w:r>
      <w:r w:rsidR="00E43E37">
        <w:t>nternet and will be allocated for access to guest networks.</w:t>
      </w:r>
    </w:p>
    <w:p w:rsidR="001970DD" w:rsidRPr="001970DD" w:rsidRDefault="001970DD" w:rsidP="001970DD">
      <w:pPr>
        <w:pStyle w:val="NumberedList"/>
        <w:numPr>
          <w:ilvl w:val="0"/>
          <w:numId w:val="0"/>
        </w:numPr>
        <w:ind w:left="540" w:hanging="360"/>
      </w:pPr>
      <w:r>
        <w:tab/>
        <w:t>Click Submit on the dialog.  Your first Zone and Pod are now added.</w:t>
      </w:r>
    </w:p>
    <w:p w:rsidR="001F4068" w:rsidRDefault="001F4068" w:rsidP="001F4068">
      <w:pPr>
        <w:pStyle w:val="BulletedListlevel2"/>
        <w:numPr>
          <w:ilvl w:val="0"/>
          <w:numId w:val="0"/>
        </w:numPr>
        <w:rPr>
          <w:rStyle w:val="Strong"/>
        </w:rPr>
      </w:pPr>
    </w:p>
    <w:p w:rsidR="001F4068" w:rsidRPr="001F4068" w:rsidRDefault="001F4068" w:rsidP="00C47F8D">
      <w:pPr>
        <w:pStyle w:val="Heading3"/>
        <w:rPr>
          <w:rStyle w:val="Strong"/>
          <w:b/>
          <w:bCs w:val="0"/>
        </w:rPr>
      </w:pPr>
      <w:bookmarkStart w:id="143" w:name="_Toc302411491"/>
      <w:r w:rsidRPr="001F4068">
        <w:rPr>
          <w:rStyle w:val="Strong"/>
          <w:b/>
          <w:bCs w:val="0"/>
        </w:rPr>
        <w:t>Advanced Networking: Adding an External Firewall</w:t>
      </w:r>
      <w:r w:rsidR="005147DB">
        <w:rPr>
          <w:rStyle w:val="Strong"/>
          <w:b/>
          <w:bCs w:val="0"/>
        </w:rPr>
        <w:t xml:space="preserve"> (optional)</w:t>
      </w:r>
      <w:bookmarkEnd w:id="143"/>
    </w:p>
    <w:p w:rsidR="005147DB" w:rsidRDefault="005147DB" w:rsidP="001F4068">
      <w:pPr>
        <w:pStyle w:val="BulletedListlevel2"/>
        <w:numPr>
          <w:ilvl w:val="0"/>
          <w:numId w:val="0"/>
        </w:numPr>
      </w:pPr>
      <w:r>
        <w:t xml:space="preserve">This step is required if you would like to add an external firewall device to the CloudStack.  The Juniper SRX series is the only supported such device.  </w:t>
      </w:r>
    </w:p>
    <w:p w:rsidR="005147DB" w:rsidRDefault="001F4068" w:rsidP="001F4068">
      <w:pPr>
        <w:pStyle w:val="BulletedListlevel2"/>
        <w:numPr>
          <w:ilvl w:val="0"/>
          <w:numId w:val="0"/>
        </w:numPr>
      </w:pPr>
      <w:r>
        <w:t>Add the SRX</w:t>
      </w:r>
      <w:r w:rsidR="005147DB">
        <w:t xml:space="preserve"> device</w:t>
      </w:r>
      <w:r>
        <w:t xml:space="preserve"> to a </w:t>
      </w:r>
      <w:r w:rsidR="005147DB">
        <w:t>Z</w:t>
      </w:r>
      <w:r>
        <w:t>one via the UI</w:t>
      </w:r>
      <w:r w:rsidR="005147DB">
        <w:t xml:space="preserve">.  </w:t>
      </w:r>
      <w:r>
        <w:t xml:space="preserve">Go to Physical Resources -&gt; </w:t>
      </w:r>
      <w:r w:rsidR="005147DB">
        <w:t xml:space="preserve">(Select Zone) -&gt; </w:t>
      </w:r>
      <w:r>
        <w:t>Network</w:t>
      </w:r>
      <w:proofErr w:type="gramStart"/>
      <w:r>
        <w:t>  -</w:t>
      </w:r>
      <w:proofErr w:type="gramEnd"/>
      <w:r>
        <w:t>&gt; Add Firewall button.</w:t>
      </w:r>
    </w:p>
    <w:p w:rsidR="005147DB" w:rsidRDefault="005147DB" w:rsidP="001F4068">
      <w:pPr>
        <w:pStyle w:val="BulletedListlevel2"/>
        <w:numPr>
          <w:ilvl w:val="0"/>
          <w:numId w:val="0"/>
        </w:numPr>
      </w:pPr>
    </w:p>
    <w:p w:rsidR="005147DB" w:rsidRDefault="00EE4385" w:rsidP="005147DB">
      <w:pPr>
        <w:pStyle w:val="BulletedListlevel2"/>
        <w:numPr>
          <w:ilvl w:val="0"/>
          <w:numId w:val="0"/>
        </w:numPr>
        <w:jc w:val="center"/>
      </w:pPr>
      <w:r>
        <w:rPr>
          <w:noProof/>
        </w:rPr>
        <w:drawing>
          <wp:inline distT="0" distB="0" distL="0" distR="0" wp14:anchorId="34597D9C" wp14:editId="6834A8D4">
            <wp:extent cx="2362200" cy="2613660"/>
            <wp:effectExtent l="19050" t="0" r="0" b="0"/>
            <wp:docPr id="14" name="Picture 14" descr="C:\Users\kevin\Desktop\2.2 docs\screenshots\addfirewal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firewall.PNG"/>
                    <pic:cNvPicPr>
                      <a:picLocks noChangeAspect="1" noChangeArrowheads="1"/>
                    </pic:cNvPicPr>
                  </pic:nvPicPr>
                  <pic:blipFill>
                    <a:blip r:embed="rId43" cstate="print"/>
                    <a:srcRect/>
                    <a:stretch>
                      <a:fillRect/>
                    </a:stretch>
                  </pic:blipFill>
                  <pic:spPr bwMode="auto">
                    <a:xfrm>
                      <a:off x="0" y="0"/>
                      <a:ext cx="2362200" cy="2613660"/>
                    </a:xfrm>
                    <a:prstGeom prst="rect">
                      <a:avLst/>
                    </a:prstGeom>
                    <a:noFill/>
                    <a:ln w="9525">
                      <a:noFill/>
                      <a:miter lim="800000"/>
                      <a:headEnd/>
                      <a:tailEnd/>
                    </a:ln>
                  </pic:spPr>
                </pic:pic>
              </a:graphicData>
            </a:graphic>
          </wp:inline>
        </w:drawing>
      </w:r>
    </w:p>
    <w:p w:rsidR="005147DB" w:rsidRDefault="005147DB" w:rsidP="001F4068">
      <w:pPr>
        <w:pStyle w:val="BulletedListlevel2"/>
        <w:numPr>
          <w:ilvl w:val="0"/>
          <w:numId w:val="0"/>
        </w:numPr>
      </w:pPr>
      <w:r>
        <w:t>Parameters for this dialog include:</w:t>
      </w:r>
    </w:p>
    <w:p w:rsidR="005147DB" w:rsidRPr="008C2911" w:rsidRDefault="005147DB" w:rsidP="005147DB">
      <w:pPr>
        <w:pStyle w:val="BulletedListlevel2"/>
        <w:rPr>
          <w:rStyle w:val="Strong"/>
        </w:rPr>
      </w:pPr>
      <w:r>
        <w:rPr>
          <w:rStyle w:val="Strong"/>
        </w:rPr>
        <w:t xml:space="preserve">IP.  </w:t>
      </w:r>
      <w:r>
        <w:rPr>
          <w:rStyle w:val="Strong"/>
          <w:b w:val="0"/>
        </w:rPr>
        <w:t>Enter the IP address of the SRX.</w:t>
      </w:r>
    </w:p>
    <w:p w:rsidR="005147DB" w:rsidRDefault="005147DB" w:rsidP="005147DB">
      <w:pPr>
        <w:pStyle w:val="BulletedListlevel2"/>
        <w:rPr>
          <w:rStyle w:val="Strong"/>
        </w:rPr>
      </w:pPr>
      <w:r>
        <w:rPr>
          <w:rStyle w:val="Strong"/>
        </w:rPr>
        <w:t>Username</w:t>
      </w:r>
      <w:r>
        <w:t>. Enter the user name of the account on the SRX that the CloudStack should use.</w:t>
      </w:r>
    </w:p>
    <w:p w:rsidR="005147DB" w:rsidRPr="005147DB" w:rsidRDefault="005147DB" w:rsidP="005147DB">
      <w:pPr>
        <w:pStyle w:val="BulletedListlevel2"/>
        <w:rPr>
          <w:b/>
          <w:bCs/>
        </w:rPr>
      </w:pPr>
      <w:r>
        <w:rPr>
          <w:rStyle w:val="Strong"/>
        </w:rPr>
        <w:t>Password</w:t>
      </w:r>
      <w:r>
        <w:t>. Enter the password of the user name above.</w:t>
      </w:r>
    </w:p>
    <w:p w:rsidR="005147DB" w:rsidRPr="005147DB" w:rsidRDefault="005147DB" w:rsidP="005147DB">
      <w:pPr>
        <w:pStyle w:val="BulletedListlevel2"/>
        <w:rPr>
          <w:rStyle w:val="Strong"/>
        </w:rPr>
      </w:pPr>
      <w:r>
        <w:rPr>
          <w:rStyle w:val="Strong"/>
        </w:rPr>
        <w:t xml:space="preserve">Public Interface.  </w:t>
      </w:r>
      <w:r>
        <w:rPr>
          <w:rStyle w:val="Strong"/>
          <w:b w:val="0"/>
        </w:rPr>
        <w:t xml:space="preserve">Enter the name of the public interface on the SRX. </w:t>
      </w:r>
      <w:r w:rsidR="00EE4385">
        <w:rPr>
          <w:rStyle w:val="Strong"/>
          <w:b w:val="0"/>
        </w:rPr>
        <w:t xml:space="preserve"> </w:t>
      </w:r>
      <w:proofErr w:type="gramStart"/>
      <w:r w:rsidR="00EE4385">
        <w:rPr>
          <w:rStyle w:val="Strong"/>
          <w:b w:val="0"/>
        </w:rPr>
        <w:t>A</w:t>
      </w:r>
      <w:proofErr w:type="gramEnd"/>
      <w:r w:rsidR="00EE4385">
        <w:rPr>
          <w:rStyle w:val="Strong"/>
          <w:b w:val="0"/>
        </w:rPr>
        <w:t xml:space="preserve"> ".x" at the end of the interface indicates the VLAN that is in use.</w:t>
      </w:r>
    </w:p>
    <w:p w:rsidR="005147DB" w:rsidRPr="005147DB" w:rsidRDefault="005147DB" w:rsidP="005147DB">
      <w:pPr>
        <w:pStyle w:val="BulletedListlevel2"/>
        <w:rPr>
          <w:rStyle w:val="Strong"/>
        </w:rPr>
      </w:pPr>
      <w:r>
        <w:rPr>
          <w:rStyle w:val="Strong"/>
        </w:rPr>
        <w:t xml:space="preserve">Private Interface.  </w:t>
      </w:r>
      <w:r>
        <w:rPr>
          <w:rStyle w:val="Strong"/>
          <w:b w:val="0"/>
        </w:rPr>
        <w:t>Enter the name of the private interface on the SRX.</w:t>
      </w:r>
    </w:p>
    <w:p w:rsidR="00EE4385" w:rsidRPr="005147DB" w:rsidRDefault="00EE4385" w:rsidP="00EE4385">
      <w:pPr>
        <w:pStyle w:val="BulletedListlevel2"/>
        <w:rPr>
          <w:rStyle w:val="Strong"/>
        </w:rPr>
      </w:pPr>
      <w:r>
        <w:rPr>
          <w:rStyle w:val="Strong"/>
        </w:rPr>
        <w:t xml:space="preserve">Usage Interface.  </w:t>
      </w:r>
      <w:r>
        <w:rPr>
          <w:rStyle w:val="Strong"/>
          <w:b w:val="0"/>
        </w:rPr>
        <w:t>Enter the name of the interface on the SRX to use to meter traffic.  This is usually the same as the public interface.</w:t>
      </w:r>
    </w:p>
    <w:p w:rsidR="005147DB" w:rsidRPr="005147DB" w:rsidRDefault="005147DB" w:rsidP="005147DB">
      <w:pPr>
        <w:pStyle w:val="BulletedListlevel2"/>
        <w:rPr>
          <w:rStyle w:val="Strong"/>
        </w:rPr>
      </w:pPr>
      <w:r>
        <w:rPr>
          <w:rStyle w:val="Strong"/>
        </w:rPr>
        <w:t xml:space="preserve">Public Zone.  </w:t>
      </w:r>
      <w:r>
        <w:rPr>
          <w:rStyle w:val="Strong"/>
          <w:b w:val="0"/>
        </w:rPr>
        <w:t>Enter the name of the public zone on the SRX.  For example, "untrust".</w:t>
      </w:r>
    </w:p>
    <w:p w:rsidR="005147DB" w:rsidRPr="00EE4385" w:rsidRDefault="005147DB" w:rsidP="005147DB">
      <w:pPr>
        <w:pStyle w:val="BulletedListlevel2"/>
        <w:rPr>
          <w:rStyle w:val="Strong"/>
        </w:rPr>
      </w:pPr>
      <w:r>
        <w:rPr>
          <w:rStyle w:val="Strong"/>
        </w:rPr>
        <w:t xml:space="preserve">Private Zone.  </w:t>
      </w:r>
      <w:r>
        <w:rPr>
          <w:rStyle w:val="Strong"/>
          <w:b w:val="0"/>
        </w:rPr>
        <w:t>Enter the name of the private zone on the SRX.  For example, "trust".</w:t>
      </w:r>
    </w:p>
    <w:p w:rsidR="00EE4385" w:rsidRPr="00EE4385" w:rsidRDefault="00EE4385" w:rsidP="005147DB">
      <w:pPr>
        <w:pStyle w:val="BulletedListlevel2"/>
        <w:rPr>
          <w:rStyle w:val="Strong"/>
        </w:rPr>
      </w:pPr>
      <w:r>
        <w:rPr>
          <w:rStyle w:val="Strong"/>
        </w:rPr>
        <w:t xml:space="preserve">Number of Retries.  </w:t>
      </w:r>
      <w:r>
        <w:rPr>
          <w:rStyle w:val="Strong"/>
          <w:b w:val="0"/>
        </w:rPr>
        <w:t>The number of times to attempt a command on the SRX before failing.  The default value is 1.</w:t>
      </w:r>
    </w:p>
    <w:p w:rsidR="00EE4385" w:rsidRDefault="00EE4385" w:rsidP="005147DB">
      <w:pPr>
        <w:pStyle w:val="BulletedListlevel2"/>
        <w:rPr>
          <w:rStyle w:val="Strong"/>
        </w:rPr>
      </w:pPr>
      <w:r>
        <w:rPr>
          <w:rStyle w:val="Strong"/>
        </w:rPr>
        <w:lastRenderedPageBreak/>
        <w:t xml:space="preserve">Timeout (seconds).  </w:t>
      </w:r>
      <w:r>
        <w:rPr>
          <w:rStyle w:val="Strong"/>
          <w:b w:val="0"/>
        </w:rPr>
        <w:t>The time to wait for a command on the SRX before considering it failed.  Default is 300 seconds.</w:t>
      </w:r>
    </w:p>
    <w:p w:rsidR="005147DB" w:rsidRDefault="005147DB" w:rsidP="001F4068">
      <w:pPr>
        <w:pStyle w:val="BulletedListlevel2"/>
        <w:numPr>
          <w:ilvl w:val="0"/>
          <w:numId w:val="0"/>
        </w:numPr>
      </w:pPr>
    </w:p>
    <w:p w:rsidR="00511DA5" w:rsidRDefault="00021A92" w:rsidP="00021A92">
      <w:r w:rsidRPr="00021A92">
        <w:t xml:space="preserve">In the external networking case, every VM in a zone must have a unique guest IP address. </w:t>
      </w:r>
      <w:r w:rsidR="00511DA5">
        <w:t xml:space="preserve"> There are two variables that you need to consider in determining how to configure the CloudStack to support this: how many Zone VLANs do you expect to have and how many VMs do you expect to have</w:t>
      </w:r>
      <w:r w:rsidR="00FE22E3">
        <w:t xml:space="preserve"> running</w:t>
      </w:r>
      <w:r w:rsidR="00511DA5">
        <w:t xml:space="preserve"> in the </w:t>
      </w:r>
      <w:r w:rsidR="00FE22E3">
        <w:t>Zone at any one time.</w:t>
      </w:r>
    </w:p>
    <w:p w:rsidR="00FE22E3" w:rsidRDefault="00FE22E3" w:rsidP="00021A92">
      <w:r>
        <w:t>Use the following table to determine how to configure the CloudStack for your deployment.</w:t>
      </w:r>
    </w:p>
    <w:tbl>
      <w:tblPr>
        <w:tblStyle w:val="TableGrid"/>
        <w:tblW w:w="0" w:type="auto"/>
        <w:tblInd w:w="1548" w:type="dxa"/>
        <w:tblLook w:val="04A0" w:firstRow="1" w:lastRow="0" w:firstColumn="1" w:lastColumn="0" w:noHBand="0" w:noVBand="1"/>
      </w:tblPr>
      <w:tblGrid>
        <w:gridCol w:w="2124"/>
        <w:gridCol w:w="2376"/>
        <w:gridCol w:w="2160"/>
      </w:tblGrid>
      <w:tr w:rsidR="00FE22E3" w:rsidTr="00FE22E3">
        <w:tc>
          <w:tcPr>
            <w:tcW w:w="2124" w:type="dxa"/>
          </w:tcPr>
          <w:p w:rsidR="00FE22E3" w:rsidRPr="00FE22E3" w:rsidRDefault="00FE22E3" w:rsidP="00FE22E3">
            <w:pPr>
              <w:jc w:val="center"/>
              <w:rPr>
                <w:b/>
              </w:rPr>
            </w:pPr>
            <w:r w:rsidRPr="00FE22E3">
              <w:rPr>
                <w:b/>
              </w:rPr>
              <w:t>guest.vlan.bits</w:t>
            </w:r>
          </w:p>
        </w:tc>
        <w:tc>
          <w:tcPr>
            <w:tcW w:w="2376" w:type="dxa"/>
          </w:tcPr>
          <w:p w:rsidR="00FE22E3" w:rsidRPr="00FE22E3" w:rsidRDefault="00FE22E3" w:rsidP="003272DF">
            <w:pPr>
              <w:jc w:val="center"/>
              <w:rPr>
                <w:b/>
              </w:rPr>
            </w:pPr>
            <w:r w:rsidRPr="00FE22E3">
              <w:rPr>
                <w:b/>
              </w:rPr>
              <w:t>Maximum</w:t>
            </w:r>
            <w:r w:rsidR="003272DF">
              <w:rPr>
                <w:b/>
              </w:rPr>
              <w:t xml:space="preserve"> Running</w:t>
            </w:r>
            <w:r w:rsidRPr="00FE22E3">
              <w:rPr>
                <w:b/>
              </w:rPr>
              <w:t xml:space="preserve"> VMs per Zone</w:t>
            </w:r>
          </w:p>
        </w:tc>
        <w:tc>
          <w:tcPr>
            <w:tcW w:w="2160" w:type="dxa"/>
          </w:tcPr>
          <w:p w:rsidR="00FE22E3" w:rsidRPr="00FE22E3" w:rsidRDefault="00FE22E3" w:rsidP="00FE22E3">
            <w:pPr>
              <w:jc w:val="center"/>
              <w:rPr>
                <w:b/>
              </w:rPr>
            </w:pPr>
            <w:r w:rsidRPr="00FE22E3">
              <w:rPr>
                <w:b/>
              </w:rPr>
              <w:t>Maximum Zone VLANs</w:t>
            </w:r>
          </w:p>
        </w:tc>
      </w:tr>
      <w:tr w:rsidR="00FE22E3" w:rsidTr="00FE22E3">
        <w:tc>
          <w:tcPr>
            <w:tcW w:w="2124" w:type="dxa"/>
          </w:tcPr>
          <w:p w:rsidR="00FE22E3" w:rsidRDefault="00FE22E3" w:rsidP="003272DF">
            <w:pPr>
              <w:jc w:val="center"/>
            </w:pPr>
            <w:r>
              <w:t>12</w:t>
            </w:r>
          </w:p>
        </w:tc>
        <w:tc>
          <w:tcPr>
            <w:tcW w:w="2376" w:type="dxa"/>
          </w:tcPr>
          <w:p w:rsidR="00FE22E3" w:rsidRDefault="00FE22E3" w:rsidP="003272DF">
            <w:pPr>
              <w:jc w:val="center"/>
            </w:pPr>
            <w:r>
              <w:t>4096</w:t>
            </w:r>
          </w:p>
        </w:tc>
        <w:tc>
          <w:tcPr>
            <w:tcW w:w="2160" w:type="dxa"/>
          </w:tcPr>
          <w:p w:rsidR="00FE22E3" w:rsidRDefault="00FE22E3" w:rsidP="003272DF">
            <w:pPr>
              <w:jc w:val="center"/>
            </w:pPr>
            <w:r>
              <w:t>4094</w:t>
            </w:r>
          </w:p>
        </w:tc>
      </w:tr>
      <w:tr w:rsidR="00FE22E3" w:rsidTr="00FE22E3">
        <w:tc>
          <w:tcPr>
            <w:tcW w:w="2124" w:type="dxa"/>
          </w:tcPr>
          <w:p w:rsidR="00FE22E3" w:rsidRDefault="00FE22E3" w:rsidP="003272DF">
            <w:pPr>
              <w:jc w:val="center"/>
            </w:pPr>
            <w:r>
              <w:t>11</w:t>
            </w:r>
          </w:p>
        </w:tc>
        <w:tc>
          <w:tcPr>
            <w:tcW w:w="2376" w:type="dxa"/>
          </w:tcPr>
          <w:p w:rsidR="00FE22E3" w:rsidRDefault="00FE22E3" w:rsidP="003272DF">
            <w:pPr>
              <w:jc w:val="center"/>
            </w:pPr>
            <w:r>
              <w:t>8192</w:t>
            </w:r>
          </w:p>
        </w:tc>
        <w:tc>
          <w:tcPr>
            <w:tcW w:w="2160" w:type="dxa"/>
          </w:tcPr>
          <w:p w:rsidR="00FE22E3" w:rsidRDefault="00FE22E3" w:rsidP="003272DF">
            <w:pPr>
              <w:jc w:val="center"/>
            </w:pPr>
            <w:r>
              <w:t>2048</w:t>
            </w:r>
          </w:p>
        </w:tc>
      </w:tr>
      <w:tr w:rsidR="00FE22E3" w:rsidTr="00FE22E3">
        <w:tc>
          <w:tcPr>
            <w:tcW w:w="2124" w:type="dxa"/>
          </w:tcPr>
          <w:p w:rsidR="00FE22E3" w:rsidRDefault="00FE22E3" w:rsidP="003272DF">
            <w:pPr>
              <w:jc w:val="center"/>
            </w:pPr>
            <w:r>
              <w:t>10</w:t>
            </w:r>
          </w:p>
        </w:tc>
        <w:tc>
          <w:tcPr>
            <w:tcW w:w="2376" w:type="dxa"/>
          </w:tcPr>
          <w:p w:rsidR="00FE22E3" w:rsidRDefault="00FE22E3" w:rsidP="003272DF">
            <w:pPr>
              <w:jc w:val="center"/>
            </w:pPr>
            <w:r>
              <w:t>16384</w:t>
            </w:r>
          </w:p>
        </w:tc>
        <w:tc>
          <w:tcPr>
            <w:tcW w:w="2160" w:type="dxa"/>
          </w:tcPr>
          <w:p w:rsidR="00FE22E3" w:rsidRDefault="00FE22E3" w:rsidP="003272DF">
            <w:pPr>
              <w:jc w:val="center"/>
            </w:pPr>
            <w:r>
              <w:t>1024</w:t>
            </w:r>
          </w:p>
        </w:tc>
      </w:tr>
      <w:tr w:rsidR="000870FA" w:rsidTr="00FE22E3">
        <w:tc>
          <w:tcPr>
            <w:tcW w:w="2124" w:type="dxa"/>
          </w:tcPr>
          <w:p w:rsidR="000870FA" w:rsidRDefault="000870FA" w:rsidP="003272DF">
            <w:pPr>
              <w:jc w:val="center"/>
            </w:pPr>
            <w:r>
              <w:t>9</w:t>
            </w:r>
          </w:p>
        </w:tc>
        <w:tc>
          <w:tcPr>
            <w:tcW w:w="2376" w:type="dxa"/>
          </w:tcPr>
          <w:p w:rsidR="000870FA" w:rsidRDefault="000870FA" w:rsidP="003272DF">
            <w:pPr>
              <w:jc w:val="center"/>
            </w:pPr>
            <w:r>
              <w:t>32768</w:t>
            </w:r>
          </w:p>
        </w:tc>
        <w:tc>
          <w:tcPr>
            <w:tcW w:w="2160" w:type="dxa"/>
          </w:tcPr>
          <w:p w:rsidR="000870FA" w:rsidRDefault="000870FA" w:rsidP="003272DF">
            <w:pPr>
              <w:jc w:val="center"/>
            </w:pPr>
            <w:r>
              <w:t>512</w:t>
            </w:r>
          </w:p>
        </w:tc>
      </w:tr>
    </w:tbl>
    <w:p w:rsidR="00FE22E3" w:rsidRDefault="00FE22E3" w:rsidP="00021A92"/>
    <w:p w:rsidR="00021A92" w:rsidRDefault="003272DF" w:rsidP="00A52236">
      <w:pPr>
        <w:rPr>
          <w:rStyle w:val="Strong"/>
        </w:rPr>
      </w:pPr>
      <w:r>
        <w:t>Based on your deployment's needs choose the appropriate value of guest.vlan.bits.  Set that in the global configuration table as discussed in the first part of this section and restart the Management Server.</w:t>
      </w:r>
    </w:p>
    <w:p w:rsidR="001F4068" w:rsidRPr="001F4068" w:rsidRDefault="001F4068" w:rsidP="00C47F8D">
      <w:pPr>
        <w:pStyle w:val="Heading3"/>
        <w:rPr>
          <w:rStyle w:val="Strong"/>
          <w:b/>
          <w:bCs w:val="0"/>
        </w:rPr>
      </w:pPr>
      <w:bookmarkStart w:id="144" w:name="_Toc302411492"/>
      <w:r w:rsidRPr="001F4068">
        <w:rPr>
          <w:rStyle w:val="Strong"/>
          <w:b/>
          <w:bCs w:val="0"/>
        </w:rPr>
        <w:t>Advanced Networking: Adding an External Load Balancer</w:t>
      </w:r>
      <w:r w:rsidR="004175A3">
        <w:rPr>
          <w:rStyle w:val="Strong"/>
          <w:b/>
          <w:bCs w:val="0"/>
        </w:rPr>
        <w:t xml:space="preserve"> (optional)</w:t>
      </w:r>
      <w:bookmarkEnd w:id="144"/>
    </w:p>
    <w:p w:rsidR="004175A3" w:rsidRDefault="004175A3" w:rsidP="001F4068">
      <w:pPr>
        <w:pStyle w:val="BulletedListlevel2"/>
        <w:numPr>
          <w:ilvl w:val="0"/>
          <w:numId w:val="0"/>
        </w:numPr>
      </w:pPr>
      <w:r>
        <w:t>This step is required if you would like to add an external load balancer to the CloudStack.  The BigIP F5 is the only supported external load balancing device.</w:t>
      </w:r>
      <w:r w:rsidR="0061051B">
        <w:t xml:space="preserve">  Add the BigIP via the UI. Go to Physical Resources -&gt; (Select Zone) -&gt; Network -&gt; Add Load Balancer button.</w:t>
      </w:r>
    </w:p>
    <w:p w:rsidR="0061051B" w:rsidRDefault="0061051B" w:rsidP="001F4068">
      <w:pPr>
        <w:pStyle w:val="BulletedListlevel2"/>
        <w:numPr>
          <w:ilvl w:val="0"/>
          <w:numId w:val="0"/>
        </w:numPr>
      </w:pPr>
    </w:p>
    <w:p w:rsidR="0061051B" w:rsidRDefault="00381957" w:rsidP="0061051B">
      <w:pPr>
        <w:pStyle w:val="BulletedListlevel2"/>
        <w:numPr>
          <w:ilvl w:val="0"/>
          <w:numId w:val="0"/>
        </w:numPr>
        <w:jc w:val="center"/>
      </w:pPr>
      <w:r>
        <w:rPr>
          <w:noProof/>
        </w:rPr>
        <w:drawing>
          <wp:inline distT="0" distB="0" distL="0" distR="0" wp14:anchorId="664E999D" wp14:editId="70680E86">
            <wp:extent cx="2362200" cy="1905000"/>
            <wp:effectExtent l="19050" t="0" r="0" b="0"/>
            <wp:docPr id="19" name="Picture 15" descr="C:\Users\kevin\Desktop\2.2 docs\screenshots\addloadb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kevin\Desktop\2.2 docs\screenshots\addloadbal.PNG"/>
                    <pic:cNvPicPr>
                      <a:picLocks noChangeAspect="1" noChangeArrowheads="1"/>
                    </pic:cNvPicPr>
                  </pic:nvPicPr>
                  <pic:blipFill>
                    <a:blip r:embed="rId44" cstate="print"/>
                    <a:srcRect/>
                    <a:stretch>
                      <a:fillRect/>
                    </a:stretch>
                  </pic:blipFill>
                  <pic:spPr bwMode="auto">
                    <a:xfrm>
                      <a:off x="0" y="0"/>
                      <a:ext cx="2362200" cy="1905000"/>
                    </a:xfrm>
                    <a:prstGeom prst="rect">
                      <a:avLst/>
                    </a:prstGeom>
                    <a:noFill/>
                    <a:ln w="9525">
                      <a:noFill/>
                      <a:miter lim="800000"/>
                      <a:headEnd/>
                      <a:tailEnd/>
                    </a:ln>
                  </pic:spPr>
                </pic:pic>
              </a:graphicData>
            </a:graphic>
          </wp:inline>
        </w:drawing>
      </w:r>
    </w:p>
    <w:p w:rsidR="0061051B" w:rsidRDefault="0061051B" w:rsidP="001F4068">
      <w:pPr>
        <w:pStyle w:val="BulletedListlevel2"/>
        <w:numPr>
          <w:ilvl w:val="0"/>
          <w:numId w:val="0"/>
        </w:numPr>
      </w:pPr>
    </w:p>
    <w:p w:rsidR="0061051B" w:rsidRDefault="0061051B" w:rsidP="00563846">
      <w:pPr>
        <w:pStyle w:val="BulletedListlevel2"/>
        <w:keepNext/>
        <w:numPr>
          <w:ilvl w:val="0"/>
          <w:numId w:val="0"/>
        </w:numPr>
      </w:pPr>
      <w:r>
        <w:lastRenderedPageBreak/>
        <w:t>Parameters for this dialog include:</w:t>
      </w:r>
    </w:p>
    <w:p w:rsidR="0061051B" w:rsidRPr="008C2911" w:rsidRDefault="0061051B" w:rsidP="0061051B">
      <w:pPr>
        <w:pStyle w:val="BulletedListlevel2"/>
        <w:rPr>
          <w:rStyle w:val="Strong"/>
        </w:rPr>
      </w:pPr>
      <w:r>
        <w:rPr>
          <w:rStyle w:val="Strong"/>
        </w:rPr>
        <w:t xml:space="preserve">IP.  </w:t>
      </w:r>
      <w:r>
        <w:rPr>
          <w:rStyle w:val="Strong"/>
          <w:b w:val="0"/>
        </w:rPr>
        <w:t>Enter the IP address of the F5.</w:t>
      </w:r>
    </w:p>
    <w:p w:rsidR="0061051B" w:rsidRDefault="0061051B" w:rsidP="0061051B">
      <w:pPr>
        <w:pStyle w:val="BulletedListlevel2"/>
        <w:rPr>
          <w:rStyle w:val="Strong"/>
        </w:rPr>
      </w:pPr>
      <w:r>
        <w:rPr>
          <w:rStyle w:val="Strong"/>
        </w:rPr>
        <w:t>User name</w:t>
      </w:r>
      <w:r>
        <w:t>. Enter the user name of the account on the F5 that the CloudStack should use.</w:t>
      </w:r>
    </w:p>
    <w:p w:rsidR="0061051B" w:rsidRPr="005147DB" w:rsidRDefault="0061051B" w:rsidP="0061051B">
      <w:pPr>
        <w:pStyle w:val="BulletedListlevel2"/>
        <w:rPr>
          <w:b/>
          <w:bCs/>
        </w:rPr>
      </w:pPr>
      <w:r>
        <w:rPr>
          <w:rStyle w:val="Strong"/>
        </w:rPr>
        <w:t>Password</w:t>
      </w:r>
      <w:r>
        <w:t>. Enter the password of the user name above.</w:t>
      </w:r>
    </w:p>
    <w:p w:rsidR="0061051B" w:rsidRPr="005147DB" w:rsidRDefault="0061051B" w:rsidP="0061051B">
      <w:pPr>
        <w:pStyle w:val="BulletedListlevel2"/>
        <w:rPr>
          <w:rStyle w:val="Strong"/>
        </w:rPr>
      </w:pPr>
      <w:r>
        <w:rPr>
          <w:rStyle w:val="Strong"/>
        </w:rPr>
        <w:t xml:space="preserve">Public Interface.  </w:t>
      </w:r>
      <w:r>
        <w:rPr>
          <w:rStyle w:val="Strong"/>
          <w:b w:val="0"/>
        </w:rPr>
        <w:t xml:space="preserve">Enter the name of the public interface on the F5. </w:t>
      </w:r>
    </w:p>
    <w:p w:rsidR="0061051B" w:rsidRPr="00742EC0" w:rsidRDefault="0061051B" w:rsidP="0061051B">
      <w:pPr>
        <w:pStyle w:val="BulletedListlevel2"/>
        <w:rPr>
          <w:rStyle w:val="Strong"/>
        </w:rPr>
      </w:pPr>
      <w:r>
        <w:rPr>
          <w:rStyle w:val="Strong"/>
        </w:rPr>
        <w:t xml:space="preserve">Private Interface.  </w:t>
      </w:r>
      <w:r>
        <w:rPr>
          <w:rStyle w:val="Strong"/>
          <w:b w:val="0"/>
        </w:rPr>
        <w:t>Enter the name of the private interface on the F5.</w:t>
      </w:r>
    </w:p>
    <w:p w:rsidR="00742EC0" w:rsidRPr="005147DB" w:rsidRDefault="00742EC0" w:rsidP="0061051B">
      <w:pPr>
        <w:pStyle w:val="BulletedListlevel2"/>
        <w:rPr>
          <w:rStyle w:val="Strong"/>
        </w:rPr>
      </w:pPr>
      <w:r>
        <w:rPr>
          <w:rStyle w:val="Strong"/>
        </w:rPr>
        <w:t xml:space="preserve">Number of Retries. </w:t>
      </w:r>
      <w:r>
        <w:rPr>
          <w:rStyle w:val="Strong"/>
          <w:b w:val="0"/>
        </w:rPr>
        <w:t xml:space="preserve"> Number of times to attempt a command on the Load Balancer</w:t>
      </w:r>
      <w:r w:rsidR="005A5161">
        <w:rPr>
          <w:rStyle w:val="Strong"/>
          <w:b w:val="0"/>
        </w:rPr>
        <w:t xml:space="preserve"> before considering the operation failed</w:t>
      </w:r>
      <w:r>
        <w:rPr>
          <w:rStyle w:val="Strong"/>
          <w:b w:val="0"/>
        </w:rPr>
        <w:t>.  Default is 1.</w:t>
      </w:r>
    </w:p>
    <w:p w:rsidR="001F4068" w:rsidRDefault="001F4068" w:rsidP="001F4068">
      <w:pPr>
        <w:pStyle w:val="BulletedListlevel2"/>
        <w:numPr>
          <w:ilvl w:val="0"/>
          <w:numId w:val="0"/>
        </w:numPr>
        <w:rPr>
          <w:rStyle w:val="Strong"/>
        </w:rPr>
      </w:pPr>
    </w:p>
    <w:p w:rsidR="004B5998" w:rsidRDefault="004B5998" w:rsidP="00C47F8D">
      <w:pPr>
        <w:pStyle w:val="Heading3"/>
      </w:pPr>
      <w:bookmarkStart w:id="145" w:name="_Toc302411493"/>
      <w:r>
        <w:t>Additional Zones</w:t>
      </w:r>
      <w:bookmarkEnd w:id="145"/>
    </w:p>
    <w:p w:rsidR="004B5998" w:rsidRPr="004B5998" w:rsidRDefault="004B5998" w:rsidP="004B5998">
      <w:r>
        <w:t>You can add additional Zones as needed. If you choose to add additional Zones, be sure to repeat the installrtng.sh template seeding that you did for the first Zone.</w:t>
      </w:r>
    </w:p>
    <w:p w:rsidR="008F1C42" w:rsidRDefault="008F1C42" w:rsidP="00C47F8D">
      <w:pPr>
        <w:pStyle w:val="Heading3"/>
        <w:rPr>
          <w:rStyle w:val="Strong"/>
          <w:b/>
          <w:bCs w:val="0"/>
        </w:rPr>
      </w:pPr>
      <w:bookmarkStart w:id="146" w:name="_Toc302411494"/>
      <w:r w:rsidRPr="008F1C42">
        <w:rPr>
          <w:rStyle w:val="Strong"/>
          <w:b/>
          <w:bCs w:val="0"/>
        </w:rPr>
        <w:t>Additional Pods</w:t>
      </w:r>
      <w:bookmarkEnd w:id="146"/>
    </w:p>
    <w:p w:rsidR="00DD47F6" w:rsidRDefault="006521F9" w:rsidP="00947B28">
      <w:pPr>
        <w:tabs>
          <w:tab w:val="left" w:pos="8250"/>
        </w:tabs>
      </w:pPr>
      <w:r>
        <w:t>You can add additional Pods as needed now or after the system is up and running.</w:t>
      </w:r>
    </w:p>
    <w:p w:rsidR="00851D4E" w:rsidRDefault="00851D4E" w:rsidP="00C47F8D">
      <w:pPr>
        <w:pStyle w:val="Heading3"/>
      </w:pPr>
      <w:bookmarkStart w:id="147" w:name="_Toc302411495"/>
      <w:r>
        <w:t>Advanced Networking: Additional Networks</w:t>
      </w:r>
      <w:bookmarkEnd w:id="147"/>
      <w:r>
        <w:t xml:space="preserve"> </w:t>
      </w:r>
    </w:p>
    <w:p w:rsidR="00851D4E" w:rsidRDefault="00851D4E" w:rsidP="00947B28">
      <w:pPr>
        <w:tabs>
          <w:tab w:val="left" w:pos="8250"/>
        </w:tabs>
      </w:pPr>
      <w:r>
        <w:t>The CloudStack allows the provisioning of networks in addition to the base virtual network that is always available.  These networks may span the Zone and be available to all accounts or they may be scoped to a single account.  Each such network requires a Direct VLAN and an IP Range; a gateway for the network is optional.</w:t>
      </w:r>
    </w:p>
    <w:p w:rsidR="00851D4E" w:rsidRDefault="00851D4E" w:rsidP="00947B28">
      <w:pPr>
        <w:tabs>
          <w:tab w:val="left" w:pos="8250"/>
        </w:tabs>
      </w:pPr>
      <w:r>
        <w:t>A network in the CloudStack is either eligible to the default network or ineligible to be the default network.  A default network will be set as the default gateway for the guest using the DHCP response.  Non-default net</w:t>
      </w:r>
      <w:r w:rsidR="00650DB7">
        <w:t>works will not be set to be the default gateway in the guest.  Every guest must have exactly one default network.  When multiple networks are present the user is required to first choose a default network.  Then they are given the choice to add zero or more non-default networks to their guest.  Each network on the guest will be implemented as a NIC in the guest.</w:t>
      </w:r>
    </w:p>
    <w:p w:rsidR="00C36E92" w:rsidRPr="006521F9" w:rsidRDefault="00C36E92" w:rsidP="00AA53D6">
      <w:pPr>
        <w:tabs>
          <w:tab w:val="left" w:pos="8250"/>
        </w:tabs>
      </w:pPr>
      <w:r>
        <w:t>Additional</w:t>
      </w:r>
      <w:r w:rsidR="00AA53D6">
        <w:t xml:space="preserve"> Networks may be added.   This procedure is discussed in the Administration Guide.</w:t>
      </w:r>
    </w:p>
    <w:p w:rsidR="00DD4DE5" w:rsidRDefault="00135D48" w:rsidP="00DD4DE5">
      <w:pPr>
        <w:pStyle w:val="Heading2"/>
      </w:pPr>
      <w:bookmarkStart w:id="148" w:name="_Toc302411496"/>
      <w:r>
        <w:t xml:space="preserve">Edit </w:t>
      </w:r>
      <w:r w:rsidR="00DD4DE5">
        <w:t>Service Offerings</w:t>
      </w:r>
      <w:r>
        <w:t xml:space="preserve"> (Optional)</w:t>
      </w:r>
      <w:bookmarkEnd w:id="148"/>
    </w:p>
    <w:p w:rsidR="006E2152" w:rsidRDefault="00135D48" w:rsidP="001C2614">
      <w:r w:rsidRPr="00135D48">
        <w:t xml:space="preserve">The service offering </w:t>
      </w:r>
      <w:r>
        <w:t>defines</w:t>
      </w:r>
      <w:r w:rsidRPr="00135D48">
        <w:t xml:space="preserve"> CPU and RAM</w:t>
      </w:r>
      <w:r>
        <w:t xml:space="preserve"> for the guests</w:t>
      </w:r>
      <w:r w:rsidRPr="00135D48">
        <w:t xml:space="preserve">. </w:t>
      </w:r>
      <w:r>
        <w:t xml:space="preserve"> The CloudStack ships with several default service offerings.  </w:t>
      </w:r>
      <w:r w:rsidR="00454F23">
        <w:t xml:space="preserve">You can optionally </w:t>
      </w:r>
      <w:r w:rsidR="006E2152">
        <w:t xml:space="preserve">use the following steps to </w:t>
      </w:r>
      <w:r w:rsidR="00454F23">
        <w:t xml:space="preserve">edit these now </w:t>
      </w:r>
      <w:r w:rsidR="001C2614">
        <w:t xml:space="preserve">or proceed with the defaults. </w:t>
      </w:r>
    </w:p>
    <w:p w:rsidR="00077C24" w:rsidRDefault="006E2152" w:rsidP="008C50FC">
      <w:pPr>
        <w:pStyle w:val="NumberedList"/>
        <w:numPr>
          <w:ilvl w:val="0"/>
          <w:numId w:val="28"/>
        </w:numPr>
      </w:pPr>
      <w:r>
        <w:t>Go to the</w:t>
      </w:r>
      <w:r w:rsidR="00454F23">
        <w:t xml:space="preserve"> Configuration tab</w:t>
      </w:r>
      <w:r>
        <w:t xml:space="preserve">, and select the </w:t>
      </w:r>
      <w:r w:rsidR="00A12B4B">
        <w:t>Service Offerings</w:t>
      </w:r>
      <w:r>
        <w:t xml:space="preserve"> section.</w:t>
      </w:r>
      <w:r w:rsidR="00A12B4B">
        <w:t xml:space="preserve"> </w:t>
      </w:r>
    </w:p>
    <w:p w:rsidR="00CA2809" w:rsidRDefault="00454F23">
      <w:pPr>
        <w:pStyle w:val="NumberedList"/>
      </w:pPr>
      <w:r>
        <w:t xml:space="preserve">Add or edit </w:t>
      </w:r>
      <w:r w:rsidR="006E2152">
        <w:t xml:space="preserve">service offerings </w:t>
      </w:r>
      <w:r>
        <w:t>as needed.</w:t>
      </w:r>
      <w:r w:rsidR="001C2614">
        <w:t xml:space="preserve"> </w:t>
      </w:r>
      <w:r w:rsidR="00CA2809">
        <w:t xml:space="preserve"> Select "Add Service Offering" to add one.</w:t>
      </w:r>
    </w:p>
    <w:p w:rsidR="00CA2809" w:rsidRDefault="000F3850" w:rsidP="00CA2809">
      <w:pPr>
        <w:pStyle w:val="NumberedList"/>
        <w:numPr>
          <w:ilvl w:val="0"/>
          <w:numId w:val="0"/>
        </w:numPr>
        <w:ind w:left="540"/>
        <w:jc w:val="center"/>
      </w:pPr>
      <w:r>
        <w:rPr>
          <w:noProof/>
        </w:rPr>
        <w:lastRenderedPageBreak/>
        <w:drawing>
          <wp:inline distT="0" distB="0" distL="0" distR="0" wp14:anchorId="6302197F" wp14:editId="62990FDA">
            <wp:extent cx="2377440" cy="2537460"/>
            <wp:effectExtent l="19050" t="0" r="3810" b="0"/>
            <wp:docPr id="17" name="Picture 14" descr="C:\Users\kevin\Desktop\2.2 docs\screenshots\addserviceoffer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kevin\Desktop\2.2 docs\screenshots\addserviceoffering.PNG"/>
                    <pic:cNvPicPr>
                      <a:picLocks noChangeAspect="1" noChangeArrowheads="1"/>
                    </pic:cNvPicPr>
                  </pic:nvPicPr>
                  <pic:blipFill>
                    <a:blip r:embed="rId45" cstate="print"/>
                    <a:srcRect/>
                    <a:stretch>
                      <a:fillRect/>
                    </a:stretch>
                  </pic:blipFill>
                  <pic:spPr bwMode="auto">
                    <a:xfrm>
                      <a:off x="0" y="0"/>
                      <a:ext cx="2377440" cy="2537460"/>
                    </a:xfrm>
                    <a:prstGeom prst="rect">
                      <a:avLst/>
                    </a:prstGeom>
                    <a:noFill/>
                    <a:ln w="9525">
                      <a:noFill/>
                      <a:miter lim="800000"/>
                      <a:headEnd/>
                      <a:tailEnd/>
                    </a:ln>
                  </pic:spPr>
                </pic:pic>
              </a:graphicData>
            </a:graphic>
          </wp:inline>
        </w:drawing>
      </w:r>
    </w:p>
    <w:p w:rsidR="00077C24" w:rsidRDefault="00CA2809">
      <w:pPr>
        <w:pStyle w:val="NumberedList"/>
      </w:pPr>
      <w:r>
        <w:t>P</w:t>
      </w:r>
      <w:r w:rsidR="00A12B4B">
        <w:t>rovide</w:t>
      </w:r>
      <w:r>
        <w:t xml:space="preserve"> the following information to define this service offering.</w:t>
      </w:r>
    </w:p>
    <w:p w:rsidR="00077C24" w:rsidRDefault="0098226B">
      <w:pPr>
        <w:pStyle w:val="BulletedListlevel2"/>
      </w:pPr>
      <w:r w:rsidRPr="0098226B">
        <w:rPr>
          <w:rStyle w:val="Strong"/>
        </w:rPr>
        <w:t>Name</w:t>
      </w:r>
      <w:r w:rsidR="006B7749">
        <w:t xml:space="preserve">. </w:t>
      </w:r>
      <w:r w:rsidR="00A12B4B">
        <w:t>The name of the service offering</w:t>
      </w:r>
      <w:r w:rsidR="00BE2DFC">
        <w:t>.</w:t>
      </w:r>
    </w:p>
    <w:p w:rsidR="00077C24" w:rsidRDefault="0098226B">
      <w:pPr>
        <w:pStyle w:val="BulletedListlevel2"/>
      </w:pPr>
      <w:r w:rsidRPr="0098226B">
        <w:rPr>
          <w:rStyle w:val="Strong"/>
        </w:rPr>
        <w:t>Display text</w:t>
      </w:r>
      <w:r w:rsidR="006B7749">
        <w:t>.</w:t>
      </w:r>
      <w:r w:rsidR="00A12B4B">
        <w:t xml:space="preserve"> </w:t>
      </w:r>
      <w:r w:rsidR="001C2614">
        <w:t>A</w:t>
      </w:r>
      <w:r w:rsidR="00A12B4B">
        <w:t xml:space="preserve"> short description of the offering</w:t>
      </w:r>
      <w:r w:rsidR="00BE2DFC">
        <w:t>.</w:t>
      </w:r>
    </w:p>
    <w:p w:rsidR="00077C24" w:rsidRDefault="0098226B">
      <w:pPr>
        <w:pStyle w:val="BulletedListlevel2"/>
      </w:pPr>
      <w:r w:rsidRPr="0098226B">
        <w:rPr>
          <w:rStyle w:val="Strong"/>
        </w:rPr>
        <w:t>Storage type</w:t>
      </w:r>
      <w:r w:rsidR="006B7749">
        <w:t>.</w:t>
      </w:r>
      <w:r w:rsidR="00542886">
        <w:t xml:space="preserve"> </w:t>
      </w:r>
      <w:r w:rsidR="001C2614">
        <w:t>T</w:t>
      </w:r>
      <w:r w:rsidR="003C5B15">
        <w:t>he type of disk that should be allocated to the guest</w:t>
      </w:r>
      <w:r w:rsidR="00542886">
        <w:t xml:space="preserve">. </w:t>
      </w:r>
      <w:r w:rsidR="003C5B15">
        <w:t>Local allocates from</w:t>
      </w:r>
      <w:r w:rsidR="00542886">
        <w:t xml:space="preserve"> storage attached to XenServer directly. Shared </w:t>
      </w:r>
      <w:r w:rsidR="003C5B15">
        <w:t>allocates from storage accessible via NFS</w:t>
      </w:r>
      <w:r w:rsidR="00542886">
        <w:t xml:space="preserve">. </w:t>
      </w:r>
    </w:p>
    <w:p w:rsidR="00077C24" w:rsidRDefault="00CA2809">
      <w:pPr>
        <w:pStyle w:val="BulletedListlevel2"/>
      </w:pPr>
      <w:r>
        <w:rPr>
          <w:rStyle w:val="Strong"/>
        </w:rPr>
        <w:t>#</w:t>
      </w:r>
      <w:r w:rsidR="0098226B" w:rsidRPr="0098226B">
        <w:rPr>
          <w:rStyle w:val="Strong"/>
        </w:rPr>
        <w:t xml:space="preserve"> </w:t>
      </w:r>
      <w:proofErr w:type="gramStart"/>
      <w:r w:rsidR="0098226B" w:rsidRPr="0098226B">
        <w:rPr>
          <w:rStyle w:val="Strong"/>
        </w:rPr>
        <w:t>of</w:t>
      </w:r>
      <w:proofErr w:type="gramEnd"/>
      <w:r w:rsidR="0098226B" w:rsidRPr="0098226B">
        <w:rPr>
          <w:rStyle w:val="Strong"/>
        </w:rPr>
        <w:t xml:space="preserve"> CPU cores</w:t>
      </w:r>
      <w:r w:rsidR="006B7749">
        <w:t>.</w:t>
      </w:r>
      <w:r w:rsidR="00A12B4B">
        <w:t xml:space="preserve"> </w:t>
      </w:r>
      <w:r w:rsidR="00BE2DFC">
        <w:t>The number of</w:t>
      </w:r>
      <w:r w:rsidR="00A12B4B">
        <w:t xml:space="preserve"> cores </w:t>
      </w:r>
      <w:r w:rsidR="00BE2DFC">
        <w:t xml:space="preserve">which should be allocated to </w:t>
      </w:r>
      <w:r w:rsidR="00A12B4B">
        <w:t>an instance with this offering</w:t>
      </w:r>
      <w:r w:rsidR="00BE2DFC">
        <w:t>.</w:t>
      </w:r>
    </w:p>
    <w:p w:rsidR="00077C24" w:rsidRDefault="0098226B">
      <w:pPr>
        <w:pStyle w:val="BulletedListlevel2"/>
      </w:pPr>
      <w:r w:rsidRPr="0098226B">
        <w:rPr>
          <w:rStyle w:val="Strong"/>
        </w:rPr>
        <w:t>CPU (in MHz)</w:t>
      </w:r>
      <w:r w:rsidR="006B7749">
        <w:t>.</w:t>
      </w:r>
      <w:r w:rsidR="00A12B4B">
        <w:t xml:space="preserve"> </w:t>
      </w:r>
      <w:r w:rsidR="001C2614">
        <w:t>T</w:t>
      </w:r>
      <w:r w:rsidR="00A12B4B">
        <w:t>he CPU speed of the cores that the instance is allocated</w:t>
      </w:r>
      <w:r w:rsidR="001E3A46">
        <w:t>. For example, “2000” would provide for a 2 GHz clock.</w:t>
      </w:r>
    </w:p>
    <w:p w:rsidR="00077C24" w:rsidRDefault="0098226B">
      <w:pPr>
        <w:pStyle w:val="BulletedListlevel2"/>
      </w:pPr>
      <w:r w:rsidRPr="0098226B">
        <w:rPr>
          <w:rStyle w:val="Strong"/>
        </w:rPr>
        <w:t>Memory (in MB)</w:t>
      </w:r>
      <w:r w:rsidR="006B7749">
        <w:t>.</w:t>
      </w:r>
      <w:r w:rsidR="00A12B4B">
        <w:t xml:space="preserve"> </w:t>
      </w:r>
      <w:r w:rsidR="001C2614">
        <w:t>T</w:t>
      </w:r>
      <w:r w:rsidR="00A12B4B">
        <w:t>he amount of memory in megabytes that the instance should be allocated</w:t>
      </w:r>
      <w:r w:rsidR="001E3A46">
        <w:t xml:space="preserve">. </w:t>
      </w:r>
      <w:r w:rsidR="001D3118">
        <w:t>For example,</w:t>
      </w:r>
      <w:r w:rsidR="001E3A46">
        <w:t xml:space="preserve"> “2048”</w:t>
      </w:r>
      <w:r w:rsidR="001D3118">
        <w:t xml:space="preserve"> </w:t>
      </w:r>
      <w:r w:rsidR="001E3A46">
        <w:t>would provide for a 2 GB RAM allocation.</w:t>
      </w:r>
    </w:p>
    <w:p w:rsidR="00CA2809" w:rsidRDefault="0098226B" w:rsidP="000F3850">
      <w:pPr>
        <w:pStyle w:val="BulletedListlevel2"/>
      </w:pPr>
      <w:r w:rsidRPr="0098226B">
        <w:rPr>
          <w:rStyle w:val="Strong"/>
        </w:rPr>
        <w:t>Offer HA</w:t>
      </w:r>
      <w:r w:rsidR="006B7749">
        <w:t>.</w:t>
      </w:r>
      <w:r w:rsidR="00E80552">
        <w:t xml:space="preserve"> If yes, the user will be able to </w:t>
      </w:r>
      <w:r w:rsidR="00950A07">
        <w:t>choose</w:t>
      </w:r>
      <w:r w:rsidR="00E80552">
        <w:t xml:space="preserve"> a VM to be monitored and as highly available as possible</w:t>
      </w:r>
      <w:r w:rsidR="00CA2809">
        <w:t>.</w:t>
      </w:r>
    </w:p>
    <w:p w:rsidR="0067726C" w:rsidRDefault="0067726C">
      <w:pPr>
        <w:pStyle w:val="BulletedListlevel2"/>
      </w:pPr>
      <w:r>
        <w:rPr>
          <w:rStyle w:val="Strong"/>
        </w:rPr>
        <w:t>Tags</w:t>
      </w:r>
      <w:r w:rsidRPr="0067726C">
        <w:t>.</w:t>
      </w:r>
      <w:r>
        <w:t xml:space="preserve">  The tags that should be associated with the primary storage for this root disk.</w:t>
      </w:r>
    </w:p>
    <w:p w:rsidR="00B660B3" w:rsidRDefault="00B660B3">
      <w:pPr>
        <w:pStyle w:val="BulletedListlevel2"/>
      </w:pPr>
      <w:r>
        <w:rPr>
          <w:rStyle w:val="Strong"/>
        </w:rPr>
        <w:t>Public</w:t>
      </w:r>
      <w:r w:rsidRPr="00B660B3">
        <w:t>.</w:t>
      </w:r>
      <w:r>
        <w:t xml:space="preserve">  Should the service offering be available all domains or only some domains.  Chooes Yes to make it available to all domains.  Choose No to limit the scope to a subdomain; the CloudStack will then prompt for the subdomain's name.</w:t>
      </w:r>
    </w:p>
    <w:p w:rsidR="00135D48" w:rsidRDefault="00135D48" w:rsidP="00135D48">
      <w:pPr>
        <w:pStyle w:val="NumberedList"/>
        <w:numPr>
          <w:ilvl w:val="0"/>
          <w:numId w:val="0"/>
        </w:numPr>
        <w:ind w:left="540" w:hanging="360"/>
      </w:pPr>
    </w:p>
    <w:p w:rsidR="00135D48" w:rsidRDefault="00135D48" w:rsidP="00135D48">
      <w:pPr>
        <w:pStyle w:val="Heading2"/>
      </w:pPr>
      <w:bookmarkStart w:id="149" w:name="_Toc302411497"/>
      <w:r>
        <w:t>Edit Disk Offerings (Optional)</w:t>
      </w:r>
      <w:bookmarkEnd w:id="149"/>
    </w:p>
    <w:p w:rsidR="00135D48" w:rsidRDefault="00135D48" w:rsidP="00135D48">
      <w:r>
        <w:t xml:space="preserve">The disk offering defines the size and characteristics of data disks attached to the guests.  The CloudStack ships with several default disk offerings.  </w:t>
      </w:r>
    </w:p>
    <w:p w:rsidR="00135D48" w:rsidRDefault="00135D48" w:rsidP="008C50FC">
      <w:pPr>
        <w:pStyle w:val="NumberedList"/>
        <w:numPr>
          <w:ilvl w:val="0"/>
          <w:numId w:val="34"/>
        </w:numPr>
      </w:pPr>
      <w:r>
        <w:t xml:space="preserve">Go to the Configuration tab, and select the Disk Offerings section. This is located next to the Zones section.   </w:t>
      </w:r>
    </w:p>
    <w:p w:rsidR="00135D48" w:rsidRDefault="00135D48" w:rsidP="008C50FC">
      <w:pPr>
        <w:pStyle w:val="NumberedList"/>
        <w:numPr>
          <w:ilvl w:val="0"/>
          <w:numId w:val="34"/>
        </w:numPr>
      </w:pPr>
      <w:r>
        <w:t>Add or edit disk offerings as needed.  Select "Add Disk Offering" to add one.</w:t>
      </w:r>
    </w:p>
    <w:p w:rsidR="00135D48" w:rsidRDefault="00135D48" w:rsidP="00135D48">
      <w:pPr>
        <w:pStyle w:val="NumberedList"/>
        <w:numPr>
          <w:ilvl w:val="0"/>
          <w:numId w:val="0"/>
        </w:numPr>
        <w:ind w:left="540"/>
        <w:jc w:val="center"/>
      </w:pPr>
      <w:r>
        <w:rPr>
          <w:noProof/>
        </w:rPr>
        <w:lastRenderedPageBreak/>
        <w:drawing>
          <wp:inline distT="0" distB="0" distL="0" distR="0" wp14:anchorId="2501FB8F" wp14:editId="581C5CDD">
            <wp:extent cx="2362200" cy="1722120"/>
            <wp:effectExtent l="19050" t="0" r="0" b="0"/>
            <wp:docPr id="28" name="Picture 28" descr="C:\Users\kevin\Desktop\screens\adddis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kevin\Desktop\screens\adddisk.PNG"/>
                    <pic:cNvPicPr>
                      <a:picLocks noChangeAspect="1" noChangeArrowheads="1"/>
                    </pic:cNvPicPr>
                  </pic:nvPicPr>
                  <pic:blipFill>
                    <a:blip r:embed="rId46" cstate="print"/>
                    <a:srcRect/>
                    <a:stretch>
                      <a:fillRect/>
                    </a:stretch>
                  </pic:blipFill>
                  <pic:spPr bwMode="auto">
                    <a:xfrm>
                      <a:off x="0" y="0"/>
                      <a:ext cx="2362200" cy="1722120"/>
                    </a:xfrm>
                    <a:prstGeom prst="rect">
                      <a:avLst/>
                    </a:prstGeom>
                    <a:noFill/>
                    <a:ln w="9525">
                      <a:noFill/>
                      <a:miter lim="800000"/>
                      <a:headEnd/>
                      <a:tailEnd/>
                    </a:ln>
                  </pic:spPr>
                </pic:pic>
              </a:graphicData>
            </a:graphic>
          </wp:inline>
        </w:drawing>
      </w:r>
    </w:p>
    <w:p w:rsidR="00077C24" w:rsidRDefault="00135D48" w:rsidP="00135D48">
      <w:pPr>
        <w:pStyle w:val="NumberedList"/>
      </w:pPr>
      <w:r>
        <w:t>Provide the following information to define this disk offering</w:t>
      </w:r>
      <w:r w:rsidR="006E2152">
        <w:t>.</w:t>
      </w:r>
    </w:p>
    <w:p w:rsidR="00077C24" w:rsidRDefault="0098226B">
      <w:pPr>
        <w:pStyle w:val="BulletedListlevel2"/>
      </w:pPr>
      <w:r w:rsidRPr="0098226B">
        <w:rPr>
          <w:rStyle w:val="Strong"/>
        </w:rPr>
        <w:t>Name</w:t>
      </w:r>
      <w:r w:rsidR="004F0A87">
        <w:t>.</w:t>
      </w:r>
      <w:r w:rsidR="00A12B4B">
        <w:t xml:space="preserve"> Name of the disk offering (</w:t>
      </w:r>
      <w:r w:rsidR="006E2152">
        <w:t>E</w:t>
      </w:r>
      <w:r w:rsidR="00A12B4B">
        <w:t>.g</w:t>
      </w:r>
      <w:r w:rsidR="006E2152">
        <w:t>.</w:t>
      </w:r>
      <w:r w:rsidR="00A12B4B">
        <w:t xml:space="preserve"> extra large)</w:t>
      </w:r>
    </w:p>
    <w:p w:rsidR="00077C24" w:rsidRDefault="0098226B">
      <w:pPr>
        <w:pStyle w:val="BulletedListlevel2"/>
      </w:pPr>
      <w:r w:rsidRPr="0098226B">
        <w:rPr>
          <w:rStyle w:val="Strong"/>
        </w:rPr>
        <w:t>Description</w:t>
      </w:r>
      <w:r w:rsidR="004F0A87">
        <w:t>.</w:t>
      </w:r>
      <w:r w:rsidR="00A12B4B">
        <w:t xml:space="preserve"> </w:t>
      </w:r>
      <w:r w:rsidR="001C2614">
        <w:t xml:space="preserve">A </w:t>
      </w:r>
      <w:r w:rsidR="00A12B4B">
        <w:t xml:space="preserve">short description of the disk offering </w:t>
      </w:r>
    </w:p>
    <w:p w:rsidR="00077C24" w:rsidRDefault="0098226B">
      <w:pPr>
        <w:pStyle w:val="BulletedListlevel2"/>
      </w:pPr>
      <w:r w:rsidRPr="0098226B">
        <w:rPr>
          <w:rStyle w:val="Strong"/>
        </w:rPr>
        <w:t>Disk size (in GB)</w:t>
      </w:r>
      <w:r w:rsidR="004F0A87">
        <w:t>.</w:t>
      </w:r>
      <w:r w:rsidR="00A12B4B">
        <w:t xml:space="preserve"> </w:t>
      </w:r>
      <w:r w:rsidR="001C2614">
        <w:t>T</w:t>
      </w:r>
      <w:r w:rsidR="00A12B4B">
        <w:t>he size of the disk offering</w:t>
      </w:r>
      <w:r w:rsidR="003F0507">
        <w:t xml:space="preserve"> in </w:t>
      </w:r>
      <w:r w:rsidR="00FB0719">
        <w:t>GB</w:t>
      </w:r>
      <w:r w:rsidR="003F0507">
        <w:t xml:space="preserve"> (</w:t>
      </w:r>
      <w:r w:rsidR="006E2152">
        <w:t>E</w:t>
      </w:r>
      <w:r w:rsidR="003F0507">
        <w:t>.g. 10 is a 1</w:t>
      </w:r>
      <w:r w:rsidR="00FB0719">
        <w:t>0</w:t>
      </w:r>
      <w:r w:rsidR="001C2614">
        <w:t xml:space="preserve"> </w:t>
      </w:r>
      <w:r w:rsidR="003F0507">
        <w:t>GB offering)</w:t>
      </w:r>
    </w:p>
    <w:p w:rsidR="00135D48" w:rsidRDefault="00135D48">
      <w:pPr>
        <w:pStyle w:val="BulletedListlevel2"/>
      </w:pPr>
      <w:r>
        <w:rPr>
          <w:rStyle w:val="Strong"/>
        </w:rPr>
        <w:t>Tags</w:t>
      </w:r>
      <w:r w:rsidRPr="00135D48">
        <w:t>.</w:t>
      </w:r>
      <w:r>
        <w:t xml:space="preserve">  Tags are a comma separated list of attributes of the storage.  For example "ssd</w:t>
      </w:r>
      <w:proofErr w:type="gramStart"/>
      <w:r>
        <w:t>,blue</w:t>
      </w:r>
      <w:proofErr w:type="gramEnd"/>
      <w:r>
        <w:t xml:space="preserve">".  Tags are optional.  They are also added on Primary Storage.  </w:t>
      </w:r>
      <w:r w:rsidR="00137467">
        <w:t xml:space="preserve">The CloudStack matches tags on a disk offering to tags on the storage.  If a tag is present on a disk offering that tag (or tags) must also be present on Primary Storage for the volume to be </w:t>
      </w:r>
      <w:proofErr w:type="gramStart"/>
      <w:r w:rsidR="00137467">
        <w:t>provisioned.</w:t>
      </w:r>
      <w:proofErr w:type="gramEnd"/>
      <w:r w:rsidR="00137467">
        <w:t xml:space="preserve">  If no such primary storage exists allocation from the disk offering will fail.</w:t>
      </w:r>
    </w:p>
    <w:p w:rsidR="00077C24" w:rsidRDefault="00B36B2A" w:rsidP="00B36B2A">
      <w:pPr>
        <w:pStyle w:val="Heading2"/>
      </w:pPr>
      <w:bookmarkStart w:id="150" w:name="_Toc265175097"/>
      <w:bookmarkStart w:id="151" w:name="_Toc302411498"/>
      <w:bookmarkEnd w:id="150"/>
      <w:r>
        <w:t xml:space="preserve">Add </w:t>
      </w:r>
      <w:r w:rsidR="000D7B08">
        <w:t>Cluster</w:t>
      </w:r>
      <w:bookmarkEnd w:id="151"/>
    </w:p>
    <w:p w:rsidR="006C4028" w:rsidRDefault="00F34730" w:rsidP="001C2614">
      <w:r>
        <w:t xml:space="preserve">Now </w:t>
      </w:r>
      <w:r w:rsidR="006D295D">
        <w:t>that</w:t>
      </w:r>
      <w:r>
        <w:t xml:space="preserve"> the offerings</w:t>
      </w:r>
      <w:r w:rsidR="006D295D">
        <w:t xml:space="preserve"> are</w:t>
      </w:r>
      <w:r>
        <w:t xml:space="preserve"> defined</w:t>
      </w:r>
      <w:r w:rsidR="006D295D">
        <w:t>,</w:t>
      </w:r>
      <w:r>
        <w:t xml:space="preserve"> you need to tell the </w:t>
      </w:r>
      <w:r w:rsidR="00FD4DE4">
        <w:t>CloudStack</w:t>
      </w:r>
      <w:r>
        <w:t xml:space="preserve"> about the hosts that it should manage. </w:t>
      </w:r>
      <w:r w:rsidR="000D7B08">
        <w:t xml:space="preserve">  You can add hosts by themselves or in the case of VMware add an existing cluster (as configured in vCenter).</w:t>
      </w:r>
    </w:p>
    <w:p w:rsidR="008F4EF8" w:rsidRDefault="00D62CDA" w:rsidP="00D62CDA">
      <w:r>
        <w:t xml:space="preserve">A Cluster is a XenServer server pool, a set of KVM servers, or a VMware </w:t>
      </w:r>
      <w:r w:rsidR="008F4EF8">
        <w:t>vCenter</w:t>
      </w:r>
      <w:r>
        <w:t xml:space="preserve"> cluster.  Within a Cluster the </w:t>
      </w:r>
      <w:r w:rsidR="008F4EF8">
        <w:t>Host</w:t>
      </w:r>
      <w:r>
        <w:t xml:space="preserve">s may live </w:t>
      </w:r>
      <w:proofErr w:type="gramStart"/>
      <w:r>
        <w:t>migrate</w:t>
      </w:r>
      <w:proofErr w:type="gramEnd"/>
      <w:r>
        <w:t xml:space="preserve"> VMs to and from each other, and all access the same shared storage.  We expect that most deployments will have a single Cluster per Pod</w:t>
      </w:r>
      <w:r w:rsidR="008F4EF8">
        <w:t xml:space="preserve">, although the CloudStack supports multiple Clusters per Pod.  </w:t>
      </w:r>
    </w:p>
    <w:p w:rsidR="008F4EF8" w:rsidRDefault="008F4EF8" w:rsidP="00D62CDA">
      <w:r>
        <w:t>Most deployments will want to use clusters</w:t>
      </w:r>
      <w:r w:rsidR="00C437B0">
        <w:t xml:space="preserve"> of more than one host</w:t>
      </w:r>
      <w:r>
        <w:t xml:space="preserve"> because of the benefits of live migration.  </w:t>
      </w:r>
      <w:r w:rsidR="00C437B0">
        <w:t>However, you may create a cluster with only one host.</w:t>
      </w:r>
    </w:p>
    <w:p w:rsidR="008F4EF8" w:rsidRDefault="008F4EF8" w:rsidP="00C47F8D">
      <w:pPr>
        <w:pStyle w:val="Heading3"/>
      </w:pPr>
      <w:bookmarkStart w:id="152" w:name="_Toc302411499"/>
      <w:r>
        <w:t>Add Cluster: KVM and XenServer</w:t>
      </w:r>
      <w:bookmarkEnd w:id="152"/>
    </w:p>
    <w:p w:rsidR="008F4EF8" w:rsidRDefault="008F4EF8" w:rsidP="00D62CDA">
      <w:r>
        <w:t>To add a Cluster to a Pod for KVM and XenServer:</w:t>
      </w:r>
    </w:p>
    <w:p w:rsidR="008F4EF8" w:rsidRDefault="008F4EF8" w:rsidP="00462EC3">
      <w:pPr>
        <w:pStyle w:val="ListParagraph"/>
        <w:numPr>
          <w:ilvl w:val="0"/>
          <w:numId w:val="42"/>
        </w:numPr>
      </w:pPr>
      <w:r>
        <w:t xml:space="preserve">Navigate to System -&gt; Physical Resources -&gt; (Select Zone) -&gt; (Select Pod).  </w:t>
      </w:r>
    </w:p>
    <w:p w:rsidR="008F4EF8" w:rsidRDefault="008F4EF8" w:rsidP="00462EC3">
      <w:pPr>
        <w:pStyle w:val="ListParagraph"/>
        <w:numPr>
          <w:ilvl w:val="0"/>
          <w:numId w:val="42"/>
        </w:numPr>
      </w:pPr>
      <w:r>
        <w:t>Choose "Add Cluster" in the upper left.</w:t>
      </w:r>
    </w:p>
    <w:p w:rsidR="008F4EF8" w:rsidRDefault="008F4EF8" w:rsidP="00462EC3">
      <w:pPr>
        <w:pStyle w:val="ListParagraph"/>
        <w:numPr>
          <w:ilvl w:val="0"/>
          <w:numId w:val="42"/>
        </w:numPr>
      </w:pPr>
      <w:r>
        <w:t xml:space="preserve">The Add Cluster dialog will appear.  </w:t>
      </w:r>
    </w:p>
    <w:p w:rsidR="008F4EF8" w:rsidRDefault="008F4EF8" w:rsidP="008F4EF8">
      <w:pPr>
        <w:jc w:val="center"/>
      </w:pPr>
      <w:r>
        <w:rPr>
          <w:noProof/>
          <w:lang w:bidi="ar-SA"/>
        </w:rPr>
        <w:drawing>
          <wp:inline distT="0" distB="0" distL="0" distR="0" wp14:anchorId="532361CD" wp14:editId="0F6BD54F">
            <wp:extent cx="2354580" cy="1303020"/>
            <wp:effectExtent l="19050" t="0" r="7620" b="0"/>
            <wp:docPr id="192" name="Picture 18" descr="C:\Users\kevin\Desktop\2.2 docs\screenshots\addclusterkv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clusterkvm.PNG"/>
                    <pic:cNvPicPr>
                      <a:picLocks noChangeAspect="1" noChangeArrowheads="1"/>
                    </pic:cNvPicPr>
                  </pic:nvPicPr>
                  <pic:blipFill>
                    <a:blip r:embed="rId47" cstate="print"/>
                    <a:srcRect/>
                    <a:stretch>
                      <a:fillRect/>
                    </a:stretch>
                  </pic:blipFill>
                  <pic:spPr bwMode="auto">
                    <a:xfrm>
                      <a:off x="0" y="0"/>
                      <a:ext cx="2354580" cy="1303020"/>
                    </a:xfrm>
                    <a:prstGeom prst="rect">
                      <a:avLst/>
                    </a:prstGeom>
                    <a:noFill/>
                    <a:ln w="9525">
                      <a:noFill/>
                      <a:miter lim="800000"/>
                      <a:headEnd/>
                      <a:tailEnd/>
                    </a:ln>
                  </pic:spPr>
                </pic:pic>
              </a:graphicData>
            </a:graphic>
          </wp:inline>
        </w:drawing>
      </w:r>
    </w:p>
    <w:p w:rsidR="008F4EF8" w:rsidRDefault="008F4EF8" w:rsidP="00462EC3">
      <w:pPr>
        <w:pStyle w:val="ListParagraph"/>
        <w:numPr>
          <w:ilvl w:val="0"/>
          <w:numId w:val="42"/>
        </w:numPr>
      </w:pPr>
      <w:r>
        <w:lastRenderedPageBreak/>
        <w:t>Choose the hypervisor type for this Cluster.</w:t>
      </w:r>
    </w:p>
    <w:p w:rsidR="008F4EF8" w:rsidRDefault="008F4EF8" w:rsidP="00462EC3">
      <w:pPr>
        <w:pStyle w:val="ListParagraph"/>
        <w:numPr>
          <w:ilvl w:val="0"/>
          <w:numId w:val="42"/>
        </w:numPr>
      </w:pPr>
      <w:r>
        <w:t>Enter a name for the Cluster.  This can be text of your choosing and is not used by the CloudStack.</w:t>
      </w:r>
    </w:p>
    <w:p w:rsidR="00366EE3" w:rsidRDefault="00366EE3" w:rsidP="00462EC3">
      <w:pPr>
        <w:pStyle w:val="ListParagraph"/>
        <w:numPr>
          <w:ilvl w:val="0"/>
          <w:numId w:val="42"/>
        </w:numPr>
      </w:pPr>
      <w:r>
        <w:t>Complete the addition by clicking "Add".</w:t>
      </w:r>
    </w:p>
    <w:p w:rsidR="008F4EF8" w:rsidRDefault="008F4EF8" w:rsidP="00C47F8D">
      <w:pPr>
        <w:pStyle w:val="Heading3"/>
      </w:pPr>
      <w:bookmarkStart w:id="153" w:name="_Toc302411500"/>
      <w:r>
        <w:t>Add Cluster: vSphere</w:t>
      </w:r>
      <w:bookmarkEnd w:id="153"/>
    </w:p>
    <w:p w:rsidR="0099054A" w:rsidRDefault="008F4EF8" w:rsidP="0099054A">
      <w:r>
        <w:t>For vSphere servers we recommend creating the cluster in vCenter and then adding the entire cluster to the CloudStack.  Following that recommendation</w:t>
      </w:r>
      <w:r w:rsidR="0099054A">
        <w:t>:</w:t>
      </w:r>
    </w:p>
    <w:p w:rsidR="008F4EF8" w:rsidRDefault="008F4EF8" w:rsidP="00462EC3">
      <w:pPr>
        <w:pStyle w:val="ListParagraph"/>
        <w:numPr>
          <w:ilvl w:val="0"/>
          <w:numId w:val="43"/>
        </w:numPr>
      </w:pPr>
      <w:r>
        <w:t>Create the cluster of hosts in vCenter.  Follow the vCenter instructions to do this.  You will create a cluster that looks something like this in vCenter.</w:t>
      </w:r>
    </w:p>
    <w:p w:rsidR="008F4EF8" w:rsidRDefault="008F4EF8" w:rsidP="008F4EF8">
      <w:pPr>
        <w:pStyle w:val="NumberedList"/>
        <w:numPr>
          <w:ilvl w:val="0"/>
          <w:numId w:val="0"/>
        </w:numPr>
        <w:ind w:left="540"/>
        <w:jc w:val="center"/>
      </w:pPr>
      <w:r w:rsidRPr="00DD1CAC">
        <w:rPr>
          <w:noProof/>
        </w:rPr>
        <w:drawing>
          <wp:inline distT="0" distB="0" distL="0" distR="0" wp14:anchorId="36E2F764" wp14:editId="3C3979F1">
            <wp:extent cx="4801016" cy="3574090"/>
            <wp:effectExtent l="19050" t="0" r="0" b="0"/>
            <wp:docPr id="26" name="Picture 19" descr="addvsphe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vspherecluster.png"/>
                    <pic:cNvPicPr/>
                  </pic:nvPicPr>
                  <pic:blipFill>
                    <a:blip r:embed="rId48" cstate="print"/>
                    <a:stretch>
                      <a:fillRect/>
                    </a:stretch>
                  </pic:blipFill>
                  <pic:spPr>
                    <a:xfrm>
                      <a:off x="0" y="0"/>
                      <a:ext cx="4801016" cy="3574090"/>
                    </a:xfrm>
                    <a:prstGeom prst="rect">
                      <a:avLst/>
                    </a:prstGeom>
                  </pic:spPr>
                </pic:pic>
              </a:graphicData>
            </a:graphic>
          </wp:inline>
        </w:drawing>
      </w:r>
    </w:p>
    <w:p w:rsidR="008F4EF8" w:rsidRDefault="008F4EF8" w:rsidP="00462EC3">
      <w:pPr>
        <w:pStyle w:val="NumberedList"/>
        <w:numPr>
          <w:ilvl w:val="0"/>
          <w:numId w:val="43"/>
        </w:numPr>
      </w:pPr>
      <w:r>
        <w:t xml:space="preserve">Go to System -&gt; Physical Resources -&gt; </w:t>
      </w:r>
      <w:r w:rsidR="0099054A">
        <w:t>(Select Zone)</w:t>
      </w:r>
      <w:r>
        <w:t xml:space="preserve"> -&gt; </w:t>
      </w:r>
      <w:r w:rsidR="0099054A">
        <w:t xml:space="preserve">(Select </w:t>
      </w:r>
      <w:r>
        <w:t>Pod</w:t>
      </w:r>
      <w:r w:rsidR="0099054A">
        <w:t>)</w:t>
      </w:r>
      <w:r>
        <w:t xml:space="preserve"> -&gt; Add Cluster.  The Add Cluster dialog displays.</w:t>
      </w:r>
    </w:p>
    <w:p w:rsidR="008F4EF8" w:rsidRDefault="0038552C" w:rsidP="008F4EF8">
      <w:pPr>
        <w:jc w:val="center"/>
      </w:pPr>
      <w:r>
        <w:rPr>
          <w:noProof/>
          <w:lang w:bidi="ar-SA"/>
        </w:rPr>
        <w:drawing>
          <wp:inline distT="0" distB="0" distL="0" distR="0" wp14:anchorId="0407D863" wp14:editId="3C050C88">
            <wp:extent cx="2369820" cy="2186940"/>
            <wp:effectExtent l="19050" t="0" r="0" b="0"/>
            <wp:docPr id="20" name="Picture 16" descr="C:\Users\kevin\Desktop\2.2 docs\screenshots\addvmwareclu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kevin\Desktop\2.2 docs\screenshots\addvmwarecluster.PNG"/>
                    <pic:cNvPicPr>
                      <a:picLocks noChangeAspect="1" noChangeArrowheads="1"/>
                    </pic:cNvPicPr>
                  </pic:nvPicPr>
                  <pic:blipFill>
                    <a:blip r:embed="rId49" cstate="print"/>
                    <a:srcRect/>
                    <a:stretch>
                      <a:fillRect/>
                    </a:stretch>
                  </pic:blipFill>
                  <pic:spPr bwMode="auto">
                    <a:xfrm>
                      <a:off x="0" y="0"/>
                      <a:ext cx="2369820" cy="2186940"/>
                    </a:xfrm>
                    <a:prstGeom prst="rect">
                      <a:avLst/>
                    </a:prstGeom>
                    <a:noFill/>
                    <a:ln w="9525">
                      <a:noFill/>
                      <a:miter lim="800000"/>
                      <a:headEnd/>
                      <a:tailEnd/>
                    </a:ln>
                  </pic:spPr>
                </pic:pic>
              </a:graphicData>
            </a:graphic>
          </wp:inline>
        </w:drawing>
      </w:r>
    </w:p>
    <w:p w:rsidR="008F4EF8" w:rsidRDefault="008F4EF8" w:rsidP="00462EC3">
      <w:pPr>
        <w:pStyle w:val="NumberedList"/>
        <w:numPr>
          <w:ilvl w:val="0"/>
          <w:numId w:val="43"/>
        </w:numPr>
      </w:pPr>
      <w:r>
        <w:lastRenderedPageBreak/>
        <w:t xml:space="preserve">Provide the following information in the Add New Computing Host dialog.  The fields below make reference to values from vCenter as shown in </w:t>
      </w:r>
    </w:p>
    <w:p w:rsidR="008F4EF8" w:rsidRDefault="008F4EF8" w:rsidP="008F4EF8">
      <w:pPr>
        <w:pStyle w:val="BulletedListlevel2"/>
      </w:pPr>
      <w:r>
        <w:rPr>
          <w:rStyle w:val="Strong"/>
        </w:rPr>
        <w:t>Hypervisor</w:t>
      </w:r>
      <w:r>
        <w:t>. Choose VMware.</w:t>
      </w:r>
    </w:p>
    <w:p w:rsidR="008F4EF8" w:rsidRDefault="008F4EF8" w:rsidP="008F4EF8">
      <w:pPr>
        <w:pStyle w:val="BulletedListlevel2"/>
      </w:pPr>
      <w:r>
        <w:rPr>
          <w:rStyle w:val="Strong"/>
        </w:rPr>
        <w:t>Cluster Type</w:t>
      </w:r>
      <w:r>
        <w:t>. Choose vSphere Managed.</w:t>
      </w:r>
    </w:p>
    <w:p w:rsidR="008F4EF8" w:rsidRDefault="008F4EF8" w:rsidP="008F4EF8">
      <w:pPr>
        <w:pStyle w:val="BulletedListlevel2"/>
      </w:pPr>
      <w:proofErr w:type="gramStart"/>
      <w:r>
        <w:rPr>
          <w:rStyle w:val="Strong"/>
        </w:rPr>
        <w:t>vCenter</w:t>
      </w:r>
      <w:proofErr w:type="gramEnd"/>
      <w:r>
        <w:rPr>
          <w:rStyle w:val="Strong"/>
        </w:rPr>
        <w:t xml:space="preserve"> Server</w:t>
      </w:r>
      <w:r>
        <w:t xml:space="preserve">. Enter the hostname or IP address of the vCenter server.  </w:t>
      </w:r>
    </w:p>
    <w:p w:rsidR="008F4EF8" w:rsidRDefault="008F4EF8" w:rsidP="008F4EF8">
      <w:pPr>
        <w:pStyle w:val="BulletedListlevel2"/>
      </w:pPr>
      <w:proofErr w:type="gramStart"/>
      <w:r>
        <w:rPr>
          <w:rStyle w:val="Strong"/>
        </w:rPr>
        <w:t>vCenter</w:t>
      </w:r>
      <w:proofErr w:type="gramEnd"/>
      <w:r>
        <w:rPr>
          <w:rStyle w:val="Strong"/>
        </w:rPr>
        <w:t xml:space="preserve"> User</w:t>
      </w:r>
      <w:r w:rsidR="0038552C">
        <w:rPr>
          <w:rStyle w:val="Strong"/>
        </w:rPr>
        <w:t>name</w:t>
      </w:r>
      <w:r>
        <w:t>. Enter the username that the CloudStack should use to connect to vCenter.  This user must have all administrative privileges.</w:t>
      </w:r>
    </w:p>
    <w:p w:rsidR="008F4EF8" w:rsidRDefault="0038552C" w:rsidP="008F4EF8">
      <w:pPr>
        <w:pStyle w:val="BulletedListlevel2"/>
      </w:pPr>
      <w:proofErr w:type="gramStart"/>
      <w:r>
        <w:rPr>
          <w:rStyle w:val="Strong"/>
        </w:rPr>
        <w:t>vCenter</w:t>
      </w:r>
      <w:proofErr w:type="gramEnd"/>
      <w:r>
        <w:rPr>
          <w:rStyle w:val="Strong"/>
        </w:rPr>
        <w:t xml:space="preserve"> </w:t>
      </w:r>
      <w:r w:rsidR="008F4EF8" w:rsidRPr="0098226B">
        <w:rPr>
          <w:rStyle w:val="Strong"/>
        </w:rPr>
        <w:t>Password</w:t>
      </w:r>
      <w:r w:rsidR="008F4EF8">
        <w:t>. Enter the password for the user named above.</w:t>
      </w:r>
    </w:p>
    <w:p w:rsidR="008F4EF8" w:rsidRDefault="008F4EF8" w:rsidP="008F4EF8">
      <w:pPr>
        <w:pStyle w:val="BulletedListlevel2"/>
      </w:pPr>
      <w:proofErr w:type="gramStart"/>
      <w:r>
        <w:rPr>
          <w:rStyle w:val="Strong"/>
        </w:rPr>
        <w:t>vCenter</w:t>
      </w:r>
      <w:proofErr w:type="gramEnd"/>
      <w:r>
        <w:rPr>
          <w:rStyle w:val="Strong"/>
        </w:rPr>
        <w:t xml:space="preserve"> Datacenter</w:t>
      </w:r>
      <w:r w:rsidRPr="00B36B2A">
        <w:t>.</w:t>
      </w:r>
      <w:r>
        <w:t xml:space="preserve">  Enter the vCenter datacenter that the cluster is in.  For example, "cloud.dc.VM".</w:t>
      </w:r>
    </w:p>
    <w:p w:rsidR="008F4EF8" w:rsidRDefault="008F4EF8" w:rsidP="008F4EF8">
      <w:pPr>
        <w:pStyle w:val="BulletedListlevel2"/>
      </w:pPr>
      <w:proofErr w:type="gramStart"/>
      <w:r>
        <w:rPr>
          <w:rStyle w:val="Strong"/>
        </w:rPr>
        <w:t>vCenter</w:t>
      </w:r>
      <w:proofErr w:type="gramEnd"/>
      <w:r>
        <w:rPr>
          <w:rStyle w:val="Strong"/>
        </w:rPr>
        <w:t xml:space="preserve"> Cluster</w:t>
      </w:r>
      <w:r w:rsidRPr="00DD1CAC">
        <w:t>.</w:t>
      </w:r>
      <w:r>
        <w:t xml:space="preserve">  Enter the name of the cluster you created in vCenter.  For example, "cloud.cluster.2.2.1"</w:t>
      </w:r>
    </w:p>
    <w:p w:rsidR="008F4EF8" w:rsidRDefault="008F4EF8" w:rsidP="008F4EF8">
      <w:pPr>
        <w:pStyle w:val="BulletedListlevel2"/>
        <w:numPr>
          <w:ilvl w:val="0"/>
          <w:numId w:val="0"/>
        </w:numPr>
        <w:ind w:left="1440"/>
      </w:pPr>
    </w:p>
    <w:p w:rsidR="008F4EF8" w:rsidRDefault="008F4EF8" w:rsidP="008F4EF8">
      <w:r>
        <w:t xml:space="preserve">It may take a minute for the cluster to be provisioned. It </w:t>
      </w:r>
      <w:r w:rsidR="00BC09A1">
        <w:t>will</w:t>
      </w:r>
      <w:r>
        <w:t xml:space="preserve"> automatically display in the UI.  </w:t>
      </w:r>
    </w:p>
    <w:p w:rsidR="008F4EF8" w:rsidRDefault="008F4EF8" w:rsidP="008F4EF8"/>
    <w:p w:rsidR="000D7B08" w:rsidRDefault="00B973BB" w:rsidP="008F4EF8">
      <w:pPr>
        <w:pStyle w:val="Heading2"/>
      </w:pPr>
      <w:bookmarkStart w:id="154" w:name="_Toc302411501"/>
      <w:r>
        <w:t>Add</w:t>
      </w:r>
      <w:r w:rsidR="000D7B08">
        <w:t xml:space="preserve"> </w:t>
      </w:r>
      <w:r w:rsidR="008F4EF8">
        <w:t>Host</w:t>
      </w:r>
      <w:r>
        <w:t>s</w:t>
      </w:r>
      <w:r w:rsidR="00C54C4A">
        <w:t xml:space="preserve"> (</w:t>
      </w:r>
      <w:r w:rsidR="00DF4B3A">
        <w:t>KVM</w:t>
      </w:r>
      <w:r w:rsidR="00C54C4A">
        <w:t xml:space="preserve"> and </w:t>
      </w:r>
      <w:r w:rsidR="00DF4B3A">
        <w:t>XenServer)</w:t>
      </w:r>
      <w:bookmarkEnd w:id="154"/>
    </w:p>
    <w:p w:rsidR="00C54C4A" w:rsidRDefault="00C54C4A" w:rsidP="00C54C4A">
      <w:r>
        <w:t xml:space="preserve">KVM and XenServer hosts can be added </w:t>
      </w:r>
      <w:r w:rsidR="00945463">
        <w:t xml:space="preserve">to </w:t>
      </w:r>
      <w:r>
        <w:t xml:space="preserve">a Cluster as discussed previously.  To add a Host </w:t>
      </w:r>
      <w:proofErr w:type="gramStart"/>
      <w:r>
        <w:t>follow</w:t>
      </w:r>
      <w:proofErr w:type="gramEnd"/>
      <w:r>
        <w:t xml:space="preserve"> these steps:</w:t>
      </w:r>
    </w:p>
    <w:p w:rsidR="00077C24" w:rsidRDefault="006C4028" w:rsidP="00462EC3">
      <w:pPr>
        <w:pStyle w:val="NumberedList"/>
        <w:numPr>
          <w:ilvl w:val="0"/>
          <w:numId w:val="44"/>
        </w:numPr>
      </w:pPr>
      <w:r>
        <w:t xml:space="preserve">Go to </w:t>
      </w:r>
      <w:r w:rsidR="00D62CDA">
        <w:t xml:space="preserve">System -&gt; Physical Resources -&gt; Zone -&gt; </w:t>
      </w:r>
      <w:r w:rsidR="00C54C4A">
        <w:t xml:space="preserve">Pod -&gt; </w:t>
      </w:r>
      <w:r w:rsidR="00D62CDA">
        <w:t xml:space="preserve">Add Host.  </w:t>
      </w:r>
      <w:r>
        <w:t xml:space="preserve">The </w:t>
      </w:r>
      <w:r w:rsidR="00F34730">
        <w:t>Add Host dialog</w:t>
      </w:r>
      <w:r>
        <w:t xml:space="preserve"> displays</w:t>
      </w:r>
      <w:r w:rsidR="00F34730">
        <w:t>.</w:t>
      </w:r>
    </w:p>
    <w:p w:rsidR="005508EC" w:rsidRDefault="006C6A7C" w:rsidP="00C54C4A">
      <w:pPr>
        <w:ind w:left="540"/>
        <w:jc w:val="center"/>
      </w:pPr>
      <w:r>
        <w:rPr>
          <w:noProof/>
          <w:lang w:bidi="ar-SA"/>
        </w:rPr>
        <w:drawing>
          <wp:inline distT="0" distB="0" distL="0" distR="0" wp14:anchorId="28BE8A96" wp14:editId="30D7536A">
            <wp:extent cx="3131820" cy="1562100"/>
            <wp:effectExtent l="19050" t="0" r="0" b="0"/>
            <wp:docPr id="2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077C24" w:rsidRDefault="006C4028" w:rsidP="00462EC3">
      <w:pPr>
        <w:pStyle w:val="NumberedList"/>
        <w:numPr>
          <w:ilvl w:val="0"/>
          <w:numId w:val="44"/>
        </w:numPr>
      </w:pPr>
      <w:r>
        <w:t>Provide the following information in the Add Host dialog.</w:t>
      </w:r>
    </w:p>
    <w:p w:rsidR="00077C24" w:rsidRDefault="00C54C4A">
      <w:pPr>
        <w:pStyle w:val="BulletedListlevel2"/>
      </w:pPr>
      <w:r>
        <w:rPr>
          <w:rStyle w:val="Strong"/>
        </w:rPr>
        <w:t>Hypervisor</w:t>
      </w:r>
      <w:r w:rsidR="006D295D">
        <w:t xml:space="preserve">. </w:t>
      </w:r>
      <w:r w:rsidR="001C2614">
        <w:t>T</w:t>
      </w:r>
      <w:r w:rsidR="00F34730">
        <w:t xml:space="preserve">he </w:t>
      </w:r>
      <w:r w:rsidR="00F36DD9">
        <w:t>Hypervisor type for this Host</w:t>
      </w:r>
      <w:r w:rsidR="006D295D">
        <w:t>.</w:t>
      </w:r>
    </w:p>
    <w:p w:rsidR="00077C24" w:rsidRDefault="00F36DD9">
      <w:pPr>
        <w:pStyle w:val="BulletedListlevel2"/>
      </w:pPr>
      <w:r w:rsidRPr="00F36DD9">
        <w:rPr>
          <w:b/>
        </w:rPr>
        <w:t>Cluster</w:t>
      </w:r>
      <w:r w:rsidR="006D295D">
        <w:t>.</w:t>
      </w:r>
      <w:r w:rsidR="00F34730">
        <w:t xml:space="preserve"> </w:t>
      </w:r>
      <w:r w:rsidR="001C2614">
        <w:t>T</w:t>
      </w:r>
      <w:r w:rsidR="00F34730">
        <w:t xml:space="preserve">he </w:t>
      </w:r>
      <w:r>
        <w:t>Cluster</w:t>
      </w:r>
      <w:r w:rsidR="006D295D">
        <w:t xml:space="preserve"> to which</w:t>
      </w:r>
      <w:r w:rsidR="00B534F0">
        <w:t xml:space="preserve"> this host </w:t>
      </w:r>
      <w:r w:rsidR="006D295D">
        <w:t xml:space="preserve">will </w:t>
      </w:r>
      <w:r>
        <w:t>be added.  If you skipped adding a Cluster then this dropdown will show "", which will cause the Host to add as a Standalone host.</w:t>
      </w:r>
    </w:p>
    <w:p w:rsidR="00E31611" w:rsidRDefault="0098226B">
      <w:pPr>
        <w:pStyle w:val="BulletedListlevel2"/>
      </w:pPr>
      <w:r w:rsidRPr="0098226B">
        <w:rPr>
          <w:rStyle w:val="Strong"/>
        </w:rPr>
        <w:t>Host</w:t>
      </w:r>
      <w:r w:rsidR="00F36DD9">
        <w:rPr>
          <w:rStyle w:val="Strong"/>
        </w:rPr>
        <w:t xml:space="preserve"> </w:t>
      </w:r>
      <w:r w:rsidR="006C6A7C">
        <w:rPr>
          <w:rStyle w:val="Strong"/>
        </w:rPr>
        <w:t>N</w:t>
      </w:r>
      <w:r w:rsidRPr="0098226B">
        <w:rPr>
          <w:rStyle w:val="Strong"/>
        </w:rPr>
        <w:t>ame</w:t>
      </w:r>
      <w:r w:rsidR="006D295D">
        <w:t>.</w:t>
      </w:r>
      <w:r w:rsidR="00F34730">
        <w:t xml:space="preserve"> </w:t>
      </w:r>
      <w:r w:rsidR="00141E7F">
        <w:t>For Xen and KVM this is t</w:t>
      </w:r>
      <w:r w:rsidR="006D295D">
        <w:t>he</w:t>
      </w:r>
      <w:r w:rsidR="00B534F0">
        <w:t xml:space="preserve"> DNS name or IP address of the </w:t>
      </w:r>
      <w:r w:rsidR="00ED3998">
        <w:t xml:space="preserve">XenServer </w:t>
      </w:r>
      <w:r w:rsidR="00B534F0">
        <w:t>host</w:t>
      </w:r>
      <w:r w:rsidR="00141E7F">
        <w:t xml:space="preserve"> or </w:t>
      </w:r>
      <w:r w:rsidR="00ED3998">
        <w:t xml:space="preserve">KVM </w:t>
      </w:r>
      <w:r w:rsidR="00141E7F">
        <w:t xml:space="preserve">host.  </w:t>
      </w:r>
    </w:p>
    <w:p w:rsidR="00077C24" w:rsidRDefault="0098226B">
      <w:pPr>
        <w:pStyle w:val="BulletedListlevel2"/>
      </w:pPr>
      <w:r w:rsidRPr="0098226B">
        <w:rPr>
          <w:rStyle w:val="Strong"/>
        </w:rPr>
        <w:t>Username</w:t>
      </w:r>
      <w:r w:rsidR="006D295D">
        <w:t>.</w:t>
      </w:r>
      <w:r w:rsidR="00F34730">
        <w:t xml:space="preserve"> </w:t>
      </w:r>
      <w:r w:rsidR="006D295D">
        <w:t>U</w:t>
      </w:r>
      <w:r w:rsidR="00F34730">
        <w:t>sually the root user</w:t>
      </w:r>
      <w:r w:rsidR="006D295D">
        <w:t>.</w:t>
      </w:r>
    </w:p>
    <w:p w:rsidR="00077C24" w:rsidRDefault="0098226B">
      <w:pPr>
        <w:pStyle w:val="BulletedListlevel2"/>
      </w:pPr>
      <w:r w:rsidRPr="0098226B">
        <w:rPr>
          <w:rStyle w:val="Strong"/>
        </w:rPr>
        <w:t>Password</w:t>
      </w:r>
      <w:r w:rsidR="006D295D">
        <w:t>.</w:t>
      </w:r>
      <w:r w:rsidR="00F34730">
        <w:t xml:space="preserve"> </w:t>
      </w:r>
      <w:r w:rsidR="001C2614">
        <w:t>T</w:t>
      </w:r>
      <w:r w:rsidR="00F34730">
        <w:t>his is the password for the user named above (from your Citrix XenServer</w:t>
      </w:r>
      <w:r w:rsidR="00F36DD9">
        <w:t xml:space="preserve"> or </w:t>
      </w:r>
      <w:r w:rsidR="00ED3998">
        <w:t>KVM</w:t>
      </w:r>
      <w:r w:rsidR="00F34730">
        <w:t xml:space="preserve"> install)</w:t>
      </w:r>
      <w:r w:rsidR="006D295D">
        <w:t>.</w:t>
      </w:r>
    </w:p>
    <w:p w:rsidR="00077C24" w:rsidRDefault="00B534F0">
      <w:r>
        <w:t>It may take a minute for the host to be provisioned. It should automatically display in the UI.</w:t>
      </w:r>
      <w:r w:rsidR="00B662CF">
        <w:t xml:space="preserve">  </w:t>
      </w:r>
    </w:p>
    <w:p w:rsidR="00794F48" w:rsidRDefault="00794F48" w:rsidP="00794F48">
      <w:r>
        <w:t>Repeat for additional Hosts.</w:t>
      </w:r>
    </w:p>
    <w:p w:rsidR="00794F48" w:rsidRDefault="00794F48" w:rsidP="00794F48">
      <w:pPr>
        <w:pStyle w:val="Heading2"/>
      </w:pPr>
      <w:bookmarkStart w:id="155" w:name="_Toc302411502"/>
      <w:r>
        <w:lastRenderedPageBreak/>
        <w:t>Add Hosts (Bare Metal)</w:t>
      </w:r>
      <w:bookmarkEnd w:id="155"/>
    </w:p>
    <w:p w:rsidR="00794F48" w:rsidRDefault="00794F48" w:rsidP="00794F48">
      <w:r>
        <w:t>To add a bare metal Host follow these steps:</w:t>
      </w:r>
    </w:p>
    <w:p w:rsidR="00794F48" w:rsidRDefault="00794F48" w:rsidP="00794F48">
      <w:pPr>
        <w:pStyle w:val="NumberedList"/>
        <w:numPr>
          <w:ilvl w:val="0"/>
          <w:numId w:val="58"/>
        </w:numPr>
      </w:pPr>
      <w:r>
        <w:t>Go to System -&gt; Physical Resources -&gt; Zone -&gt; Pod -&gt; Add Host.  The Add Host dialog displays.</w:t>
      </w:r>
    </w:p>
    <w:p w:rsidR="00794F48" w:rsidRDefault="00794F48" w:rsidP="00794F48">
      <w:pPr>
        <w:ind w:left="540"/>
        <w:jc w:val="center"/>
      </w:pPr>
      <w:r>
        <w:rPr>
          <w:noProof/>
          <w:lang w:bidi="ar-SA"/>
        </w:rPr>
        <w:drawing>
          <wp:inline distT="0" distB="0" distL="0" distR="0" wp14:anchorId="4EBF7E5D" wp14:editId="235F8DD4">
            <wp:extent cx="3131820" cy="1562100"/>
            <wp:effectExtent l="19050" t="0" r="0" b="0"/>
            <wp:docPr id="4" name="Picture 18" descr="C:\Users\kevin\Desktop\2.2 docs\screenshots\addhostx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kevin\Desktop\2.2 docs\screenshots\addhostxen.PNG"/>
                    <pic:cNvPicPr>
                      <a:picLocks noChangeAspect="1" noChangeArrowheads="1"/>
                    </pic:cNvPicPr>
                  </pic:nvPicPr>
                  <pic:blipFill>
                    <a:blip r:embed="rId50" cstate="print"/>
                    <a:srcRect/>
                    <a:stretch>
                      <a:fillRect/>
                    </a:stretch>
                  </pic:blipFill>
                  <pic:spPr bwMode="auto">
                    <a:xfrm>
                      <a:off x="0" y="0"/>
                      <a:ext cx="3131820" cy="1562100"/>
                    </a:xfrm>
                    <a:prstGeom prst="rect">
                      <a:avLst/>
                    </a:prstGeom>
                    <a:noFill/>
                    <a:ln w="9525">
                      <a:noFill/>
                      <a:miter lim="800000"/>
                      <a:headEnd/>
                      <a:tailEnd/>
                    </a:ln>
                  </pic:spPr>
                </pic:pic>
              </a:graphicData>
            </a:graphic>
          </wp:inline>
        </w:drawing>
      </w:r>
    </w:p>
    <w:p w:rsidR="00794F48" w:rsidRDefault="00794F48" w:rsidP="00794F48">
      <w:pPr>
        <w:pStyle w:val="NumberedList"/>
        <w:numPr>
          <w:ilvl w:val="0"/>
          <w:numId w:val="58"/>
        </w:numPr>
      </w:pPr>
      <w:r>
        <w:t>Provide the following information in the Add Host dialog.</w:t>
      </w:r>
    </w:p>
    <w:p w:rsidR="00794F48" w:rsidRDefault="00794F48" w:rsidP="00794F48">
      <w:pPr>
        <w:pStyle w:val="BulletedListlevel2"/>
      </w:pPr>
      <w:r>
        <w:rPr>
          <w:rStyle w:val="Strong"/>
        </w:rPr>
        <w:t>Hypervisor</w:t>
      </w:r>
      <w:r>
        <w:t>. Choose BareMetal.</w:t>
      </w:r>
    </w:p>
    <w:p w:rsidR="00794F48" w:rsidRDefault="00794F48" w:rsidP="00794F48">
      <w:pPr>
        <w:pStyle w:val="BulletedListlevel2"/>
      </w:pPr>
      <w:r w:rsidRPr="00F36DD9">
        <w:rPr>
          <w:b/>
        </w:rPr>
        <w:t>Cluster</w:t>
      </w:r>
      <w:r>
        <w:t xml:space="preserve">. The Cluster to which this host will be added. Give the name of a bare metal cluster that you created earlier, using the steps </w:t>
      </w:r>
      <w:proofErr w:type="gramStart"/>
      <w:r>
        <w:t>in .</w:t>
      </w:r>
      <w:proofErr w:type="gramEnd"/>
    </w:p>
    <w:p w:rsidR="00794F48" w:rsidRDefault="00794F48" w:rsidP="00794F48">
      <w:pPr>
        <w:pStyle w:val="BulletedListlevel2"/>
      </w:pPr>
      <w:r w:rsidRPr="0098226B">
        <w:rPr>
          <w:rStyle w:val="Strong"/>
        </w:rPr>
        <w:t>Host</w:t>
      </w:r>
      <w:r>
        <w:rPr>
          <w:rStyle w:val="Strong"/>
        </w:rPr>
        <w:t xml:space="preserve"> N</w:t>
      </w:r>
      <w:r w:rsidRPr="0098226B">
        <w:rPr>
          <w:rStyle w:val="Strong"/>
        </w:rPr>
        <w:t>ame</w:t>
      </w:r>
      <w:r>
        <w:t xml:space="preserve">. For Xen and KVM this is the DNS name or IP address of the XenServer host or KVM host.  </w:t>
      </w:r>
    </w:p>
    <w:p w:rsidR="00794F48" w:rsidRDefault="00794F48" w:rsidP="00794F48">
      <w:pPr>
        <w:pStyle w:val="BulletedListlevel2"/>
      </w:pPr>
      <w:r w:rsidRPr="0098226B">
        <w:rPr>
          <w:rStyle w:val="Strong"/>
        </w:rPr>
        <w:t>Username</w:t>
      </w:r>
      <w:r>
        <w:t>. Usually the root user.</w:t>
      </w:r>
    </w:p>
    <w:p w:rsidR="00794F48" w:rsidRDefault="00794F48" w:rsidP="00794F48">
      <w:pPr>
        <w:pStyle w:val="BulletedListlevel2"/>
      </w:pPr>
      <w:r w:rsidRPr="0098226B">
        <w:rPr>
          <w:rStyle w:val="Strong"/>
        </w:rPr>
        <w:t>Password</w:t>
      </w:r>
      <w:r>
        <w:t>. This is the password for the user named above (from your Citrix XenServer or KVM install).</w:t>
      </w:r>
    </w:p>
    <w:p w:rsidR="00794F48" w:rsidRDefault="00794F48" w:rsidP="00794F48">
      <w:r>
        <w:t xml:space="preserve">It may take a minute for the host to be provisioned. It should automatically display in the UI.  </w:t>
      </w:r>
    </w:p>
    <w:p w:rsidR="00794F48" w:rsidRDefault="00794F48" w:rsidP="00794F48">
      <w:r>
        <w:t>Repeat for additional Hosts.</w:t>
      </w:r>
    </w:p>
    <w:p w:rsidR="00794F48" w:rsidRPr="00794F48" w:rsidRDefault="00794F48" w:rsidP="00794F48"/>
    <w:p w:rsidR="00FD64A9" w:rsidRDefault="00B36B2A" w:rsidP="00B36B2A">
      <w:pPr>
        <w:pStyle w:val="Heading2"/>
      </w:pPr>
      <w:bookmarkStart w:id="156" w:name="_Toc265175099"/>
      <w:bookmarkStart w:id="157" w:name="_Toc266277115"/>
      <w:bookmarkStart w:id="158" w:name="_Ref266367946"/>
      <w:bookmarkStart w:id="159" w:name="_Toc302411503"/>
      <w:bookmarkEnd w:id="156"/>
      <w:bookmarkEnd w:id="157"/>
      <w:r>
        <w:t xml:space="preserve">Add </w:t>
      </w:r>
      <w:r w:rsidR="00FD64A9" w:rsidRPr="00FD64A9">
        <w:t>Primary Storage</w:t>
      </w:r>
      <w:bookmarkEnd w:id="158"/>
      <w:bookmarkEnd w:id="159"/>
    </w:p>
    <w:p w:rsidR="005508EC" w:rsidRDefault="005508EC" w:rsidP="00330D3D">
      <w:r>
        <w:t xml:space="preserve">Next you will need to tell the system about the primary and secondary storage devices that are available. </w:t>
      </w:r>
      <w:r w:rsidR="00B27D36">
        <w:t xml:space="preserve">You can add multiple primary storage servers to a Cluster. At least one is required. </w:t>
      </w:r>
      <w:r w:rsidR="003B0958">
        <w:t>If you intend to use only local disk for your installation</w:t>
      </w:r>
      <w:r w:rsidR="002D45C8">
        <w:t xml:space="preserve">, </w:t>
      </w:r>
      <w:r w:rsidR="003B0958">
        <w:t xml:space="preserve">you can skip to </w:t>
      </w:r>
      <w:r w:rsidR="006276EE">
        <w:fldChar w:fldCharType="begin"/>
      </w:r>
      <w:r w:rsidR="006276EE">
        <w:instrText xml:space="preserve"> REF _Ref290387226 \h </w:instrText>
      </w:r>
      <w:r w:rsidR="006276EE">
        <w:fldChar w:fldCharType="separate"/>
      </w:r>
      <w:r w:rsidR="00457795" w:rsidRPr="00FD64A9">
        <w:t>Secondary Storage</w:t>
      </w:r>
      <w:r w:rsidR="006276EE">
        <w:fldChar w:fldCharType="end"/>
      </w:r>
      <w:r w:rsidR="006276EE">
        <w:t xml:space="preserve"> o</w:t>
      </w:r>
      <w:r w:rsidR="002D45C8">
        <w:t xml:space="preserve">n page </w:t>
      </w:r>
      <w:r w:rsidR="002D45C8">
        <w:fldChar w:fldCharType="begin"/>
      </w:r>
      <w:r w:rsidR="002D45C8">
        <w:instrText xml:space="preserve"> PAGEREF _Ref260994838 \h </w:instrText>
      </w:r>
      <w:r w:rsidR="002D45C8">
        <w:fldChar w:fldCharType="separate"/>
      </w:r>
      <w:r w:rsidR="00457795">
        <w:rPr>
          <w:noProof/>
        </w:rPr>
        <w:t>79</w:t>
      </w:r>
      <w:r w:rsidR="002D45C8">
        <w:fldChar w:fldCharType="end"/>
      </w:r>
      <w:r w:rsidR="003B0958">
        <w:t>.</w:t>
      </w:r>
    </w:p>
    <w:p w:rsidR="000D5E7E" w:rsidRPr="00390CEE" w:rsidRDefault="000D5E7E" w:rsidP="00330D3D">
      <w:pPr>
        <w:pStyle w:val="ListParagraph"/>
        <w:rPr>
          <w:rStyle w:val="Strong"/>
        </w:rPr>
      </w:pPr>
      <w:r>
        <w:rPr>
          <w:rStyle w:val="Strong"/>
        </w:rPr>
        <w:t>Important:</w:t>
      </w:r>
      <w:r w:rsidRPr="0008118B">
        <w:rPr>
          <w:rStyle w:val="Strong"/>
        </w:rPr>
        <w:t xml:space="preserve"> Primary storage cannot be added until a </w:t>
      </w:r>
      <w:r>
        <w:rPr>
          <w:rStyle w:val="Strong"/>
        </w:rPr>
        <w:t>Host</w:t>
      </w:r>
      <w:r w:rsidRPr="0008118B">
        <w:rPr>
          <w:rStyle w:val="Strong"/>
        </w:rPr>
        <w:t xml:space="preserve"> has been added to the </w:t>
      </w:r>
      <w:r>
        <w:rPr>
          <w:rStyle w:val="Strong"/>
        </w:rPr>
        <w:t>Cluster</w:t>
      </w:r>
      <w:r w:rsidRPr="0008118B">
        <w:rPr>
          <w:rStyle w:val="Strong"/>
        </w:rPr>
        <w:t>.</w:t>
      </w:r>
    </w:p>
    <w:p w:rsidR="000D5E7E" w:rsidRPr="002D45C8" w:rsidRDefault="000D5E7E" w:rsidP="000D5E7E">
      <w:pPr>
        <w:pStyle w:val="ListParagraph"/>
        <w:rPr>
          <w:b/>
          <w:bCs/>
        </w:rPr>
      </w:pPr>
      <w:r w:rsidRPr="0098226B">
        <w:rPr>
          <w:rStyle w:val="Strong"/>
        </w:rPr>
        <w:t xml:space="preserve">Important: if you do not provision shared storage for primary storage, you will not be able to create additional volumes (via Storage &gt; Volumes &gt; Add Volume). Also, if you do not provision shared primary storage, you must have set system.vm.local.storage.required to true in the first part of this section or else you will not be able to start VMs. </w:t>
      </w:r>
    </w:p>
    <w:p w:rsidR="000D5E7E" w:rsidRPr="00DA16C3" w:rsidRDefault="000D5E7E" w:rsidP="00462EC3">
      <w:pPr>
        <w:pStyle w:val="NumberedList"/>
        <w:keepNext/>
        <w:numPr>
          <w:ilvl w:val="0"/>
          <w:numId w:val="50"/>
        </w:numPr>
        <w:ind w:left="547"/>
        <w:rPr>
          <w:color w:val="FF0000"/>
        </w:rPr>
      </w:pPr>
      <w:r>
        <w:lastRenderedPageBreak/>
        <w:t>To display the CloudStack cluster to which you want to add storage, click System, then click the triangles to expand Physical Resources, then the desired Zone, Pod, and Cluster.</w:t>
      </w:r>
    </w:p>
    <w:p w:rsidR="000D5E7E" w:rsidRPr="00AD16CF" w:rsidRDefault="000D5E7E" w:rsidP="000D5E7E">
      <w:pPr>
        <w:jc w:val="center"/>
      </w:pPr>
      <w:r>
        <w:rPr>
          <w:noProof/>
          <w:lang w:bidi="ar-SA"/>
        </w:rPr>
        <w:drawing>
          <wp:inline distT="0" distB="0" distL="0" distR="0" wp14:anchorId="4FA7E8D1" wp14:editId="779B758F">
            <wp:extent cx="3742857" cy="4971429"/>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avigateToCluster.png"/>
                    <pic:cNvPicPr/>
                  </pic:nvPicPr>
                  <pic:blipFill>
                    <a:blip r:embed="rId51">
                      <a:extLst>
                        <a:ext uri="{28A0092B-C50C-407E-A947-70E740481C1C}">
                          <a14:useLocalDpi xmlns:a14="http://schemas.microsoft.com/office/drawing/2010/main" val="0"/>
                        </a:ext>
                      </a:extLst>
                    </a:blip>
                    <a:stretch>
                      <a:fillRect/>
                    </a:stretch>
                  </pic:blipFill>
                  <pic:spPr>
                    <a:xfrm>
                      <a:off x="0" y="0"/>
                      <a:ext cx="3742857" cy="4971429"/>
                    </a:xfrm>
                    <a:prstGeom prst="rect">
                      <a:avLst/>
                    </a:prstGeom>
                  </pic:spPr>
                </pic:pic>
              </a:graphicData>
            </a:graphic>
          </wp:inline>
        </w:drawing>
      </w:r>
    </w:p>
    <w:p w:rsidR="000D5E7E" w:rsidRPr="00B662CF" w:rsidRDefault="000D5E7E" w:rsidP="00CB6880">
      <w:pPr>
        <w:pStyle w:val="NumberedList"/>
        <w:keepNext/>
        <w:ind w:left="547"/>
        <w:rPr>
          <w:color w:val="FF0000"/>
        </w:rPr>
      </w:pPr>
      <w:r>
        <w:lastRenderedPageBreak/>
        <w:t>Click Add Primary Storage.</w:t>
      </w:r>
    </w:p>
    <w:p w:rsidR="000D5E7E" w:rsidRDefault="000D5E7E" w:rsidP="000D5E7E">
      <w:pPr>
        <w:ind w:left="720"/>
      </w:pPr>
      <w:r>
        <w:rPr>
          <w:noProof/>
          <w:lang w:bidi="ar-SA"/>
        </w:rPr>
        <w:drawing>
          <wp:inline distT="0" distB="0" distL="0" distR="0" wp14:anchorId="21F9F4C6" wp14:editId="0D301325">
            <wp:extent cx="5733334" cy="3047619"/>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Click.png"/>
                    <pic:cNvPicPr/>
                  </pic:nvPicPr>
                  <pic:blipFill>
                    <a:blip r:embed="rId52">
                      <a:extLst>
                        <a:ext uri="{28A0092B-C50C-407E-A947-70E740481C1C}">
                          <a14:useLocalDpi xmlns:a14="http://schemas.microsoft.com/office/drawing/2010/main" val="0"/>
                        </a:ext>
                      </a:extLst>
                    </a:blip>
                    <a:stretch>
                      <a:fillRect/>
                    </a:stretch>
                  </pic:blipFill>
                  <pic:spPr>
                    <a:xfrm>
                      <a:off x="0" y="0"/>
                      <a:ext cx="5733334" cy="3047619"/>
                    </a:xfrm>
                    <a:prstGeom prst="rect">
                      <a:avLst/>
                    </a:prstGeom>
                  </pic:spPr>
                </pic:pic>
              </a:graphicData>
            </a:graphic>
          </wp:inline>
        </w:drawing>
      </w:r>
    </w:p>
    <w:p w:rsidR="000D5E7E" w:rsidRDefault="000D5E7E" w:rsidP="000D5E7E">
      <w:pPr>
        <w:ind w:left="720"/>
      </w:pPr>
      <w:r>
        <w:t>The Add Primary Storage dialog displays.</w:t>
      </w:r>
    </w:p>
    <w:p w:rsidR="000D5E7E" w:rsidRDefault="000D5E7E" w:rsidP="00DA16C3">
      <w:pPr>
        <w:pStyle w:val="NumberedList"/>
      </w:pPr>
      <w:r>
        <w:t>Provide the following information in the Add Primary Storage dialog. The information required varies depending on your choice in Protocol.</w:t>
      </w:r>
    </w:p>
    <w:p w:rsidR="0069525D" w:rsidRDefault="0069525D" w:rsidP="0069525D">
      <w:pPr>
        <w:pStyle w:val="BulletedListlevel2"/>
      </w:pPr>
      <w:r>
        <w:rPr>
          <w:rStyle w:val="Strong"/>
        </w:rPr>
        <w:t>Cluster</w:t>
      </w:r>
      <w:r w:rsidRPr="00A6544F">
        <w:t>.</w:t>
      </w:r>
      <w:r>
        <w:t xml:space="preserve">  The Cluster for the storage device.</w:t>
      </w:r>
    </w:p>
    <w:p w:rsidR="00077C24" w:rsidRDefault="0098226B">
      <w:pPr>
        <w:pStyle w:val="BulletedListlevel2"/>
      </w:pPr>
      <w:r w:rsidRPr="0098226B">
        <w:rPr>
          <w:rStyle w:val="Strong"/>
        </w:rPr>
        <w:t>Name</w:t>
      </w:r>
      <w:r w:rsidRPr="0098226B">
        <w:t>.</w:t>
      </w:r>
      <w:r w:rsidR="00F34730">
        <w:t xml:space="preserve"> </w:t>
      </w:r>
      <w:r w:rsidR="00E3474C">
        <w:t>The name of the</w:t>
      </w:r>
      <w:r w:rsidR="00F34730">
        <w:t xml:space="preserve"> storage device</w:t>
      </w:r>
      <w:r w:rsidR="00954E0B">
        <w:t>.</w:t>
      </w:r>
    </w:p>
    <w:p w:rsidR="00077C24" w:rsidRDefault="0098226B">
      <w:pPr>
        <w:pStyle w:val="BulletedListlevel2"/>
      </w:pPr>
      <w:r w:rsidRPr="0098226B">
        <w:rPr>
          <w:rStyle w:val="Strong"/>
        </w:rPr>
        <w:t>Protocol</w:t>
      </w:r>
      <w:r w:rsidRPr="0098226B">
        <w:t>.</w:t>
      </w:r>
      <w:r w:rsidR="00D34CAB">
        <w:t xml:space="preserve"> </w:t>
      </w:r>
      <w:r w:rsidR="008453A8">
        <w:t>F</w:t>
      </w:r>
      <w:r w:rsidR="00200E3B">
        <w:t xml:space="preserve">or XenServer, choose </w:t>
      </w:r>
      <w:proofErr w:type="gramStart"/>
      <w:r w:rsidR="00200E3B">
        <w:t>either NFS</w:t>
      </w:r>
      <w:proofErr w:type="gramEnd"/>
      <w:r w:rsidR="00200E3B">
        <w:t xml:space="preserve">, </w:t>
      </w:r>
      <w:r w:rsidR="008453A8">
        <w:t>iSCSI</w:t>
      </w:r>
      <w:r w:rsidR="00200E3B">
        <w:t>, or PreSetup</w:t>
      </w:r>
      <w:r w:rsidR="00D34CAB">
        <w:t>.</w:t>
      </w:r>
      <w:r w:rsidR="008453A8">
        <w:t xml:space="preserve">  For KVM, choose NFS</w:t>
      </w:r>
      <w:r w:rsidR="00AA53D6">
        <w:t xml:space="preserve"> or SharedMountPoint</w:t>
      </w:r>
      <w:r w:rsidR="008453A8">
        <w:t>.  For vSphere choose either VMFS (iSCSI</w:t>
      </w:r>
      <w:r w:rsidR="00200E3B">
        <w:t xml:space="preserve"> or FiberChannel</w:t>
      </w:r>
      <w:r w:rsidR="008453A8">
        <w:t>) or NFS.</w:t>
      </w:r>
    </w:p>
    <w:p w:rsidR="00077C24" w:rsidRDefault="0098226B">
      <w:pPr>
        <w:pStyle w:val="BulletedListlevel2"/>
      </w:pPr>
      <w:r w:rsidRPr="0098226B">
        <w:rPr>
          <w:rStyle w:val="Strong"/>
        </w:rPr>
        <w:t>Server</w:t>
      </w:r>
      <w:r w:rsidR="00CA1B32">
        <w:rPr>
          <w:rStyle w:val="Strong"/>
        </w:rPr>
        <w:t xml:space="preserve"> (for NFS, </w:t>
      </w:r>
      <w:r w:rsidR="00B769D3">
        <w:rPr>
          <w:rStyle w:val="Strong"/>
        </w:rPr>
        <w:t>iSCSI</w:t>
      </w:r>
      <w:r w:rsidR="00CA1B32">
        <w:rPr>
          <w:rStyle w:val="Strong"/>
        </w:rPr>
        <w:t>, or PreSetup</w:t>
      </w:r>
      <w:r w:rsidR="00B769D3">
        <w:rPr>
          <w:rStyle w:val="Strong"/>
        </w:rPr>
        <w:t>)</w:t>
      </w:r>
      <w:r w:rsidRPr="0098226B">
        <w:t>.</w:t>
      </w:r>
      <w:r w:rsidR="00FD64A9">
        <w:t xml:space="preserve"> </w:t>
      </w:r>
      <w:r w:rsidR="00451D68">
        <w:t>T</w:t>
      </w:r>
      <w:r w:rsidR="00FD64A9">
        <w:t>he IP address</w:t>
      </w:r>
      <w:r w:rsidR="000130D0">
        <w:t xml:space="preserve"> or DNS name</w:t>
      </w:r>
      <w:r w:rsidR="00FD64A9">
        <w:t xml:space="preserve"> of the </w:t>
      </w:r>
      <w:r w:rsidR="00B769D3">
        <w:t>storage device</w:t>
      </w:r>
      <w:r w:rsidR="00697E5E">
        <w:t xml:space="preserve">. </w:t>
      </w:r>
    </w:p>
    <w:p w:rsidR="00B769D3" w:rsidRDefault="00B769D3" w:rsidP="00B769D3">
      <w:pPr>
        <w:pStyle w:val="BulletedListlevel2"/>
      </w:pPr>
      <w:r w:rsidRPr="0098226B">
        <w:rPr>
          <w:rStyle w:val="Strong"/>
        </w:rPr>
        <w:t>Server</w:t>
      </w:r>
      <w:r>
        <w:rPr>
          <w:rStyle w:val="Strong"/>
        </w:rPr>
        <w:t xml:space="preserve"> (for VMFS)</w:t>
      </w:r>
      <w:r w:rsidRPr="0098226B">
        <w:t>.</w:t>
      </w:r>
      <w:r>
        <w:t xml:space="preserve"> The IP address or DNS name of the vCenter server. </w:t>
      </w:r>
    </w:p>
    <w:p w:rsidR="00077C24" w:rsidRDefault="0098226B">
      <w:pPr>
        <w:pStyle w:val="BulletedListlevel2"/>
      </w:pPr>
      <w:r w:rsidRPr="0098226B">
        <w:rPr>
          <w:rStyle w:val="Strong"/>
        </w:rPr>
        <w:t>Path (</w:t>
      </w:r>
      <w:r w:rsidR="00B769D3">
        <w:rPr>
          <w:rStyle w:val="Strong"/>
        </w:rPr>
        <w:t xml:space="preserve">for </w:t>
      </w:r>
      <w:r w:rsidRPr="0098226B">
        <w:rPr>
          <w:rStyle w:val="Strong"/>
        </w:rPr>
        <w:t>NFS)</w:t>
      </w:r>
      <w:r w:rsidRPr="0098226B">
        <w:t>.</w:t>
      </w:r>
      <w:r w:rsidR="00FD64A9">
        <w:t xml:space="preserve"> </w:t>
      </w:r>
      <w:r w:rsidR="00A336B2">
        <w:t>In NFS this is t</w:t>
      </w:r>
      <w:r w:rsidR="00FD64A9">
        <w:t>he exported path from the server</w:t>
      </w:r>
    </w:p>
    <w:p w:rsidR="00B769D3" w:rsidRPr="00200E3B" w:rsidRDefault="00B769D3">
      <w:pPr>
        <w:pStyle w:val="BulletedListlevel2"/>
        <w:rPr>
          <w:rStyle w:val="Strong"/>
          <w:b w:val="0"/>
          <w:bCs w:val="0"/>
        </w:rPr>
      </w:pPr>
      <w:r>
        <w:rPr>
          <w:rStyle w:val="Strong"/>
        </w:rPr>
        <w:t xml:space="preserve">Path (for VMFS).  </w:t>
      </w:r>
      <w:r>
        <w:rPr>
          <w:rStyle w:val="Strong"/>
          <w:b w:val="0"/>
        </w:rPr>
        <w:t>In vSphere this is a combination of the datacenter name and the datastore name.  The format is "/" datacenter name "/" datastore name.  For example, "/cloud.dc.VM/cluster1datastore".</w:t>
      </w:r>
    </w:p>
    <w:p w:rsidR="00200E3B" w:rsidRDefault="00200E3B">
      <w:pPr>
        <w:pStyle w:val="BulletedListlevel2"/>
      </w:pPr>
      <w:r>
        <w:rPr>
          <w:rStyle w:val="Strong"/>
        </w:rPr>
        <w:t xml:space="preserve">Path (for SharedMountPoint).  </w:t>
      </w:r>
      <w:r>
        <w:rPr>
          <w:rStyle w:val="Strong"/>
          <w:b w:val="0"/>
        </w:rPr>
        <w:t>With KVM this is the path on each Host that is where this primary storage is mounted.  For example, "/mnt/primary".</w:t>
      </w:r>
    </w:p>
    <w:p w:rsidR="00200E3B" w:rsidRDefault="006C6A7C">
      <w:pPr>
        <w:pStyle w:val="BulletedListlevel2"/>
      </w:pPr>
      <w:r>
        <w:rPr>
          <w:b/>
        </w:rPr>
        <w:t>SR Name-Label</w:t>
      </w:r>
      <w:r w:rsidR="00200E3B">
        <w:rPr>
          <w:b/>
        </w:rPr>
        <w:t xml:space="preserve"> (for PreSetup).  </w:t>
      </w:r>
      <w:r>
        <w:t>Enter the name-label of the SR that has been setup outside the CloudStack.</w:t>
      </w:r>
    </w:p>
    <w:p w:rsidR="00077C24" w:rsidRDefault="0098226B">
      <w:pPr>
        <w:pStyle w:val="BulletedListlevel2"/>
      </w:pPr>
      <w:r w:rsidRPr="0098226B">
        <w:rPr>
          <w:rStyle w:val="Strong"/>
        </w:rPr>
        <w:t>Target IQN (</w:t>
      </w:r>
      <w:r w:rsidR="00941AF8">
        <w:rPr>
          <w:rStyle w:val="Strong"/>
        </w:rPr>
        <w:t xml:space="preserve">for </w:t>
      </w:r>
      <w:r w:rsidRPr="0098226B">
        <w:rPr>
          <w:rStyle w:val="Strong"/>
        </w:rPr>
        <w:t>iSCSI)</w:t>
      </w:r>
      <w:r w:rsidRPr="0098226B">
        <w:t>.</w:t>
      </w:r>
      <w:r w:rsidR="00A336B2">
        <w:t xml:space="preserve"> In i</w:t>
      </w:r>
      <w:r w:rsidR="007520B1">
        <w:t>SCSI this is the IQN of the target</w:t>
      </w:r>
      <w:r w:rsidR="00B56A2D">
        <w:t xml:space="preserve">. For example, </w:t>
      </w:r>
      <w:r w:rsidR="00C300F4">
        <w:t>iqn.1986-03.co</w:t>
      </w:r>
      <w:r w:rsidR="00B56A2D">
        <w:t>m.sun:02:01ec9bb549-1271378984</w:t>
      </w:r>
    </w:p>
    <w:p w:rsidR="00077C24" w:rsidRDefault="0098226B">
      <w:pPr>
        <w:pStyle w:val="BulletedListlevel2"/>
      </w:pPr>
      <w:r w:rsidRPr="0098226B">
        <w:rPr>
          <w:rStyle w:val="Strong"/>
        </w:rPr>
        <w:t>Lun # (</w:t>
      </w:r>
      <w:r w:rsidR="00941AF8">
        <w:rPr>
          <w:rStyle w:val="Strong"/>
        </w:rPr>
        <w:t xml:space="preserve">for </w:t>
      </w:r>
      <w:r w:rsidRPr="0098226B">
        <w:rPr>
          <w:rStyle w:val="Strong"/>
        </w:rPr>
        <w:t>iSCSI)</w:t>
      </w:r>
      <w:r w:rsidRPr="0098226B">
        <w:t>.</w:t>
      </w:r>
      <w:r w:rsidR="00B56A2D">
        <w:t xml:space="preserve"> In iSCSI this is the LUN number. For example, 3.</w:t>
      </w:r>
    </w:p>
    <w:p w:rsidR="00A6544F" w:rsidRDefault="00A6544F">
      <w:pPr>
        <w:pStyle w:val="BulletedListlevel2"/>
      </w:pPr>
      <w:r>
        <w:rPr>
          <w:rStyle w:val="Strong"/>
        </w:rPr>
        <w:t>Tags</w:t>
      </w:r>
      <w:r w:rsidRPr="00A6544F">
        <w:t>.</w:t>
      </w:r>
      <w:r>
        <w:t xml:space="preserve">  The comma-separated list of tags for this storage device.  It should be an equivalent set or superset of the tags on your disk offerings.  It is an optional field and may be left blank.</w:t>
      </w:r>
    </w:p>
    <w:p w:rsidR="00FE0CD5" w:rsidRPr="00FE0CD5" w:rsidRDefault="00FE0CD5" w:rsidP="00FE0CD5">
      <w:pPr>
        <w:pStyle w:val="BulletedListlevel2"/>
        <w:numPr>
          <w:ilvl w:val="0"/>
          <w:numId w:val="0"/>
        </w:numPr>
        <w:ind w:left="1440"/>
        <w:rPr>
          <w:b/>
        </w:rPr>
      </w:pPr>
      <w:r w:rsidRPr="00FE0CD5">
        <w:rPr>
          <w:rStyle w:val="Strong"/>
        </w:rPr>
        <w:t>IMPORTANT</w:t>
      </w:r>
      <w:r w:rsidRPr="00FE0CD5">
        <w:rPr>
          <w:b/>
        </w:rPr>
        <w:t xml:space="preserve">: the tag sets on primary storage across clusters in a Zone must be identical.  For example, if Cluster A provides primary storage that has tags T1 and T2, all other clusters in the Zone must also </w:t>
      </w:r>
      <w:r>
        <w:rPr>
          <w:b/>
        </w:rPr>
        <w:t>provide</w:t>
      </w:r>
      <w:r w:rsidRPr="00FE0CD5">
        <w:rPr>
          <w:b/>
        </w:rPr>
        <w:t xml:space="preserve"> primary storage that has tags T1 and T2.</w:t>
      </w:r>
      <w:r w:rsidR="007402F1">
        <w:rPr>
          <w:b/>
        </w:rPr>
        <w:t xml:space="preserve">   </w:t>
      </w:r>
    </w:p>
    <w:p w:rsidR="000D5E7E" w:rsidRDefault="000D5E7E" w:rsidP="000D5E7E">
      <w:pPr>
        <w:ind w:left="720"/>
      </w:pPr>
      <w:bookmarkStart w:id="160" w:name="_Ref260994838"/>
      <w:r>
        <w:lastRenderedPageBreak/>
        <w:t>Here are some sample dialogs.</w:t>
      </w:r>
    </w:p>
    <w:p w:rsidR="000D5E7E" w:rsidRDefault="000D5E7E" w:rsidP="000D5E7E">
      <w:pPr>
        <w:jc w:val="center"/>
      </w:pPr>
      <w:r>
        <w:rPr>
          <w:noProof/>
          <w:lang w:bidi="ar-SA"/>
        </w:rPr>
        <w:drawing>
          <wp:inline distT="0" distB="0" distL="0" distR="0" wp14:anchorId="085B234C" wp14:editId="2B65DE92">
            <wp:extent cx="3866667" cy="2304762"/>
            <wp:effectExtent l="0" t="0" r="0" b="0"/>
            <wp:docPr id="193" name="Pictur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VMFS.png"/>
                    <pic:cNvPicPr/>
                  </pic:nvPicPr>
                  <pic:blipFill>
                    <a:blip r:embed="rId53">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457795">
          <w:rPr>
            <w:noProof/>
          </w:rPr>
          <w:t>5</w:t>
        </w:r>
      </w:fldSimple>
      <w:r w:rsidRPr="0098226B">
        <w:t xml:space="preserve"> </w:t>
      </w:r>
      <w:r>
        <w:t>Adding VMFS Primary Storage</w:t>
      </w:r>
    </w:p>
    <w:p w:rsidR="000D5E7E" w:rsidRPr="00E74D4F" w:rsidRDefault="000D5E7E" w:rsidP="000D5E7E">
      <w:pPr>
        <w:jc w:val="center"/>
      </w:pPr>
      <w:r>
        <w:rPr>
          <w:noProof/>
          <w:lang w:bidi="ar-SA"/>
        </w:rPr>
        <w:drawing>
          <wp:inline distT="0" distB="0" distL="0" distR="0" wp14:anchorId="7E185735" wp14:editId="06D69A19">
            <wp:extent cx="3866667" cy="2304762"/>
            <wp:effectExtent l="0" t="0" r="0" b="0"/>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PrimaryStoragePreSetup.png"/>
                    <pic:cNvPicPr/>
                  </pic:nvPicPr>
                  <pic:blipFill>
                    <a:blip r:embed="rId54">
                      <a:extLst>
                        <a:ext uri="{28A0092B-C50C-407E-A947-70E740481C1C}">
                          <a14:useLocalDpi xmlns:a14="http://schemas.microsoft.com/office/drawing/2010/main" val="0"/>
                        </a:ext>
                      </a:extLst>
                    </a:blip>
                    <a:stretch>
                      <a:fillRect/>
                    </a:stretch>
                  </pic:blipFill>
                  <pic:spPr>
                    <a:xfrm>
                      <a:off x="0" y="0"/>
                      <a:ext cx="3866667" cy="2304762"/>
                    </a:xfrm>
                    <a:prstGeom prst="rect">
                      <a:avLst/>
                    </a:prstGeom>
                  </pic:spPr>
                </pic:pic>
              </a:graphicData>
            </a:graphic>
          </wp:inline>
        </w:drawing>
      </w:r>
    </w:p>
    <w:p w:rsidR="000D5E7E" w:rsidRDefault="000D5E7E" w:rsidP="000D5E7E">
      <w:pPr>
        <w:pStyle w:val="Caption"/>
      </w:pPr>
      <w:r w:rsidRPr="0098226B">
        <w:t xml:space="preserve">Figure </w:t>
      </w:r>
      <w:fldSimple w:instr=" SEQ Figure \* ARABIC ">
        <w:r w:rsidR="00457795">
          <w:rPr>
            <w:noProof/>
          </w:rPr>
          <w:t>6</w:t>
        </w:r>
      </w:fldSimple>
      <w:r>
        <w:t xml:space="preserve"> Adding Primary Storage That Was Set Up Manually (PreSetup)</w:t>
      </w:r>
    </w:p>
    <w:p w:rsidR="00DA16C3" w:rsidRPr="00DA16C3" w:rsidRDefault="00DA16C3" w:rsidP="00DA16C3">
      <w:pPr>
        <w:pStyle w:val="NumberedList"/>
      </w:pPr>
      <w:r>
        <w:t>Click Add.</w:t>
      </w:r>
    </w:p>
    <w:p w:rsidR="00FD64A9" w:rsidRPr="00FD64A9" w:rsidRDefault="00FD64A9" w:rsidP="00C4092F">
      <w:pPr>
        <w:pStyle w:val="Heading2"/>
      </w:pPr>
      <w:bookmarkStart w:id="161" w:name="_Ref290387226"/>
      <w:bookmarkStart w:id="162" w:name="_Toc302411504"/>
      <w:r w:rsidRPr="00FD64A9">
        <w:t>Secondary Storage</w:t>
      </w:r>
      <w:bookmarkEnd w:id="160"/>
      <w:bookmarkEnd w:id="161"/>
      <w:bookmarkEnd w:id="162"/>
    </w:p>
    <w:p w:rsidR="00E3474C" w:rsidRDefault="00106AAC" w:rsidP="00451D68">
      <w:r>
        <w:t xml:space="preserve">You will </w:t>
      </w:r>
      <w:r w:rsidR="00F05B62">
        <w:t>need to add secondary storage</w:t>
      </w:r>
      <w:r>
        <w:t xml:space="preserve">. </w:t>
      </w:r>
      <w:r w:rsidR="00C67349">
        <w:t xml:space="preserve">  Secondary Storage is used to store templates, ISOs, and snapshots.</w:t>
      </w:r>
    </w:p>
    <w:p w:rsidR="009D7472" w:rsidRDefault="00586F59" w:rsidP="009D7472">
      <w:pPr>
        <w:rPr>
          <w:rStyle w:val="Strong"/>
        </w:rPr>
      </w:pPr>
      <w:r>
        <w:rPr>
          <w:rStyle w:val="Strong"/>
        </w:rPr>
        <w:t>Important:</w:t>
      </w:r>
      <w:r w:rsidR="009D7472" w:rsidRPr="0098226B">
        <w:rPr>
          <w:rStyle w:val="Strong"/>
        </w:rPr>
        <w:t xml:space="preserve"> Secondary Storage is always accessed via NFS.</w:t>
      </w:r>
    </w:p>
    <w:p w:rsidR="00077C24" w:rsidRDefault="0019753D" w:rsidP="008C50FC">
      <w:pPr>
        <w:pStyle w:val="NumberedList"/>
        <w:numPr>
          <w:ilvl w:val="0"/>
          <w:numId w:val="31"/>
        </w:numPr>
      </w:pPr>
      <w:r>
        <w:t>Navigate to the Zone you are building.  Choose System -&gt; Physical Resources and then click on your Zone.</w:t>
      </w:r>
    </w:p>
    <w:p w:rsidR="009D7472" w:rsidRDefault="009D7472" w:rsidP="008C50FC">
      <w:pPr>
        <w:pStyle w:val="NumberedList"/>
        <w:numPr>
          <w:ilvl w:val="0"/>
          <w:numId w:val="31"/>
        </w:numPr>
      </w:pPr>
      <w:r>
        <w:t>Provide exactly one Secondary Storage device per Zone.  Select "Add Secondary Storage".</w:t>
      </w:r>
    </w:p>
    <w:p w:rsidR="0019753D" w:rsidRDefault="0019753D" w:rsidP="0019753D">
      <w:pPr>
        <w:pStyle w:val="NumberedList"/>
        <w:numPr>
          <w:ilvl w:val="0"/>
          <w:numId w:val="0"/>
        </w:numPr>
        <w:ind w:left="540"/>
        <w:jc w:val="center"/>
      </w:pPr>
      <w:r>
        <w:rPr>
          <w:noProof/>
        </w:rPr>
        <w:lastRenderedPageBreak/>
        <w:drawing>
          <wp:inline distT="0" distB="0" distL="0" distR="0" wp14:anchorId="71E25EB6" wp14:editId="14585DB6">
            <wp:extent cx="2392888" cy="1234547"/>
            <wp:effectExtent l="19050" t="0" r="7412" b="0"/>
            <wp:docPr id="18" name="Picture 17" descr="addseconda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secondary.PNG"/>
                    <pic:cNvPicPr/>
                  </pic:nvPicPr>
                  <pic:blipFill>
                    <a:blip r:embed="rId55" cstate="print"/>
                    <a:stretch>
                      <a:fillRect/>
                    </a:stretch>
                  </pic:blipFill>
                  <pic:spPr>
                    <a:xfrm>
                      <a:off x="0" y="0"/>
                      <a:ext cx="2392888" cy="1234547"/>
                    </a:xfrm>
                    <a:prstGeom prst="rect">
                      <a:avLst/>
                    </a:prstGeom>
                  </pic:spPr>
                </pic:pic>
              </a:graphicData>
            </a:graphic>
          </wp:inline>
        </w:drawing>
      </w:r>
    </w:p>
    <w:p w:rsidR="009D7472" w:rsidRDefault="009D7472" w:rsidP="008C50FC">
      <w:pPr>
        <w:pStyle w:val="NumberedList"/>
        <w:numPr>
          <w:ilvl w:val="0"/>
          <w:numId w:val="31"/>
        </w:numPr>
      </w:pPr>
      <w:r>
        <w:t>Provide the details for Secondary Storage</w:t>
      </w:r>
      <w:r w:rsidR="0019753D">
        <w:t xml:space="preserve"> server</w:t>
      </w:r>
      <w:r>
        <w:t>:</w:t>
      </w:r>
    </w:p>
    <w:p w:rsidR="009D7472" w:rsidRDefault="009D7472" w:rsidP="009D7472">
      <w:pPr>
        <w:pStyle w:val="BulletedListlevel2"/>
      </w:pPr>
      <w:r w:rsidRPr="00A81C83">
        <w:rPr>
          <w:b/>
        </w:rPr>
        <w:t>Server</w:t>
      </w:r>
      <w:r>
        <w:t>.  The IP address of the server.</w:t>
      </w:r>
    </w:p>
    <w:p w:rsidR="009D7472" w:rsidRDefault="009D7472" w:rsidP="009D7472">
      <w:pPr>
        <w:pStyle w:val="BulletedListlevel2"/>
      </w:pPr>
      <w:r w:rsidRPr="00A81C83">
        <w:rPr>
          <w:b/>
        </w:rPr>
        <w:t>Path</w:t>
      </w:r>
      <w:r>
        <w:t>. The exported path from the server.</w:t>
      </w:r>
    </w:p>
    <w:p w:rsidR="00C210C1" w:rsidRDefault="00C210C1" w:rsidP="00C210C1">
      <w:pPr>
        <w:pStyle w:val="Heading2"/>
      </w:pPr>
      <w:bookmarkStart w:id="163" w:name="_Toc302411505"/>
      <w:r>
        <w:t>SSL</w:t>
      </w:r>
      <w:bookmarkEnd w:id="163"/>
    </w:p>
    <w:p w:rsidR="00C210C1" w:rsidRDefault="00C210C1" w:rsidP="00C210C1">
      <w:r>
        <w:t xml:space="preserve">The CloudStack provides HTTP access in its default installation. </w:t>
      </w:r>
      <w:r w:rsidR="00A21274">
        <w:t>There are a number of technologies</w:t>
      </w:r>
      <w:r w:rsidR="00A35EA5">
        <w:t xml:space="preserve"> and sites</w:t>
      </w:r>
      <w:r w:rsidR="00A21274">
        <w:t xml:space="preserve"> </w:t>
      </w:r>
      <w:r w:rsidR="00A35EA5">
        <w:t xml:space="preserve">which </w:t>
      </w:r>
      <w:r w:rsidR="00A21274">
        <w:t>choose to implement SSL. As a result we have left the CloudStack to expose HTTP under the assumption that a site will implement its typical practice.</w:t>
      </w:r>
    </w:p>
    <w:p w:rsidR="00A21274" w:rsidRPr="00C210C1" w:rsidRDefault="00A21274" w:rsidP="00C210C1">
      <w:r>
        <w:t>The CloudStack uses Tomcat as its servlet container. For sites that would like the CloudStack to terminate the SSL session</w:t>
      </w:r>
      <w:r w:rsidR="00A35EA5">
        <w:t>,</w:t>
      </w:r>
      <w:r>
        <w:t xml:space="preserve"> Tomcat’s SSL access may be enabled. Tomcat SSL configuration is described at </w:t>
      </w:r>
      <w:hyperlink r:id="rId56" w:history="1">
        <w:r w:rsidRPr="00B15AB4">
          <w:rPr>
            <w:rStyle w:val="Hyperlink"/>
          </w:rPr>
          <w:t>http://tomcat.apache.org/tomcat-6.0-doc/ssl-howto.html</w:t>
        </w:r>
      </w:hyperlink>
      <w:r>
        <w:t xml:space="preserve">.  </w:t>
      </w:r>
    </w:p>
    <w:p w:rsidR="006813DE" w:rsidRDefault="004F2CBB" w:rsidP="00C822A2">
      <w:pPr>
        <w:pStyle w:val="Heading1"/>
      </w:pPr>
      <w:bookmarkStart w:id="164" w:name="_Toc302411506"/>
      <w:r>
        <w:lastRenderedPageBreak/>
        <w:t xml:space="preserve">Initialization and </w:t>
      </w:r>
      <w:r w:rsidR="0095218C">
        <w:t>Testing</w:t>
      </w:r>
      <w:bookmarkEnd w:id="164"/>
    </w:p>
    <w:p w:rsidR="00716DDC" w:rsidRDefault="00536DB7" w:rsidP="00432BC1">
      <w:r>
        <w:t>Y</w:t>
      </w:r>
      <w:r w:rsidR="00640823">
        <w:t xml:space="preserve">ou should </w:t>
      </w:r>
      <w:r w:rsidR="00F05B62">
        <w:t>have one Java process</w:t>
      </w:r>
      <w:r w:rsidR="00640823">
        <w:t xml:space="preserve"> running the </w:t>
      </w:r>
      <w:r w:rsidR="00CE17F0">
        <w:t>Cloud.com</w:t>
      </w:r>
      <w:r w:rsidR="00640823">
        <w:t xml:space="preserve"> software</w:t>
      </w:r>
      <w:r w:rsidR="001A7494">
        <w:t xml:space="preserve"> on each Management Server</w:t>
      </w:r>
      <w:r w:rsidR="00640823">
        <w:t>.</w:t>
      </w:r>
      <w:r w:rsidR="00716DDC">
        <w:t xml:space="preserve"> </w:t>
      </w:r>
      <w:r w:rsidR="00F05B62">
        <w:t>This</w:t>
      </w:r>
      <w:r w:rsidR="00716DDC">
        <w:t xml:space="preserve"> is the </w:t>
      </w:r>
      <w:r w:rsidR="00432BC1">
        <w:t>M</w:t>
      </w:r>
      <w:r w:rsidR="00716DDC">
        <w:t xml:space="preserve">anagement </w:t>
      </w:r>
      <w:r w:rsidR="00432BC1">
        <w:t>S</w:t>
      </w:r>
      <w:r w:rsidR="001A7494">
        <w:t>erver process.</w:t>
      </w:r>
    </w:p>
    <w:p w:rsidR="004F2CBB" w:rsidRDefault="004F2CBB" w:rsidP="00432BC1">
      <w:r>
        <w:t>After everything is configured the CloudStack will perform its initialization. This can take 30 minutes or more depending on the speed of your network. During this initialization process several things happen:</w:t>
      </w:r>
    </w:p>
    <w:p w:rsidR="00077C24" w:rsidRDefault="004F2CBB">
      <w:pPr>
        <w:pStyle w:val="BulletedList"/>
      </w:pPr>
      <w:r>
        <w:t xml:space="preserve">The CloudStack will start the Secondary Storage VM and Console Proxy VM from the system VM template downloaded into each Zone. In the </w:t>
      </w:r>
      <w:r w:rsidR="00536DB7">
        <w:t xml:space="preserve">System Section, Virtual Resources, System VMs section </w:t>
      </w:r>
      <w:r w:rsidR="001E2470">
        <w:t>you will see th</w:t>
      </w:r>
      <w:r w:rsidR="00B7548A">
        <w:t>e status of these</w:t>
      </w:r>
      <w:r w:rsidR="001E2470">
        <w:t xml:space="preserve"> VM</w:t>
      </w:r>
      <w:r>
        <w:t>s listed first as Creating, then as Starting, then as Running.</w:t>
      </w:r>
      <w:r w:rsidR="001E2470">
        <w:t xml:space="preserve"> You can click on Refresh is the </w:t>
      </w:r>
      <w:r w:rsidR="00536DB7">
        <w:t>upper</w:t>
      </w:r>
      <w:r w:rsidR="001E2470">
        <w:t xml:space="preserve"> right to update the status.</w:t>
      </w:r>
    </w:p>
    <w:p w:rsidR="00077C24" w:rsidRDefault="004F2CBB">
      <w:pPr>
        <w:pStyle w:val="BulletedList"/>
      </w:pPr>
      <w:r>
        <w:t>After the Secondary Storage VM is running the Management Server will initiate download</w:t>
      </w:r>
      <w:r w:rsidR="00536DB7">
        <w:t>s</w:t>
      </w:r>
      <w:r>
        <w:t xml:space="preserve"> of the CentOS template</w:t>
      </w:r>
      <w:r w:rsidR="00536DB7">
        <w:t>s</w:t>
      </w:r>
      <w:r>
        <w:t>.</w:t>
      </w:r>
      <w:r w:rsidR="00536DB7">
        <w:t xml:space="preserve">  One is downloaded for each hypervisor type.</w:t>
      </w:r>
      <w:r>
        <w:t xml:space="preserve"> The Management Server requests that the Secondary Storage VM perform this download. You can go to the Templates tab to check the status of this </w:t>
      </w:r>
      <w:r w:rsidR="003E009F">
        <w:t>download</w:t>
      </w:r>
      <w:r>
        <w:t>.</w:t>
      </w:r>
      <w:r w:rsidR="00536DB7">
        <w:t xml:space="preserve">  Go to Templates then My Templates when logged in as admin. </w:t>
      </w:r>
      <w:r>
        <w:t xml:space="preserve"> </w:t>
      </w:r>
      <w:r w:rsidR="003E009F">
        <w:t>The status</w:t>
      </w:r>
      <w:r>
        <w:t xml:space="preserve"> will </w:t>
      </w:r>
      <w:r w:rsidR="003E009F">
        <w:t>show</w:t>
      </w:r>
      <w:r>
        <w:t xml:space="preserve"> “Storage agent or storage VM disconnected” until the Secondary Storage VM is running. Then the status </w:t>
      </w:r>
      <w:r w:rsidR="003E009F">
        <w:t xml:space="preserve">will </w:t>
      </w:r>
      <w:r>
        <w:t>change to show that the download is in progress.</w:t>
      </w:r>
      <w:r w:rsidR="003E009F">
        <w:t xml:space="preserve"> You can click Refresh</w:t>
      </w:r>
      <w:r w:rsidR="00B7548A">
        <w:t xml:space="preserve"> </w:t>
      </w:r>
      <w:r w:rsidR="003E009F">
        <w:t>to update the download percentage</w:t>
      </w:r>
      <w:r w:rsidR="00536DB7">
        <w:t>s</w:t>
      </w:r>
      <w:r w:rsidR="003E009F">
        <w:t xml:space="preserve">.  </w:t>
      </w:r>
    </w:p>
    <w:p w:rsidR="00077C24" w:rsidRDefault="003E009F">
      <w:pPr>
        <w:pStyle w:val="BulletedList"/>
      </w:pPr>
      <w:r>
        <w:t>Once the</w:t>
      </w:r>
      <w:r w:rsidR="001E2470">
        <w:t xml:space="preserve"> CentOS</w:t>
      </w:r>
      <w:r>
        <w:t xml:space="preserve"> template</w:t>
      </w:r>
      <w:r w:rsidR="00536DB7">
        <w:t>s</w:t>
      </w:r>
      <w:r>
        <w:t xml:space="preserve"> </w:t>
      </w:r>
      <w:r w:rsidR="00536DB7">
        <w:t>are</w:t>
      </w:r>
      <w:r>
        <w:t xml:space="preserve"> downloaded t</w:t>
      </w:r>
      <w:r w:rsidR="00536DB7">
        <w:t>hey</w:t>
      </w:r>
      <w:r>
        <w:t xml:space="preserve"> will be uncompressed by the Secondary Storage VM. This is a large file and </w:t>
      </w:r>
      <w:r w:rsidR="001E2470">
        <w:t>this operation will</w:t>
      </w:r>
      <w:r>
        <w:t xml:space="preserve"> take several minutes. The Management Server will then update </w:t>
      </w:r>
      <w:r w:rsidR="00536DB7">
        <w:t>each</w:t>
      </w:r>
      <w:r>
        <w:t xml:space="preserve"> template’s status to Ready.</w:t>
      </w:r>
    </w:p>
    <w:p w:rsidR="00B7548A" w:rsidRDefault="003E009F" w:rsidP="00432BC1">
      <w:r>
        <w:t>If these steps do not work you should see the Troubleshooting section below</w:t>
      </w:r>
      <w:r w:rsidR="00B7548A">
        <w:t>, or</w:t>
      </w:r>
      <w:r>
        <w:t xml:space="preserve"> contact support for assistance.</w:t>
      </w:r>
    </w:p>
    <w:p w:rsidR="003E009F" w:rsidRPr="00B7548A" w:rsidRDefault="0098226B" w:rsidP="00432BC1">
      <w:pPr>
        <w:rPr>
          <w:rStyle w:val="Strong"/>
        </w:rPr>
      </w:pPr>
      <w:r w:rsidRPr="0098226B">
        <w:rPr>
          <w:rStyle w:val="Strong"/>
        </w:rPr>
        <w:t>Important: If these steps do not work further testing will not be successful.</w:t>
      </w:r>
      <w:r w:rsidR="00536DB7">
        <w:rPr>
          <w:rStyle w:val="Strong"/>
        </w:rPr>
        <w:t xml:space="preserve">  You must resolve the above issues before proceeding.</w:t>
      </w:r>
    </w:p>
    <w:p w:rsidR="00B7548A" w:rsidRDefault="00B7548A" w:rsidP="00432BC1">
      <w:r>
        <w:t xml:space="preserve">Once the CloudStack has performed initialization, use the following steps to try </w:t>
      </w:r>
      <w:r w:rsidR="004858BC">
        <w:t>creating a new virtual machine.</w:t>
      </w:r>
      <w:r w:rsidR="00E96073">
        <w:t xml:space="preserve"> </w:t>
      </w:r>
    </w:p>
    <w:p w:rsidR="00074A05" w:rsidRDefault="00AE048E" w:rsidP="008C50FC">
      <w:pPr>
        <w:pStyle w:val="NumberedList"/>
        <w:numPr>
          <w:ilvl w:val="0"/>
          <w:numId w:val="35"/>
        </w:numPr>
      </w:pPr>
      <w:r>
        <w:t xml:space="preserve">Create a new user account.  </w:t>
      </w:r>
      <w:r w:rsidR="00074A05">
        <w:t xml:space="preserve">Click on </w:t>
      </w:r>
      <w:r>
        <w:t>Accounts and then My Accounts</w:t>
      </w:r>
      <w:r w:rsidR="00074A05">
        <w:t>.</w:t>
      </w:r>
      <w:r>
        <w:t xml:space="preserve">  Click "Add Account" at the top.</w:t>
      </w:r>
    </w:p>
    <w:p w:rsidR="00074A05" w:rsidRDefault="00074A05" w:rsidP="00074A05">
      <w:pPr>
        <w:pStyle w:val="ListParagraph"/>
      </w:pPr>
      <w:r>
        <w:t>This tool allows you to create end user accounts, domain administrators, and global administrators, as well new domains.</w:t>
      </w:r>
      <w:r w:rsidR="00AE048E">
        <w:t xml:space="preserve">  Follow the steps to create a new user.  </w:t>
      </w:r>
    </w:p>
    <w:p w:rsidR="00AE048E" w:rsidRDefault="00AE048E" w:rsidP="008C50FC">
      <w:pPr>
        <w:pStyle w:val="NumberedList"/>
        <w:numPr>
          <w:ilvl w:val="0"/>
          <w:numId w:val="30"/>
        </w:numPr>
      </w:pPr>
      <w:r>
        <w:t xml:space="preserve">Optionally logout and login as the new user.  To log in as an end user account, go to </w:t>
      </w:r>
      <w:r w:rsidRPr="00AE5BDD">
        <w:t>http://manage</w:t>
      </w:r>
      <w:r>
        <w:t>mentserver:8080/client. This URL displays the end user UI or the admin UI based on the access level of the authenticated account.</w:t>
      </w:r>
    </w:p>
    <w:p w:rsidR="00AE048E" w:rsidRDefault="00B7548A" w:rsidP="008C50FC">
      <w:pPr>
        <w:pStyle w:val="NumberedList"/>
        <w:numPr>
          <w:ilvl w:val="0"/>
          <w:numId w:val="30"/>
        </w:numPr>
      </w:pPr>
      <w:r>
        <w:t>Go</w:t>
      </w:r>
      <w:r w:rsidR="00E96073">
        <w:t xml:space="preserve"> to</w:t>
      </w:r>
      <w:r>
        <w:t xml:space="preserve"> the</w:t>
      </w:r>
      <w:r w:rsidR="00E96073">
        <w:t xml:space="preserve"> Instances</w:t>
      </w:r>
      <w:r>
        <w:t xml:space="preserve"> </w:t>
      </w:r>
      <w:r w:rsidR="00E96073">
        <w:t>tab</w:t>
      </w:r>
      <w:r>
        <w:t>.</w:t>
      </w:r>
      <w:r w:rsidR="00AE048E">
        <w:t xml:space="preserve">  Click on My Instances.  </w:t>
      </w:r>
    </w:p>
    <w:p w:rsidR="00077C24" w:rsidRDefault="00B7548A" w:rsidP="008C50FC">
      <w:pPr>
        <w:pStyle w:val="NumberedList"/>
        <w:numPr>
          <w:ilvl w:val="0"/>
          <w:numId w:val="30"/>
        </w:numPr>
      </w:pPr>
      <w:r>
        <w:t>C</w:t>
      </w:r>
      <w:r w:rsidR="00E96073">
        <w:t>lick the button to crea</w:t>
      </w:r>
      <w:r w:rsidR="00074A05">
        <w:t>te a new VM and follow the steps in the wizard.</w:t>
      </w:r>
      <w:r w:rsidR="00AE048E">
        <w:t xml:space="preserve">  </w:t>
      </w:r>
    </w:p>
    <w:p w:rsidR="00AE048E" w:rsidRDefault="00AE048E" w:rsidP="00AE048E">
      <w:pPr>
        <w:pStyle w:val="NumberedListlevel2"/>
      </w:pPr>
      <w:r>
        <w:t>The template selection screen requires selecting a template.  At this point you likely have only the provided CentOS template av</w:t>
      </w:r>
      <w:r w:rsidR="00982985">
        <w:t xml:space="preserve">ailable.  </w:t>
      </w:r>
    </w:p>
    <w:p w:rsidR="00982985" w:rsidRDefault="00982985" w:rsidP="00AE048E">
      <w:pPr>
        <w:pStyle w:val="NumberedListlevel2"/>
      </w:pPr>
      <w:r>
        <w:t>Select a service offering.  Be sure that the hardware you have allows starting the selected service offering.</w:t>
      </w:r>
    </w:p>
    <w:p w:rsidR="00982985" w:rsidRDefault="00982985" w:rsidP="00AE048E">
      <w:pPr>
        <w:pStyle w:val="NumberedListlevel2"/>
      </w:pPr>
      <w:r>
        <w:t>Add any additional "data disk".  This is a second volume that will be available to but not mounted in the guest.  For example, in Linux on XenServer you will see /dev/xvdb in the guest.</w:t>
      </w:r>
    </w:p>
    <w:p w:rsidR="00982985" w:rsidRDefault="00982985" w:rsidP="00AE048E">
      <w:pPr>
        <w:pStyle w:val="NumberedListlevel2"/>
      </w:pPr>
      <w:r>
        <w:t>Choose the primary network for the guest.  Most likely you have only one option here.  But if you entered additional networks as in the direct tagged case you may have more than one option.  You must pick exactly one.</w:t>
      </w:r>
    </w:p>
    <w:p w:rsidR="00AE048E" w:rsidRDefault="00982985" w:rsidP="00432BC1">
      <w:pPr>
        <w:pStyle w:val="NumberedListlevel2"/>
      </w:pPr>
      <w:r>
        <w:t>Optionally give your VM a name and a group.  The group is text that may be whatever you would like.  Click Sub</w:t>
      </w:r>
      <w:r w:rsidR="00206E5E">
        <w:t>mit and your VM will be created and started.</w:t>
      </w:r>
    </w:p>
    <w:p w:rsidR="004B6327" w:rsidRDefault="00F17A6B" w:rsidP="00432BC1">
      <w:r>
        <w:t>If you decide to grow your deployment</w:t>
      </w:r>
      <w:r w:rsidR="00B7548A">
        <w:t>,</w:t>
      </w:r>
      <w:r>
        <w:t xml:space="preserve"> you can add more </w:t>
      </w:r>
      <w:r w:rsidR="001D3452">
        <w:t>Host</w:t>
      </w:r>
      <w:r w:rsidR="00074A05">
        <w:t xml:space="preserve">s, </w:t>
      </w:r>
      <w:r w:rsidR="001E2470">
        <w:t>Primary S</w:t>
      </w:r>
      <w:r>
        <w:t>torage</w:t>
      </w:r>
      <w:r w:rsidR="00074A05">
        <w:t>, Zones, Pods, and Clusters</w:t>
      </w:r>
      <w:r>
        <w:t>. Repeat the procedures above as needed.</w:t>
      </w:r>
    </w:p>
    <w:p w:rsidR="00BA78E8" w:rsidRDefault="00BA78E8" w:rsidP="00C822A2">
      <w:pPr>
        <w:pStyle w:val="Heading1"/>
      </w:pPr>
      <w:bookmarkStart w:id="165" w:name="_Toc302411507"/>
      <w:r>
        <w:lastRenderedPageBreak/>
        <w:t xml:space="preserve">Installing </w:t>
      </w:r>
      <w:r w:rsidR="00CC7F72">
        <w:t xml:space="preserve">the </w:t>
      </w:r>
      <w:r>
        <w:t>Usage</w:t>
      </w:r>
      <w:r w:rsidR="00CC7F72">
        <w:t xml:space="preserve"> Server</w:t>
      </w:r>
      <w:r>
        <w:t xml:space="preserve"> (Optional)</w:t>
      </w:r>
      <w:bookmarkEnd w:id="165"/>
    </w:p>
    <w:p w:rsidR="00BA78E8" w:rsidRDefault="00BA78E8" w:rsidP="00BA78E8">
      <w:r>
        <w:t>You can optionally install the Usage Server once the Management Server is configured properly. The Usage Server takes data from the events in the system and enables usage-based billing for accounts.</w:t>
      </w:r>
    </w:p>
    <w:p w:rsidR="00BA78E8" w:rsidRDefault="00BA78E8" w:rsidP="00BA78E8">
      <w:r>
        <w:t>When multiple Management Servers are present the Usage Server may be installed on any number of them. The Usage Servers will coordinate usage processing. A site that is concerned about availability should install Usage</w:t>
      </w:r>
      <w:r w:rsidR="00B7548A">
        <w:t xml:space="preserve"> Servers</w:t>
      </w:r>
      <w:r>
        <w:t xml:space="preserve"> on at least </w:t>
      </w:r>
      <w:r w:rsidR="00B7548A">
        <w:t xml:space="preserve">two </w:t>
      </w:r>
      <w:r>
        <w:t>Management Servers.</w:t>
      </w:r>
    </w:p>
    <w:p w:rsidR="00EE6F80" w:rsidRPr="00EE6F80" w:rsidRDefault="00586F59" w:rsidP="00BA78E8">
      <w:pPr>
        <w:rPr>
          <w:rStyle w:val="Strong"/>
        </w:rPr>
      </w:pPr>
      <w:r>
        <w:rPr>
          <w:rStyle w:val="Strong"/>
        </w:rPr>
        <w:t>Important:</w:t>
      </w:r>
      <w:r w:rsidR="0098226B" w:rsidRPr="0098226B">
        <w:rPr>
          <w:rStyle w:val="Strong"/>
        </w:rPr>
        <w:t xml:space="preserve"> The Management Server must be running when Usage Server is installed. The Usage Server must be installed on the same server as a Management Server. </w:t>
      </w:r>
    </w:p>
    <w:p w:rsidR="00EE6F80" w:rsidRDefault="00EE6F80" w:rsidP="00BA78E8">
      <w:r>
        <w:t>Use the following steps to install the Usage Server.</w:t>
      </w:r>
    </w:p>
    <w:p w:rsidR="00077C24" w:rsidRDefault="00EE6F80" w:rsidP="008C50FC">
      <w:pPr>
        <w:pStyle w:val="NumberedList"/>
        <w:numPr>
          <w:ilvl w:val="0"/>
          <w:numId w:val="32"/>
        </w:numPr>
      </w:pPr>
      <w:r>
        <w:t>Run ./install.sh.</w:t>
      </w:r>
    </w:p>
    <w:p w:rsidR="00077C24" w:rsidRDefault="00E85B6B">
      <w:pPr>
        <w:pStyle w:val="Code"/>
      </w:pPr>
      <w:r>
        <w:t>#</w:t>
      </w:r>
      <w:r w:rsidRPr="00E85B6B">
        <w:t xml:space="preserve"> ./install.sh</w:t>
      </w:r>
    </w:p>
    <w:p w:rsidR="00077C24" w:rsidRDefault="00E85B6B">
      <w:pPr>
        <w:pStyle w:val="Code"/>
      </w:pPr>
      <w:r w:rsidRPr="00E85B6B">
        <w:t>Setting up the temporary repository...</w:t>
      </w:r>
    </w:p>
    <w:p w:rsidR="00077C24" w:rsidRDefault="00E85B6B">
      <w:pPr>
        <w:pStyle w:val="Code"/>
      </w:pPr>
      <w:r w:rsidRPr="00E85B6B">
        <w:t>Cleaning Yum cache...</w:t>
      </w:r>
    </w:p>
    <w:p w:rsidR="00077C24" w:rsidRDefault="00E85B6B">
      <w:pPr>
        <w:pStyle w:val="Code"/>
      </w:pPr>
      <w:r w:rsidRPr="00E85B6B">
        <w:t>Loaded plugins: fastestmirror</w:t>
      </w:r>
    </w:p>
    <w:p w:rsidR="00077C24" w:rsidRDefault="00E85B6B">
      <w:pPr>
        <w:pStyle w:val="Code"/>
      </w:pPr>
      <w:r w:rsidRPr="00E85B6B">
        <w:t>11 metadata files removed</w:t>
      </w:r>
    </w:p>
    <w:p w:rsidR="00077C24" w:rsidRDefault="00E85B6B">
      <w:pPr>
        <w:pStyle w:val="Code"/>
      </w:pPr>
      <w:r w:rsidRPr="00E85B6B">
        <w:t>Welcome to the Cloud.com CloudStack Installer.  What would you like to do?</w:t>
      </w:r>
    </w:p>
    <w:p w:rsidR="00077C24" w:rsidRDefault="00077C24">
      <w:pPr>
        <w:pStyle w:val="Code"/>
      </w:pPr>
    </w:p>
    <w:p w:rsidR="00077C24" w:rsidRDefault="00E85B6B">
      <w:pPr>
        <w:pStyle w:val="Code"/>
      </w:pPr>
      <w:r w:rsidRPr="00E85B6B">
        <w:t xml:space="preserve">    A) Install the Agent</w:t>
      </w:r>
    </w:p>
    <w:p w:rsidR="00077C24" w:rsidRDefault="00E85B6B">
      <w:pPr>
        <w:pStyle w:val="Code"/>
      </w:pPr>
      <w:r w:rsidRPr="00E85B6B">
        <w:t xml:space="preserve">    S) Install the Usage Monitor</w:t>
      </w:r>
    </w:p>
    <w:p w:rsidR="00077C24" w:rsidRDefault="00E85B6B">
      <w:pPr>
        <w:pStyle w:val="Code"/>
      </w:pPr>
      <w:r w:rsidRPr="00E85B6B">
        <w:t xml:space="preserve">    U) Upgrade the CloudStack packages installed on this computer</w:t>
      </w:r>
    </w:p>
    <w:p w:rsidR="00077C24" w:rsidRDefault="00E85B6B">
      <w:pPr>
        <w:pStyle w:val="Code"/>
      </w:pPr>
      <w:r w:rsidRPr="00E85B6B">
        <w:t xml:space="preserve">    R) Stop any running CloudStack services and remove the CloudStack packages from this computer</w:t>
      </w:r>
    </w:p>
    <w:p w:rsidR="00077C24" w:rsidRDefault="00E85B6B">
      <w:pPr>
        <w:pStyle w:val="Code"/>
      </w:pPr>
      <w:r w:rsidRPr="00E85B6B">
        <w:t xml:space="preserve">    E) Remove the MySQL server (will not remove the MySQL databases)</w:t>
      </w:r>
    </w:p>
    <w:p w:rsidR="00077C24" w:rsidRDefault="00E85B6B">
      <w:pPr>
        <w:pStyle w:val="Code"/>
      </w:pPr>
      <w:r w:rsidRPr="00E85B6B">
        <w:t xml:space="preserve">    Q) Quit</w:t>
      </w:r>
    </w:p>
    <w:p w:rsidR="00077C24" w:rsidRDefault="00077C24">
      <w:pPr>
        <w:pStyle w:val="Code"/>
      </w:pPr>
    </w:p>
    <w:p w:rsidR="00077C24" w:rsidRDefault="00E85B6B">
      <w:pPr>
        <w:pStyle w:val="Code"/>
      </w:pPr>
      <w:r w:rsidRPr="00E85B6B">
        <w:t xml:space="preserve">    &gt; S </w:t>
      </w:r>
    </w:p>
    <w:p w:rsidR="00077C24" w:rsidRDefault="00CF73F2" w:rsidP="008C50FC">
      <w:pPr>
        <w:pStyle w:val="NumberedList"/>
        <w:numPr>
          <w:ilvl w:val="0"/>
          <w:numId w:val="30"/>
        </w:numPr>
      </w:pPr>
      <w:r>
        <w:t xml:space="preserve">Choose “S” to install the Usage Server. </w:t>
      </w:r>
    </w:p>
    <w:p w:rsidR="00077C24" w:rsidRDefault="00BA78E8" w:rsidP="008C50FC">
      <w:pPr>
        <w:pStyle w:val="NumberedList"/>
        <w:numPr>
          <w:ilvl w:val="0"/>
          <w:numId w:val="30"/>
        </w:numPr>
      </w:pPr>
      <w:r>
        <w:t>Once installed</w:t>
      </w:r>
      <w:r w:rsidR="00EE6F80">
        <w:t>,</w:t>
      </w:r>
      <w:r>
        <w:t xml:space="preserve"> start </w:t>
      </w:r>
      <w:r w:rsidR="00EE6F80">
        <w:t>the Usage Server</w:t>
      </w:r>
      <w:r>
        <w:t xml:space="preserve"> with</w:t>
      </w:r>
      <w:r w:rsidR="00EE6F80">
        <w:t xml:space="preserve"> the following command.</w:t>
      </w:r>
    </w:p>
    <w:p w:rsidR="00077C24" w:rsidRDefault="00BA78E8">
      <w:pPr>
        <w:pStyle w:val="Code"/>
      </w:pPr>
      <w:r w:rsidRPr="00BA78E8">
        <w:t xml:space="preserve"># </w:t>
      </w:r>
      <w:proofErr w:type="gramStart"/>
      <w:r w:rsidRPr="00BA78E8">
        <w:t>service</w:t>
      </w:r>
      <w:proofErr w:type="gramEnd"/>
      <w:r w:rsidRPr="00BA78E8">
        <w:t xml:space="preserve"> cloud-usage start </w:t>
      </w:r>
    </w:p>
    <w:p w:rsidR="00BA78E8" w:rsidRPr="00BA78E8" w:rsidRDefault="0004721A" w:rsidP="00BA78E8">
      <w:r>
        <w:t>The Administration Guide discusses further configuration of the Usage Server.</w:t>
      </w:r>
    </w:p>
    <w:p w:rsidR="004B6327" w:rsidRPr="004B6327" w:rsidRDefault="004B6327" w:rsidP="00C822A2">
      <w:pPr>
        <w:pStyle w:val="Heading1"/>
      </w:pPr>
      <w:bookmarkStart w:id="166" w:name="_Toc302411508"/>
      <w:r w:rsidRPr="004B6327">
        <w:lastRenderedPageBreak/>
        <w:t>Troubleshooting</w:t>
      </w:r>
      <w:bookmarkEnd w:id="166"/>
    </w:p>
    <w:p w:rsidR="00077C24" w:rsidRDefault="008C7298">
      <w:r>
        <w:t>Many</w:t>
      </w:r>
      <w:r w:rsidR="009E710A">
        <w:t xml:space="preserve"> </w:t>
      </w:r>
      <w:r>
        <w:t xml:space="preserve">install </w:t>
      </w:r>
      <w:r w:rsidR="009E710A">
        <w:t xml:space="preserve">problems relate to </w:t>
      </w:r>
      <w:r w:rsidR="00B94474">
        <w:t xml:space="preserve">the </w:t>
      </w:r>
      <w:r w:rsidR="009E710A">
        <w:t>secondary storage VM.  Sample common problems:</w:t>
      </w:r>
    </w:p>
    <w:p w:rsidR="00077C24" w:rsidRDefault="00496AEC">
      <w:pPr>
        <w:pStyle w:val="BulletedList"/>
      </w:pPr>
      <w:r>
        <w:t>SS</w:t>
      </w:r>
      <w:r w:rsidR="009E710A">
        <w:t>VM cannot reach the DNS server</w:t>
      </w:r>
    </w:p>
    <w:p w:rsidR="00077C24" w:rsidRDefault="00496AEC">
      <w:pPr>
        <w:pStyle w:val="BulletedList"/>
      </w:pPr>
      <w:r>
        <w:t>SSVM cannot reach the Management Server</w:t>
      </w:r>
    </w:p>
    <w:p w:rsidR="00077C24" w:rsidRDefault="00185752">
      <w:pPr>
        <w:pStyle w:val="BulletedList"/>
      </w:pPr>
      <w:r>
        <w:t>SSVM cannot reach the outside world to download templates.  It contacts download.cloud.com via HTTP.</w:t>
      </w:r>
    </w:p>
    <w:p w:rsidR="00077C24" w:rsidRDefault="009E710A">
      <w:pPr>
        <w:pStyle w:val="BulletedList"/>
      </w:pPr>
      <w:r>
        <w:t xml:space="preserve">The configured DNS </w:t>
      </w:r>
      <w:r w:rsidR="00844058">
        <w:t xml:space="preserve">server </w:t>
      </w:r>
      <w:r>
        <w:t>cannot resolve your internal hostnames</w:t>
      </w:r>
      <w:r w:rsidR="00496AEC">
        <w:t>.  E.g., you entered private-nfs.lab.example.org for secondary storage NFS, but gave a DNS server that your customers use, and that server cannot resolve private-nfs.lab.example.org.</w:t>
      </w:r>
    </w:p>
    <w:p w:rsidR="00D82778" w:rsidRDefault="009E710A">
      <w:r>
        <w:t xml:space="preserve">Another common </w:t>
      </w:r>
      <w:r w:rsidR="00496AEC">
        <w:t>problem</w:t>
      </w:r>
      <w:r>
        <w:t xml:space="preserve"> is that your VLANs are not set up correctly</w:t>
      </w:r>
      <w:r w:rsidR="00D82778">
        <w:t>.  They are not trunked into every host in the Zone.</w:t>
      </w:r>
    </w:p>
    <w:p w:rsidR="00077C24" w:rsidRDefault="009D122D">
      <w:r>
        <w:t>A quick step to look for errors in the management server log is this:</w:t>
      </w:r>
    </w:p>
    <w:p w:rsidR="00077C24" w:rsidRDefault="009D122D">
      <w:pPr>
        <w:pStyle w:val="Code"/>
      </w:pPr>
      <w:r w:rsidRPr="009D122D">
        <w:t xml:space="preserve"># </w:t>
      </w:r>
      <w:proofErr w:type="gramStart"/>
      <w:r w:rsidRPr="009D122D">
        <w:t>grep</w:t>
      </w:r>
      <w:proofErr w:type="gramEnd"/>
      <w:r w:rsidRPr="009D122D">
        <w:t xml:space="preserve"> -i -E 'exc|unable|fail|invalid|leak|invalid|warn' /var/log/cloud/management/management-server.log</w:t>
      </w:r>
    </w:p>
    <w:p w:rsidR="00A34F0B" w:rsidRDefault="00A34F0B" w:rsidP="00A34F0B">
      <w:pPr>
        <w:pStyle w:val="Heading2"/>
      </w:pPr>
      <w:bookmarkStart w:id="167" w:name="_Toc302411509"/>
      <w:r>
        <w:t>Troubleshooting the Secondary Storage VM</w:t>
      </w:r>
      <w:bookmarkEnd w:id="167"/>
    </w:p>
    <w:p w:rsidR="00077C24" w:rsidRDefault="00D234DA">
      <w:r>
        <w:t>You can troubleshoot the secondary storage VM either by running a diagnostic script or by checking the log file. The following sections detail each of these methods.</w:t>
      </w:r>
    </w:p>
    <w:p w:rsidR="00D234DA" w:rsidRDefault="00D234DA" w:rsidP="00D234DA">
      <w:r>
        <w:t>If you have corrected the problem but the template hasn’t started to download, restart the cloud service with “service cloud restart”. This will restart the default CentOS template download.</w:t>
      </w:r>
    </w:p>
    <w:p w:rsidR="00077C24" w:rsidRDefault="00586F59">
      <w:pPr>
        <w:rPr>
          <w:bCs/>
        </w:rPr>
      </w:pPr>
      <w:r>
        <w:rPr>
          <w:rStyle w:val="Strong"/>
        </w:rPr>
        <w:t>Important:</w:t>
      </w:r>
      <w:r w:rsidR="00D234DA" w:rsidRPr="00D234DA">
        <w:rPr>
          <w:rStyle w:val="Strong"/>
        </w:rPr>
        <w:t xml:space="preserve"> To recover a failed SSVM after making changes that fix the root cause of the failure, you must stop the VM first and then start it. A restart merely reboots the VM without resending the configuration, which may have changed.</w:t>
      </w:r>
    </w:p>
    <w:p w:rsidR="00077C24" w:rsidRDefault="00D234DA" w:rsidP="00C47F8D">
      <w:pPr>
        <w:pStyle w:val="Heading3"/>
      </w:pPr>
      <w:bookmarkStart w:id="168" w:name="_Toc302411510"/>
      <w:r>
        <w:t>Running a Diagnostic Script</w:t>
      </w:r>
      <w:bookmarkEnd w:id="168"/>
    </w:p>
    <w:p w:rsidR="00077C24" w:rsidRDefault="00D71B5D">
      <w:r>
        <w:t xml:space="preserve">You can log into the SSVM. To do this you have to find the </w:t>
      </w:r>
      <w:r w:rsidR="008F4EF8">
        <w:t>Host</w:t>
      </w:r>
      <w:r w:rsidR="00853754">
        <w:t xml:space="preserve"> </w:t>
      </w:r>
      <w:r>
        <w:t xml:space="preserve">running the SSVM, </w:t>
      </w:r>
      <w:proofErr w:type="gramStart"/>
      <w:r>
        <w:t>ssh</w:t>
      </w:r>
      <w:proofErr w:type="gramEnd"/>
      <w:r>
        <w:t xml:space="preserve"> into it, then ssh into the SSVM’s private IP from that host. Once you are logged in</w:t>
      </w:r>
      <w:r w:rsidR="00B6654A">
        <w:t xml:space="preserve">, use the following steps to </w:t>
      </w:r>
      <w:r>
        <w:t>run a diagnostic script.</w:t>
      </w:r>
    </w:p>
    <w:p w:rsidR="00077C24" w:rsidRDefault="00B6654A" w:rsidP="008C50FC">
      <w:pPr>
        <w:pStyle w:val="NumberedList"/>
        <w:numPr>
          <w:ilvl w:val="0"/>
          <w:numId w:val="33"/>
        </w:numPr>
      </w:pPr>
      <w:r>
        <w:t>In</w:t>
      </w:r>
      <w:r w:rsidR="00D71B5D">
        <w:t xml:space="preserve"> the admin UI, go to </w:t>
      </w:r>
      <w:r w:rsidR="003E6181">
        <w:t>System -&gt; Virtual Resources -&gt; System VMs.   Select the target VM.</w:t>
      </w:r>
    </w:p>
    <w:p w:rsidR="00077C24" w:rsidRDefault="00D71B5D" w:rsidP="008C50FC">
      <w:pPr>
        <w:pStyle w:val="NumberedList"/>
        <w:numPr>
          <w:ilvl w:val="0"/>
          <w:numId w:val="30"/>
        </w:numPr>
      </w:pPr>
      <w:r>
        <w:t xml:space="preserve">Note the name of the </w:t>
      </w:r>
      <w:r w:rsidR="001D3452">
        <w:t>Host</w:t>
      </w:r>
      <w:r>
        <w:t xml:space="preserve"> hosting the SSVM as shown in the Host </w:t>
      </w:r>
      <w:r w:rsidR="003E6181">
        <w:t>row</w:t>
      </w:r>
      <w:r>
        <w:t xml:space="preserve">. Also note the private IP of the SSVM as shown in the Private IP </w:t>
      </w:r>
      <w:r w:rsidR="003E6181">
        <w:t>row</w:t>
      </w:r>
      <w:r>
        <w:t xml:space="preserve">.  </w:t>
      </w:r>
    </w:p>
    <w:p w:rsidR="00077C24" w:rsidRDefault="00D71B5D" w:rsidP="008C50FC">
      <w:pPr>
        <w:pStyle w:val="NumberedList"/>
        <w:numPr>
          <w:ilvl w:val="0"/>
          <w:numId w:val="30"/>
        </w:numPr>
      </w:pPr>
      <w:proofErr w:type="gramStart"/>
      <w:r>
        <w:t>ssh</w:t>
      </w:r>
      <w:proofErr w:type="gramEnd"/>
      <w:r>
        <w:t xml:space="preserve"> into the </w:t>
      </w:r>
      <w:r w:rsidR="001D3452">
        <w:t>Host</w:t>
      </w:r>
      <w:r>
        <w:t xml:space="preserve"> using your known user and password. </w:t>
      </w:r>
    </w:p>
    <w:p w:rsidR="00077C24" w:rsidRDefault="00D71B5D" w:rsidP="008C50FC">
      <w:pPr>
        <w:pStyle w:val="NumberedList"/>
        <w:numPr>
          <w:ilvl w:val="0"/>
          <w:numId w:val="30"/>
        </w:numPr>
      </w:pPr>
      <w:proofErr w:type="gramStart"/>
      <w:r>
        <w:t>ssh</w:t>
      </w:r>
      <w:proofErr w:type="gramEnd"/>
      <w:r>
        <w:t xml:space="preserve"> into the private IP of the SSVM with</w:t>
      </w:r>
      <w:r w:rsidR="00B6654A">
        <w:t xml:space="preserve"> the following.</w:t>
      </w:r>
    </w:p>
    <w:p w:rsidR="00077C24" w:rsidRDefault="00F26F57">
      <w:pPr>
        <w:pStyle w:val="Code"/>
      </w:pPr>
      <w:r w:rsidRPr="00F26F57">
        <w:t xml:space="preserve"># </w:t>
      </w:r>
      <w:proofErr w:type="gramStart"/>
      <w:r w:rsidR="00D71B5D" w:rsidRPr="00D71B5D">
        <w:t>ssh</w:t>
      </w:r>
      <w:proofErr w:type="gramEnd"/>
      <w:r w:rsidR="00D71B5D" w:rsidRPr="00D71B5D">
        <w:t xml:space="preserve"> -i </w:t>
      </w:r>
      <w:r w:rsidR="00A87B9A">
        <w:t xml:space="preserve">/root/.ssh/id_rsa.cloud </w:t>
      </w:r>
      <w:r w:rsidR="00D71B5D" w:rsidRPr="00D71B5D">
        <w:t xml:space="preserve">-p 3922 </w:t>
      </w:r>
      <w:r w:rsidR="00D71B5D">
        <w:t>root@private-ip</w:t>
      </w:r>
    </w:p>
    <w:p w:rsidR="00077C24" w:rsidRDefault="00D71B5D" w:rsidP="008C50FC">
      <w:pPr>
        <w:pStyle w:val="NumberedList"/>
        <w:numPr>
          <w:ilvl w:val="0"/>
          <w:numId w:val="30"/>
        </w:numPr>
      </w:pPr>
      <w:r>
        <w:t>Once into the SSVM, run the following diagnostic script:</w:t>
      </w:r>
    </w:p>
    <w:p w:rsidR="00077C24" w:rsidRDefault="001B6CFB">
      <w:pPr>
        <w:pStyle w:val="Code"/>
      </w:pPr>
      <w:r w:rsidRPr="00F26F57">
        <w:t xml:space="preserve"># </w:t>
      </w:r>
      <w:r w:rsidR="003A2CE8" w:rsidRPr="003A2CE8">
        <w:t>/usr/local/cloud/systemvm/ssvm-check.sh</w:t>
      </w:r>
    </w:p>
    <w:p w:rsidR="00077C24" w:rsidRDefault="00853754">
      <w:r>
        <w:t>This script will test various aspects of the SSVM and report warnings and errors.</w:t>
      </w:r>
    </w:p>
    <w:p w:rsidR="00077C24" w:rsidRDefault="00D234DA" w:rsidP="00C47F8D">
      <w:pPr>
        <w:pStyle w:val="Heading3"/>
      </w:pPr>
      <w:bookmarkStart w:id="169" w:name="_Toc302411511"/>
      <w:r>
        <w:lastRenderedPageBreak/>
        <w:t>Checking the Log File</w:t>
      </w:r>
      <w:bookmarkEnd w:id="169"/>
    </w:p>
    <w:p w:rsidR="00077C24" w:rsidRDefault="00F26F57">
      <w:r>
        <w:t>Y</w:t>
      </w:r>
      <w:r w:rsidR="001B6CFB">
        <w:t>ou can</w:t>
      </w:r>
      <w:r w:rsidR="00D71B5D">
        <w:t xml:space="preserve"> also</w:t>
      </w:r>
      <w:r w:rsidR="00A34F0B">
        <w:t xml:space="preserve"> check the log file /var/log/cloud/cloud.log for any error messages.</w:t>
      </w:r>
    </w:p>
    <w:p w:rsidR="00C748F2" w:rsidRDefault="00C748F2" w:rsidP="00C748F2">
      <w:pPr>
        <w:pStyle w:val="Heading2"/>
      </w:pPr>
      <w:bookmarkStart w:id="170" w:name="_Toc302411512"/>
      <w:r>
        <w:t>Troubleshooting the Console Proxy VM</w:t>
      </w:r>
      <w:bookmarkEnd w:id="170"/>
    </w:p>
    <w:p w:rsidR="00C748F2" w:rsidRDefault="00C748F2" w:rsidP="00C748F2">
      <w:pPr>
        <w:pStyle w:val="Code"/>
      </w:pPr>
      <w:r>
        <w:t>Access is denied for console session. Please close the window</w:t>
      </w:r>
    </w:p>
    <w:p w:rsidR="00C748F2" w:rsidRDefault="00C748F2">
      <w:r>
        <w:t>If you launch the Console Viewer and see this error it most likely means that the Console Proxy VM cannot connect from its private interface to port 8250 on the Management Server (or load balanced Management server pool).  Check these things:</w:t>
      </w:r>
    </w:p>
    <w:p w:rsidR="00C748F2" w:rsidRDefault="00C748F2" w:rsidP="00C748F2">
      <w:pPr>
        <w:pStyle w:val="BulletedList"/>
      </w:pPr>
      <w:r>
        <w:t>Load balancer has port 8250 open</w:t>
      </w:r>
    </w:p>
    <w:p w:rsidR="00C748F2" w:rsidRDefault="00C748F2" w:rsidP="00C748F2">
      <w:pPr>
        <w:pStyle w:val="BulletedList"/>
      </w:pPr>
      <w:r>
        <w:t>All Management Servers have port 8250 open</w:t>
      </w:r>
    </w:p>
    <w:p w:rsidR="00C748F2" w:rsidRDefault="00C748F2" w:rsidP="00C748F2">
      <w:pPr>
        <w:pStyle w:val="BulletedList"/>
      </w:pPr>
      <w:r>
        <w:t>There is a network path from the CIDR in the Pod hosting the Console Proxy VM to the load balancer or Management Server</w:t>
      </w:r>
    </w:p>
    <w:p w:rsidR="00C748F2" w:rsidRDefault="00C748F2" w:rsidP="00C748F2">
      <w:pPr>
        <w:pStyle w:val="BulletedList"/>
      </w:pPr>
      <w:r>
        <w:t>The "host" global configuration parameter is set to the load balancer if in use</w:t>
      </w:r>
    </w:p>
    <w:p w:rsidR="00C748F2" w:rsidRDefault="00C748F2" w:rsidP="00C748F2">
      <w:pPr>
        <w:pStyle w:val="BulletedList"/>
        <w:numPr>
          <w:ilvl w:val="0"/>
          <w:numId w:val="0"/>
        </w:numPr>
        <w:ind w:left="720" w:hanging="360"/>
      </w:pPr>
    </w:p>
    <w:p w:rsidR="00077C24" w:rsidRPr="00C822A2" w:rsidRDefault="00BF03F8" w:rsidP="00C822A2">
      <w:pPr>
        <w:pStyle w:val="Heading1"/>
      </w:pPr>
      <w:bookmarkStart w:id="171" w:name="_Toc302411513"/>
      <w:r w:rsidRPr="00C822A2">
        <w:lastRenderedPageBreak/>
        <w:t xml:space="preserve">Contacting </w:t>
      </w:r>
      <w:r w:rsidRPr="00C822A2">
        <w:rPr>
          <w:rStyle w:val="Strong"/>
          <w:b/>
          <w:bCs/>
        </w:rPr>
        <w:t>Support</w:t>
      </w:r>
      <w:bookmarkEnd w:id="171"/>
    </w:p>
    <w:p w:rsidR="00BF03F8" w:rsidRDefault="00BF03F8" w:rsidP="00BF03F8">
      <w:r>
        <w:t>Cloud.com support is available to help you plan and execute your installation.  The support team is available at support@cloud.com</w:t>
      </w:r>
      <w:r w:rsidR="00837E6A">
        <w:t xml:space="preserve"> or via the support portal at </w:t>
      </w:r>
      <w:hyperlink r:id="rId57" w:history="1">
        <w:r w:rsidR="00837E6A">
          <w:rPr>
            <w:rStyle w:val="Hyperlink"/>
            <w:rFonts w:eastAsia="Times New Roman"/>
          </w:rPr>
          <w:t>http://cloud.com/community/support</w:t>
        </w:r>
      </w:hyperlink>
      <w:r>
        <w:t xml:space="preserve">. </w:t>
      </w:r>
    </w:p>
    <w:bookmarkEnd w:id="0"/>
    <w:p w:rsidR="00BF03F8" w:rsidRPr="00BF03F8" w:rsidRDefault="00BF03F8" w:rsidP="00BF03F8"/>
    <w:sectPr w:rsidR="00BF03F8" w:rsidRPr="00BF03F8" w:rsidSect="009E5E5A">
      <w:headerReference w:type="even" r:id="rId58"/>
      <w:headerReference w:type="default" r:id="rId59"/>
      <w:footerReference w:type="even" r:id="rId60"/>
      <w:footerReference w:type="default" r:id="rId61"/>
      <w:headerReference w:type="first" r:id="rId62"/>
      <w:pgSz w:w="12240" w:h="15840"/>
      <w:pgMar w:top="720" w:right="720" w:bottom="720" w:left="720" w:header="432" w:footer="288"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451EC" w:rsidRDefault="007451EC" w:rsidP="002D0EAD">
      <w:pPr>
        <w:spacing w:before="0" w:after="0" w:line="240" w:lineRule="auto"/>
      </w:pPr>
      <w:r>
        <w:separator/>
      </w:r>
    </w:p>
  </w:endnote>
  <w:endnote w:type="continuationSeparator" w:id="0">
    <w:p w:rsidR="007451EC" w:rsidRDefault="007451EC" w:rsidP="002D0EA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Arial"/>
    <w:panose1 w:val="020F0502020204030204"/>
    <w:charset w:val="00"/>
    <w:family w:val="swiss"/>
    <w:pitch w:val="variable"/>
    <w:sig w:usb0="E10002FF" w:usb1="4000ACFF" w:usb2="00000009" w:usb3="00000000" w:csb0="0000019F" w:csb1="00000000"/>
  </w:font>
  <w:font w:name="Times New Roman">
    <w:altName w:val="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Arial">
    <w:altName w:val="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DA0C6B">
    <w:pPr>
      <w:pStyle w:val="Footer"/>
      <w:tabs>
        <w:tab w:val="clear" w:pos="4680"/>
        <w:tab w:val="clear" w:pos="9360"/>
        <w:tab w:val="center" w:pos="5400"/>
        <w:tab w:val="right" w:pos="10800"/>
      </w:tabs>
      <w:spacing w:before="240"/>
    </w:pPr>
    <w:r>
      <w:fldChar w:fldCharType="begin"/>
    </w:r>
    <w:r>
      <w:instrText xml:space="preserve"> PAGE   \* MERGEFORMAT </w:instrText>
    </w:r>
    <w:r>
      <w:fldChar w:fldCharType="separate"/>
    </w:r>
    <w:r w:rsidR="00457795">
      <w:rPr>
        <w:noProof/>
      </w:rPr>
      <w:t>20</w:t>
    </w:r>
    <w:r>
      <w:rPr>
        <w:noProof/>
      </w:rP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DATE  \@ "MMMM d, yyyy"  \* MERGEFORMAT </w:instrText>
    </w:r>
    <w:r>
      <w:fldChar w:fldCharType="separate"/>
    </w:r>
    <w:r w:rsidR="00457795">
      <w:rPr>
        <w:noProof/>
      </w:rPr>
      <w:t>August 29, 2011</w:t>
    </w:r>
    <w:r>
      <w:fldChar w:fldCharType="end"/>
    </w:r>
  </w:p>
  <w:p w:rsidR="000368F2" w:rsidRDefault="000368F2">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EC1C82">
    <w:pPr>
      <w:pStyle w:val="Footer"/>
      <w:tabs>
        <w:tab w:val="clear" w:pos="4680"/>
        <w:tab w:val="clear" w:pos="9360"/>
        <w:tab w:val="center" w:pos="5400"/>
        <w:tab w:val="right" w:pos="10800"/>
      </w:tabs>
      <w:spacing w:before="240"/>
    </w:pPr>
    <w:r>
      <w:fldChar w:fldCharType="begin"/>
    </w:r>
    <w:r>
      <w:instrText xml:space="preserve"> DATE  \@ "MMMM d, yyyy"  \* MERGEFORMAT </w:instrText>
    </w:r>
    <w:r>
      <w:fldChar w:fldCharType="separate"/>
    </w:r>
    <w:r w:rsidR="00457795">
      <w:rPr>
        <w:noProof/>
      </w:rPr>
      <w:t>August 29, 2011</w:t>
    </w:r>
    <w:r>
      <w:fldChar w:fldCharType="end"/>
    </w:r>
    <w:r>
      <w:tab/>
      <w:t>© 2010, 2011</w:t>
    </w:r>
    <w:r w:rsidRPr="001D3FC6">
      <w:t xml:space="preserve"> </w:t>
    </w:r>
    <w:r>
      <w:t>Cloud.com, Inc</w:t>
    </w:r>
    <w:r w:rsidRPr="001D3FC6">
      <w:t xml:space="preserve">. All rights reserved. </w:t>
    </w:r>
    <w:r w:rsidRPr="00642273">
      <w:rPr>
        <w:rFonts w:ascii="Arial" w:hAnsi="Arial" w:cs="Arial"/>
        <w:sz w:val="18"/>
        <w:szCs w:val="18"/>
      </w:rPr>
      <w:tab/>
    </w:r>
    <w:r>
      <w:fldChar w:fldCharType="begin"/>
    </w:r>
    <w:r>
      <w:instrText xml:space="preserve"> PAGE   \* MERGEFORMAT </w:instrText>
    </w:r>
    <w:r>
      <w:fldChar w:fldCharType="separate"/>
    </w:r>
    <w:r w:rsidR="00457795">
      <w:rPr>
        <w:noProof/>
      </w:rPr>
      <w:t>85</w:t>
    </w:r>
    <w:r>
      <w:rPr>
        <w:noProof/>
      </w:rPr>
      <w:fldChar w:fldCharType="end"/>
    </w:r>
  </w:p>
  <w:p w:rsidR="000368F2" w:rsidRDefault="000368F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451EC" w:rsidRDefault="007451EC" w:rsidP="002D0EAD">
      <w:pPr>
        <w:spacing w:before="0" w:after="0" w:line="240" w:lineRule="auto"/>
      </w:pPr>
      <w:r>
        <w:separator/>
      </w:r>
    </w:p>
  </w:footnote>
  <w:footnote w:type="continuationSeparator" w:id="0">
    <w:p w:rsidR="007451EC" w:rsidRDefault="007451EC" w:rsidP="002D0EA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9E5E5A">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629F61EC" wp14:editId="177C8F53">
          <wp:extent cx="2451100" cy="647700"/>
          <wp:effectExtent l="19050" t="0" r="6350" b="0"/>
          <wp:docPr id="25"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Pr="009E5E5A" w:rsidRDefault="000368F2" w:rsidP="009E5E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2D0EAD">
    <w:pPr>
      <w:pStyle w:val="Header"/>
      <w:tabs>
        <w:tab w:val="clear" w:pos="4680"/>
        <w:tab w:val="clear" w:pos="9360"/>
        <w:tab w:val="right" w:pos="10800"/>
      </w:tabs>
    </w:pPr>
    <w:r>
      <w:t>Cloud.com CloudStack 2.2.0 – 2.2.3 Installation Guide</w:t>
    </w:r>
    <w:r>
      <w:tab/>
    </w:r>
    <w:r>
      <w:rPr>
        <w:noProof/>
        <w:lang w:bidi="ar-SA"/>
      </w:rPr>
      <w:drawing>
        <wp:inline distT="0" distB="0" distL="0" distR="0" wp14:anchorId="4EF12536" wp14:editId="142D769D">
          <wp:extent cx="2451100" cy="647700"/>
          <wp:effectExtent l="19050" t="0" r="6350" b="0"/>
          <wp:docPr id="1"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rsidP="001F385E">
    <w:pPr>
      <w:pStyle w:val="Header"/>
      <w:tabs>
        <w:tab w:val="clear" w:pos="4680"/>
        <w:tab w:val="clear" w:pos="9360"/>
        <w:tab w:val="left" w:pos="2640"/>
      </w:tabs>
    </w:pPr>
    <w: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368F2" w:rsidRDefault="000368F2" w:rsidP="000822B9">
    <w:pPr>
      <w:pStyle w:val="Header"/>
      <w:tabs>
        <w:tab w:val="clear" w:pos="4680"/>
        <w:tab w:val="clear" w:pos="9360"/>
        <w:tab w:val="right" w:pos="10800"/>
      </w:tabs>
    </w:pPr>
    <w:r>
      <w:tab/>
    </w:r>
    <w:r>
      <w:rPr>
        <w:noProof/>
        <w:lang w:bidi="ar-SA"/>
      </w:rPr>
      <w:drawing>
        <wp:inline distT="0" distB="0" distL="0" distR="0" wp14:anchorId="27D13B28" wp14:editId="20D72428">
          <wp:extent cx="2451100" cy="647700"/>
          <wp:effectExtent l="19050" t="0" r="6350" b="0"/>
          <wp:docPr id="27" name="Picture 0" descr="clou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loud.jpg"/>
                  <pic:cNvPicPr/>
                </pic:nvPicPr>
                <pic:blipFill>
                  <a:blip r:embed="rId1"/>
                  <a:stretch>
                    <a:fillRect/>
                  </a:stretch>
                </pic:blipFill>
                <pic:spPr>
                  <a:xfrm>
                    <a:off x="0" y="0"/>
                    <a:ext cx="2451100" cy="647700"/>
                  </a:xfrm>
                  <a:prstGeom prst="rect">
                    <a:avLst/>
                  </a:prstGeom>
                </pic:spPr>
              </pic:pic>
            </a:graphicData>
          </a:graphic>
        </wp:inline>
      </w:drawing>
    </w:r>
  </w:p>
  <w:p w:rsidR="000368F2" w:rsidRDefault="000368F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A"/>
    <w:multiLevelType w:val="singleLevel"/>
    <w:tmpl w:val="0000000A"/>
    <w:name w:val="WW8Num10"/>
    <w:lvl w:ilvl="0">
      <w:start w:val="64"/>
      <w:numFmt w:val="bullet"/>
      <w:lvlText w:val="-"/>
      <w:lvlJc w:val="left"/>
      <w:pPr>
        <w:tabs>
          <w:tab w:val="num" w:pos="0"/>
        </w:tabs>
        <w:ind w:left="720" w:hanging="360"/>
      </w:pPr>
      <w:rPr>
        <w:rFonts w:ascii="Calibri" w:hAnsi="Calibri" w:cs="Times New Roman"/>
      </w:rPr>
    </w:lvl>
  </w:abstractNum>
  <w:abstractNum w:abstractNumId="1">
    <w:nsid w:val="025C3ADC"/>
    <w:multiLevelType w:val="hybridMultilevel"/>
    <w:tmpl w:val="FE3042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924612A"/>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3">
    <w:nsid w:val="0EDA7AAB"/>
    <w:multiLevelType w:val="hybridMultilevel"/>
    <w:tmpl w:val="CED8BC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16950C4F"/>
    <w:multiLevelType w:val="hybridMultilevel"/>
    <w:tmpl w:val="0EDA1F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2B12EE"/>
    <w:multiLevelType w:val="hybridMultilevel"/>
    <w:tmpl w:val="BC7C68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E76B26"/>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892C63"/>
    <w:multiLevelType w:val="hybridMultilevel"/>
    <w:tmpl w:val="36A6D1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2B4191E"/>
    <w:multiLevelType w:val="hybridMultilevel"/>
    <w:tmpl w:val="B4D4C0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47C23E5"/>
    <w:multiLevelType w:val="hybridMultilevel"/>
    <w:tmpl w:val="AF9EB4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A84212"/>
    <w:multiLevelType w:val="hybridMultilevel"/>
    <w:tmpl w:val="C1E02DB4"/>
    <w:lvl w:ilvl="0" w:tplc="481A594E">
      <w:start w:val="1"/>
      <w:numFmt w:val="bullet"/>
      <w:pStyle w:val="BulletedListlevel2"/>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4806448A"/>
    <w:multiLevelType w:val="hybridMultilevel"/>
    <w:tmpl w:val="C0A4D422"/>
    <w:lvl w:ilvl="0" w:tplc="2BF6D6C0">
      <w:start w:val="1"/>
      <w:numFmt w:val="bullet"/>
      <w:pStyle w:val="BulletedList"/>
      <w:lvlText w:val=""/>
      <w:lvlJc w:val="left"/>
      <w:pPr>
        <w:ind w:left="720" w:hanging="360"/>
      </w:pPr>
      <w:rPr>
        <w:rFonts w:ascii="Symbol" w:hAnsi="Symbol" w:hint="default"/>
      </w:rPr>
    </w:lvl>
    <w:lvl w:ilvl="1" w:tplc="55D687AA">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A5A2911"/>
    <w:multiLevelType w:val="multilevel"/>
    <w:tmpl w:val="8D765782"/>
    <w:lvl w:ilvl="0">
      <w:start w:val="1"/>
      <w:numFmt w:val="decimal"/>
      <w:pStyle w:val="Heading1"/>
      <w:lvlText w:val="%1"/>
      <w:lvlJc w:val="left"/>
      <w:pPr>
        <w:ind w:left="432" w:hanging="432"/>
      </w:pPr>
    </w:lvl>
    <w:lvl w:ilvl="1">
      <w:start w:val="1"/>
      <w:numFmt w:val="decimal"/>
      <w:pStyle w:val="Heading2"/>
      <w:lvlText w:val="%1.%2"/>
      <w:lvlJc w:val="left"/>
      <w:pPr>
        <w:ind w:left="7506" w:hanging="576"/>
      </w:pPr>
    </w:lvl>
    <w:lvl w:ilvl="2">
      <w:start w:val="1"/>
      <w:numFmt w:val="decimal"/>
      <w:pStyle w:val="Heading3"/>
      <w:lvlText w:val="%1.%2.%3"/>
      <w:lvlJc w:val="left"/>
      <w:pPr>
        <w:ind w:left="639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nsid w:val="50E933EC"/>
    <w:multiLevelType w:val="hybridMultilevel"/>
    <w:tmpl w:val="80B87830"/>
    <w:lvl w:ilvl="0" w:tplc="C84E0F84">
      <w:start w:val="1"/>
      <w:numFmt w:val="decimal"/>
      <w:pStyle w:val="NumberedList"/>
      <w:lvlText w:val="%1."/>
      <w:lvlJc w:val="left"/>
      <w:pPr>
        <w:ind w:left="540" w:hanging="360"/>
      </w:pPr>
      <w:rPr>
        <w:rFonts w:hint="default"/>
        <w:color w:val="000000" w:themeColor="text1"/>
      </w:rPr>
    </w:lvl>
    <w:lvl w:ilvl="1" w:tplc="4A924386">
      <w:start w:val="1"/>
      <w:numFmt w:val="lowerLetter"/>
      <w:pStyle w:val="NumberedListlevel2"/>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4">
    <w:nsid w:val="568E5D7C"/>
    <w:multiLevelType w:val="hybridMultilevel"/>
    <w:tmpl w:val="DCEE48F0"/>
    <w:lvl w:ilvl="0" w:tplc="02745C72">
      <w:start w:val="4"/>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1EE3B36"/>
    <w:multiLevelType w:val="hybridMultilevel"/>
    <w:tmpl w:val="C2D4F90E"/>
    <w:lvl w:ilvl="0" w:tplc="587CF642">
      <w:numFmt w:val="bullet"/>
      <w:lvlText w:val="-"/>
      <w:lvlJc w:val="left"/>
      <w:pPr>
        <w:ind w:left="720" w:hanging="360"/>
      </w:pPr>
      <w:rPr>
        <w:rFonts w:ascii="Calibri" w:eastAsia="SimSun"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B6312D"/>
    <w:multiLevelType w:val="multilevel"/>
    <w:tmpl w:val="00000006"/>
    <w:name w:val="WW8Num62"/>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7">
    <w:nsid w:val="64042DC6"/>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5540305"/>
    <w:multiLevelType w:val="hybridMultilevel"/>
    <w:tmpl w:val="BE80C98C"/>
    <w:lvl w:ilvl="0" w:tplc="9FDC32D0">
      <w:start w:val="1"/>
      <w:numFmt w:val="decimal"/>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9">
    <w:nsid w:val="664F3E57"/>
    <w:multiLevelType w:val="hybridMultilevel"/>
    <w:tmpl w:val="7D5492C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9E24125"/>
    <w:multiLevelType w:val="hybridMultilevel"/>
    <w:tmpl w:val="DE2002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6AA458DD"/>
    <w:multiLevelType w:val="hybridMultilevel"/>
    <w:tmpl w:val="7EE478D8"/>
    <w:lvl w:ilvl="0" w:tplc="FF424CE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F251CDF"/>
    <w:multiLevelType w:val="hybridMultilevel"/>
    <w:tmpl w:val="885CD20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0DB4C70"/>
    <w:multiLevelType w:val="hybridMultilevel"/>
    <w:tmpl w:val="3536CD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47B6718"/>
    <w:multiLevelType w:val="hybridMultilevel"/>
    <w:tmpl w:val="C57CDB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7AD1710B"/>
    <w:multiLevelType w:val="hybridMultilevel"/>
    <w:tmpl w:val="0A8C07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955339"/>
    <w:multiLevelType w:val="hybridMultilevel"/>
    <w:tmpl w:val="48765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2"/>
  </w:num>
  <w:num w:numId="2">
    <w:abstractNumId w:val="11"/>
  </w:num>
  <w:num w:numId="3">
    <w:abstractNumId w:val="13"/>
  </w:num>
  <w:num w:numId="4">
    <w:abstractNumId w:val="13"/>
    <w:lvlOverride w:ilvl="0">
      <w:startOverride w:val="1"/>
    </w:lvlOverride>
  </w:num>
  <w:num w:numId="5">
    <w:abstractNumId w:val="13"/>
    <w:lvlOverride w:ilvl="0">
      <w:startOverride w:val="1"/>
    </w:lvlOverride>
  </w:num>
  <w:num w:numId="6">
    <w:abstractNumId w:val="13"/>
    <w:lvlOverride w:ilvl="0">
      <w:startOverride w:val="1"/>
    </w:lvlOverride>
  </w:num>
  <w:num w:numId="7">
    <w:abstractNumId w:val="13"/>
    <w:lvlOverride w:ilvl="0">
      <w:startOverride w:val="1"/>
    </w:lvlOverride>
  </w:num>
  <w:num w:numId="8">
    <w:abstractNumId w:val="13"/>
    <w:lvlOverride w:ilvl="0">
      <w:startOverride w:val="1"/>
    </w:lvlOverride>
  </w:num>
  <w:num w:numId="9">
    <w:abstractNumId w:val="13"/>
    <w:lvlOverride w:ilvl="0">
      <w:startOverride w:val="1"/>
    </w:lvlOverride>
  </w:num>
  <w:num w:numId="10">
    <w:abstractNumId w:val="13"/>
    <w:lvlOverride w:ilvl="0">
      <w:startOverride w:val="1"/>
    </w:lvlOverride>
  </w:num>
  <w:num w:numId="11">
    <w:abstractNumId w:val="13"/>
    <w:lvlOverride w:ilvl="0">
      <w:startOverride w:val="1"/>
    </w:lvlOverride>
  </w:num>
  <w:num w:numId="12">
    <w:abstractNumId w:val="13"/>
    <w:lvlOverride w:ilvl="0">
      <w:startOverride w:val="1"/>
    </w:lvlOverride>
  </w:num>
  <w:num w:numId="13">
    <w:abstractNumId w:val="13"/>
    <w:lvlOverride w:ilvl="0">
      <w:startOverride w:val="1"/>
    </w:lvlOverride>
  </w:num>
  <w:num w:numId="14">
    <w:abstractNumId w:val="13"/>
    <w:lvlOverride w:ilvl="0">
      <w:startOverride w:val="1"/>
    </w:lvlOverride>
  </w:num>
  <w:num w:numId="15">
    <w:abstractNumId w:val="13"/>
    <w:lvlOverride w:ilvl="0">
      <w:startOverride w:val="1"/>
    </w:lvlOverride>
  </w:num>
  <w:num w:numId="16">
    <w:abstractNumId w:val="13"/>
    <w:lvlOverride w:ilvl="0">
      <w:startOverride w:val="1"/>
    </w:lvlOverride>
  </w:num>
  <w:num w:numId="17">
    <w:abstractNumId w:val="13"/>
    <w:lvlOverride w:ilvl="0">
      <w:startOverride w:val="1"/>
    </w:lvlOverride>
  </w:num>
  <w:num w:numId="18">
    <w:abstractNumId w:val="13"/>
    <w:lvlOverride w:ilvl="0">
      <w:startOverride w:val="1"/>
    </w:lvlOverride>
  </w:num>
  <w:num w:numId="19">
    <w:abstractNumId w:val="13"/>
    <w:lvlOverride w:ilvl="0">
      <w:startOverride w:val="1"/>
    </w:lvlOverride>
  </w:num>
  <w:num w:numId="20">
    <w:abstractNumId w:val="13"/>
    <w:lvlOverride w:ilvl="0">
      <w:startOverride w:val="1"/>
    </w:lvlOverride>
  </w:num>
  <w:num w:numId="21">
    <w:abstractNumId w:val="13"/>
    <w:lvlOverride w:ilvl="0">
      <w:startOverride w:val="1"/>
    </w:lvlOverride>
  </w:num>
  <w:num w:numId="22">
    <w:abstractNumId w:val="13"/>
    <w:lvlOverride w:ilvl="0">
      <w:startOverride w:val="1"/>
    </w:lvlOverride>
  </w:num>
  <w:num w:numId="23">
    <w:abstractNumId w:val="13"/>
    <w:lvlOverride w:ilvl="0">
      <w:startOverride w:val="1"/>
    </w:lvlOverride>
  </w:num>
  <w:num w:numId="24">
    <w:abstractNumId w:val="13"/>
    <w:lvlOverride w:ilvl="0">
      <w:startOverride w:val="1"/>
    </w:lvlOverride>
  </w:num>
  <w:num w:numId="25">
    <w:abstractNumId w:val="13"/>
    <w:lvlOverride w:ilvl="0">
      <w:startOverride w:val="1"/>
    </w:lvlOverride>
  </w:num>
  <w:num w:numId="26">
    <w:abstractNumId w:val="13"/>
    <w:lvlOverride w:ilvl="0">
      <w:startOverride w:val="1"/>
    </w:lvlOverride>
  </w:num>
  <w:num w:numId="27">
    <w:abstractNumId w:val="13"/>
    <w:lvlOverride w:ilvl="0">
      <w:startOverride w:val="1"/>
    </w:lvlOverride>
  </w:num>
  <w:num w:numId="28">
    <w:abstractNumId w:val="13"/>
    <w:lvlOverride w:ilvl="0">
      <w:startOverride w:val="1"/>
    </w:lvlOverride>
  </w:num>
  <w:num w:numId="29">
    <w:abstractNumId w:val="10"/>
  </w:num>
  <w:num w:numId="30">
    <w:abstractNumId w:val="13"/>
    <w:lvlOverride w:ilvl="0">
      <w:startOverride w:val="1"/>
    </w:lvlOverride>
  </w:num>
  <w:num w:numId="31">
    <w:abstractNumId w:val="13"/>
    <w:lvlOverride w:ilvl="0">
      <w:startOverride w:val="1"/>
    </w:lvlOverride>
  </w:num>
  <w:num w:numId="32">
    <w:abstractNumId w:val="13"/>
    <w:lvlOverride w:ilvl="0">
      <w:startOverride w:val="1"/>
    </w:lvlOverride>
  </w:num>
  <w:num w:numId="33">
    <w:abstractNumId w:val="13"/>
    <w:lvlOverride w:ilvl="0">
      <w:startOverride w:val="1"/>
    </w:lvlOverride>
  </w:num>
  <w:num w:numId="34">
    <w:abstractNumId w:val="13"/>
    <w:lvlOverride w:ilvl="0">
      <w:startOverride w:val="1"/>
    </w:lvlOverride>
  </w:num>
  <w:num w:numId="35">
    <w:abstractNumId w:val="13"/>
    <w:lvlOverride w:ilvl="0">
      <w:startOverride w:val="1"/>
    </w:lvlOverride>
  </w:num>
  <w:num w:numId="36">
    <w:abstractNumId w:val="22"/>
  </w:num>
  <w:num w:numId="37">
    <w:abstractNumId w:val="15"/>
  </w:num>
  <w:num w:numId="38">
    <w:abstractNumId w:val="6"/>
  </w:num>
  <w:num w:numId="39">
    <w:abstractNumId w:val="26"/>
  </w:num>
  <w:num w:numId="40">
    <w:abstractNumId w:val="23"/>
  </w:num>
  <w:num w:numId="41">
    <w:abstractNumId w:val="4"/>
  </w:num>
  <w:num w:numId="42">
    <w:abstractNumId w:val="9"/>
  </w:num>
  <w:num w:numId="43">
    <w:abstractNumId w:val="8"/>
  </w:num>
  <w:num w:numId="44">
    <w:abstractNumId w:val="2"/>
  </w:num>
  <w:num w:numId="45">
    <w:abstractNumId w:val="14"/>
  </w:num>
  <w:num w:numId="46">
    <w:abstractNumId w:val="1"/>
  </w:num>
  <w:num w:numId="47">
    <w:abstractNumId w:val="25"/>
  </w:num>
  <w:num w:numId="48">
    <w:abstractNumId w:val="3"/>
  </w:num>
  <w:num w:numId="49">
    <w:abstractNumId w:val="13"/>
    <w:lvlOverride w:ilvl="0">
      <w:startOverride w:val="1"/>
    </w:lvlOverride>
  </w:num>
  <w:num w:numId="50">
    <w:abstractNumId w:val="13"/>
    <w:lvlOverride w:ilvl="0">
      <w:startOverride w:val="1"/>
    </w:lvlOverride>
  </w:num>
  <w:num w:numId="51">
    <w:abstractNumId w:val="13"/>
    <w:lvlOverride w:ilvl="0">
      <w:startOverride w:val="1"/>
    </w:lvlOverride>
  </w:num>
  <w:num w:numId="52">
    <w:abstractNumId w:val="7"/>
  </w:num>
  <w:num w:numId="53">
    <w:abstractNumId w:val="24"/>
  </w:num>
  <w:num w:numId="54">
    <w:abstractNumId w:val="20"/>
  </w:num>
  <w:num w:numId="55">
    <w:abstractNumId w:val="5"/>
  </w:num>
  <w:num w:numId="56">
    <w:abstractNumId w:val="17"/>
  </w:num>
  <w:num w:numId="57">
    <w:abstractNumId w:val="13"/>
    <w:lvlOverride w:ilvl="0">
      <w:startOverride w:val="2"/>
    </w:lvlOverride>
  </w:num>
  <w:num w:numId="58">
    <w:abstractNumId w:val="18"/>
  </w:num>
  <w:num w:numId="59">
    <w:abstractNumId w:val="19"/>
  </w:num>
  <w:num w:numId="60">
    <w:abstractNumId w:val="21"/>
  </w:num>
  <w:numIdMacAtCleanup w:val="5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21"/>
  <w:activeWritingStyle w:appName="MSWord" w:lang="en-US" w:vendorID="64" w:dllVersion="131078" w:nlCheck="1" w:checkStyle="1"/>
  <w:proofState w:grammar="clean"/>
  <w:attachedTemplate r:id="rId1"/>
  <w:stylePaneFormatFilter w:val="1728" w:allStyles="0" w:customStyles="0" w:latentStyles="0" w:stylesInUse="1" w:headingStyles="1" w:numberingStyles="0" w:tableStyles="0" w:directFormattingOnRuns="1" w:directFormattingOnParagraphs="1" w:directFormattingOnNumbering="1" w:directFormattingOnTables="0" w:clearFormatting="1" w:top3HeadingStyles="0" w:visibleStyles="0" w:alternateStyleNames="0"/>
  <w:stylePaneSortMethod w:val="0000"/>
  <w:doNotTrackFormatting/>
  <w:defaultTabStop w:val="720"/>
  <w:evenAndOddHeaders/>
  <w:drawingGridHorizontalSpacing w:val="100"/>
  <w:displayHorizontalDrawingGridEvery w:val="2"/>
  <w:characterSpacingControl w:val="doNotCompress"/>
  <w:hdrShapeDefaults>
    <o:shapedefaults v:ext="edit" spidmax="2049" strokecolor="none [3213]">
      <v:stroke color="none [3213]"/>
    </o:shapedefaults>
  </w:hdrShapeDefaults>
  <w:footnotePr>
    <w:footnote w:id="-1"/>
    <w:footnote w:id="0"/>
  </w:footnotePr>
  <w:endnotePr>
    <w:endnote w:id="-1"/>
    <w:endnote w:id="0"/>
  </w:endnotePr>
  <w:compat>
    <w:useFELayout/>
    <w:compatSetting w:name="compatibilityMode" w:uri="http://schemas.microsoft.com/office/word" w:val="12"/>
  </w:compat>
  <w:rsids>
    <w:rsidRoot w:val="007171C6"/>
    <w:rsid w:val="000005B9"/>
    <w:rsid w:val="0000105B"/>
    <w:rsid w:val="00001F31"/>
    <w:rsid w:val="000022BB"/>
    <w:rsid w:val="00004E48"/>
    <w:rsid w:val="000075AA"/>
    <w:rsid w:val="000130D0"/>
    <w:rsid w:val="0001327F"/>
    <w:rsid w:val="00013AB9"/>
    <w:rsid w:val="00013EE1"/>
    <w:rsid w:val="00013F7E"/>
    <w:rsid w:val="00015654"/>
    <w:rsid w:val="00020E8E"/>
    <w:rsid w:val="00021A92"/>
    <w:rsid w:val="00023C8E"/>
    <w:rsid w:val="000251D5"/>
    <w:rsid w:val="00027E6C"/>
    <w:rsid w:val="00033A9A"/>
    <w:rsid w:val="00034894"/>
    <w:rsid w:val="000368F2"/>
    <w:rsid w:val="00037A38"/>
    <w:rsid w:val="00040562"/>
    <w:rsid w:val="000419B7"/>
    <w:rsid w:val="00042196"/>
    <w:rsid w:val="00044177"/>
    <w:rsid w:val="000441B9"/>
    <w:rsid w:val="00044504"/>
    <w:rsid w:val="00044668"/>
    <w:rsid w:val="000453B2"/>
    <w:rsid w:val="00045820"/>
    <w:rsid w:val="0004721A"/>
    <w:rsid w:val="000472D6"/>
    <w:rsid w:val="000475AE"/>
    <w:rsid w:val="000511D3"/>
    <w:rsid w:val="0005136C"/>
    <w:rsid w:val="00055C55"/>
    <w:rsid w:val="00060789"/>
    <w:rsid w:val="00060B92"/>
    <w:rsid w:val="00061437"/>
    <w:rsid w:val="000647C6"/>
    <w:rsid w:val="0006565E"/>
    <w:rsid w:val="00066147"/>
    <w:rsid w:val="00066990"/>
    <w:rsid w:val="00067B78"/>
    <w:rsid w:val="00071F12"/>
    <w:rsid w:val="0007466A"/>
    <w:rsid w:val="00074A05"/>
    <w:rsid w:val="000758AE"/>
    <w:rsid w:val="000763BF"/>
    <w:rsid w:val="00076853"/>
    <w:rsid w:val="00077C24"/>
    <w:rsid w:val="00080D6A"/>
    <w:rsid w:val="0008107E"/>
    <w:rsid w:val="0008118B"/>
    <w:rsid w:val="0008129F"/>
    <w:rsid w:val="00081DFE"/>
    <w:rsid w:val="000822B9"/>
    <w:rsid w:val="000870FA"/>
    <w:rsid w:val="0009194E"/>
    <w:rsid w:val="00093A32"/>
    <w:rsid w:val="00093D14"/>
    <w:rsid w:val="000A0083"/>
    <w:rsid w:val="000A2B45"/>
    <w:rsid w:val="000A35A6"/>
    <w:rsid w:val="000A3E2D"/>
    <w:rsid w:val="000A48C4"/>
    <w:rsid w:val="000A73DA"/>
    <w:rsid w:val="000B295B"/>
    <w:rsid w:val="000B38FE"/>
    <w:rsid w:val="000B79D8"/>
    <w:rsid w:val="000C11AA"/>
    <w:rsid w:val="000C2413"/>
    <w:rsid w:val="000C40F1"/>
    <w:rsid w:val="000C4116"/>
    <w:rsid w:val="000C4210"/>
    <w:rsid w:val="000C4221"/>
    <w:rsid w:val="000D0D49"/>
    <w:rsid w:val="000D5E7E"/>
    <w:rsid w:val="000D7836"/>
    <w:rsid w:val="000D7983"/>
    <w:rsid w:val="000D7B08"/>
    <w:rsid w:val="000E0B03"/>
    <w:rsid w:val="000E0D14"/>
    <w:rsid w:val="000E6450"/>
    <w:rsid w:val="000E74A8"/>
    <w:rsid w:val="000E75CF"/>
    <w:rsid w:val="000F01F4"/>
    <w:rsid w:val="000F1D0C"/>
    <w:rsid w:val="000F2222"/>
    <w:rsid w:val="000F270A"/>
    <w:rsid w:val="000F3850"/>
    <w:rsid w:val="000F74CC"/>
    <w:rsid w:val="000F7C70"/>
    <w:rsid w:val="001018C4"/>
    <w:rsid w:val="00102075"/>
    <w:rsid w:val="0010327D"/>
    <w:rsid w:val="00106051"/>
    <w:rsid w:val="00106AAC"/>
    <w:rsid w:val="00106DAE"/>
    <w:rsid w:val="00107473"/>
    <w:rsid w:val="00107D07"/>
    <w:rsid w:val="00111B3E"/>
    <w:rsid w:val="00111FE3"/>
    <w:rsid w:val="001134AA"/>
    <w:rsid w:val="0011387E"/>
    <w:rsid w:val="001165D8"/>
    <w:rsid w:val="00117B42"/>
    <w:rsid w:val="00120609"/>
    <w:rsid w:val="00121C9D"/>
    <w:rsid w:val="001230BB"/>
    <w:rsid w:val="00125A62"/>
    <w:rsid w:val="00126A55"/>
    <w:rsid w:val="00127697"/>
    <w:rsid w:val="00127F81"/>
    <w:rsid w:val="00131738"/>
    <w:rsid w:val="00131AE5"/>
    <w:rsid w:val="00131DFD"/>
    <w:rsid w:val="00132AEF"/>
    <w:rsid w:val="00135D48"/>
    <w:rsid w:val="001366F9"/>
    <w:rsid w:val="00136731"/>
    <w:rsid w:val="00137467"/>
    <w:rsid w:val="00141E7F"/>
    <w:rsid w:val="0014288F"/>
    <w:rsid w:val="00142E41"/>
    <w:rsid w:val="00143208"/>
    <w:rsid w:val="00146157"/>
    <w:rsid w:val="0014730C"/>
    <w:rsid w:val="00151841"/>
    <w:rsid w:val="0015288B"/>
    <w:rsid w:val="0015384B"/>
    <w:rsid w:val="001560FE"/>
    <w:rsid w:val="00160B02"/>
    <w:rsid w:val="00167D15"/>
    <w:rsid w:val="0017035A"/>
    <w:rsid w:val="00174347"/>
    <w:rsid w:val="001745DA"/>
    <w:rsid w:val="00175F74"/>
    <w:rsid w:val="00180404"/>
    <w:rsid w:val="0018215B"/>
    <w:rsid w:val="00182B58"/>
    <w:rsid w:val="001836B2"/>
    <w:rsid w:val="00183A38"/>
    <w:rsid w:val="00185752"/>
    <w:rsid w:val="00185E25"/>
    <w:rsid w:val="00186614"/>
    <w:rsid w:val="0019047D"/>
    <w:rsid w:val="00193D53"/>
    <w:rsid w:val="0019513D"/>
    <w:rsid w:val="00196FAB"/>
    <w:rsid w:val="001970DD"/>
    <w:rsid w:val="0019753D"/>
    <w:rsid w:val="001A065F"/>
    <w:rsid w:val="001A06B0"/>
    <w:rsid w:val="001A0C5C"/>
    <w:rsid w:val="001A1C5E"/>
    <w:rsid w:val="001A7494"/>
    <w:rsid w:val="001A7B86"/>
    <w:rsid w:val="001B0970"/>
    <w:rsid w:val="001B0F92"/>
    <w:rsid w:val="001B31EF"/>
    <w:rsid w:val="001B39AC"/>
    <w:rsid w:val="001B580D"/>
    <w:rsid w:val="001B6CFB"/>
    <w:rsid w:val="001B77E3"/>
    <w:rsid w:val="001C0797"/>
    <w:rsid w:val="001C1C01"/>
    <w:rsid w:val="001C23C1"/>
    <w:rsid w:val="001C2614"/>
    <w:rsid w:val="001C2C6E"/>
    <w:rsid w:val="001C58BA"/>
    <w:rsid w:val="001C6109"/>
    <w:rsid w:val="001C6B22"/>
    <w:rsid w:val="001C6B4B"/>
    <w:rsid w:val="001D11E9"/>
    <w:rsid w:val="001D3118"/>
    <w:rsid w:val="001D3452"/>
    <w:rsid w:val="001D3919"/>
    <w:rsid w:val="001D66D3"/>
    <w:rsid w:val="001D7296"/>
    <w:rsid w:val="001E0500"/>
    <w:rsid w:val="001E1BC0"/>
    <w:rsid w:val="001E244A"/>
    <w:rsid w:val="001E2470"/>
    <w:rsid w:val="001E26FB"/>
    <w:rsid w:val="001E3935"/>
    <w:rsid w:val="001E3A46"/>
    <w:rsid w:val="001E5812"/>
    <w:rsid w:val="001E7628"/>
    <w:rsid w:val="001E7950"/>
    <w:rsid w:val="001E7DD1"/>
    <w:rsid w:val="001F0F06"/>
    <w:rsid w:val="001F2D29"/>
    <w:rsid w:val="001F385E"/>
    <w:rsid w:val="001F4068"/>
    <w:rsid w:val="001F6069"/>
    <w:rsid w:val="001F699F"/>
    <w:rsid w:val="001F78C1"/>
    <w:rsid w:val="00200E3B"/>
    <w:rsid w:val="0020298D"/>
    <w:rsid w:val="00204C72"/>
    <w:rsid w:val="00205E0E"/>
    <w:rsid w:val="00206E5E"/>
    <w:rsid w:val="002076EA"/>
    <w:rsid w:val="00207A9B"/>
    <w:rsid w:val="00210D9B"/>
    <w:rsid w:val="002123D9"/>
    <w:rsid w:val="00212FDF"/>
    <w:rsid w:val="0021481C"/>
    <w:rsid w:val="002174EF"/>
    <w:rsid w:val="00217A32"/>
    <w:rsid w:val="002228CB"/>
    <w:rsid w:val="00222A40"/>
    <w:rsid w:val="0022396B"/>
    <w:rsid w:val="0022632D"/>
    <w:rsid w:val="00226399"/>
    <w:rsid w:val="002271FA"/>
    <w:rsid w:val="00232620"/>
    <w:rsid w:val="002344E9"/>
    <w:rsid w:val="00241D82"/>
    <w:rsid w:val="002437B3"/>
    <w:rsid w:val="002437F5"/>
    <w:rsid w:val="00243810"/>
    <w:rsid w:val="00243BEA"/>
    <w:rsid w:val="00250703"/>
    <w:rsid w:val="00250B59"/>
    <w:rsid w:val="00251A2E"/>
    <w:rsid w:val="00252532"/>
    <w:rsid w:val="00255B92"/>
    <w:rsid w:val="002560BD"/>
    <w:rsid w:val="00261D13"/>
    <w:rsid w:val="002639B3"/>
    <w:rsid w:val="00263E1E"/>
    <w:rsid w:val="00264076"/>
    <w:rsid w:val="00264153"/>
    <w:rsid w:val="00265333"/>
    <w:rsid w:val="00267FD3"/>
    <w:rsid w:val="00273AC9"/>
    <w:rsid w:val="002747F8"/>
    <w:rsid w:val="00275184"/>
    <w:rsid w:val="0027731E"/>
    <w:rsid w:val="002777A9"/>
    <w:rsid w:val="00282EDE"/>
    <w:rsid w:val="00283359"/>
    <w:rsid w:val="00283FEE"/>
    <w:rsid w:val="002908E5"/>
    <w:rsid w:val="002909E0"/>
    <w:rsid w:val="002911B9"/>
    <w:rsid w:val="00291752"/>
    <w:rsid w:val="00294972"/>
    <w:rsid w:val="00296894"/>
    <w:rsid w:val="002A392A"/>
    <w:rsid w:val="002B1FC8"/>
    <w:rsid w:val="002B2063"/>
    <w:rsid w:val="002B2DDD"/>
    <w:rsid w:val="002B446F"/>
    <w:rsid w:val="002B4B84"/>
    <w:rsid w:val="002B56F9"/>
    <w:rsid w:val="002B5DD5"/>
    <w:rsid w:val="002C2553"/>
    <w:rsid w:val="002C2EDB"/>
    <w:rsid w:val="002C3AD3"/>
    <w:rsid w:val="002C51DB"/>
    <w:rsid w:val="002C55BE"/>
    <w:rsid w:val="002C55D9"/>
    <w:rsid w:val="002C57C3"/>
    <w:rsid w:val="002C5C84"/>
    <w:rsid w:val="002C5CB7"/>
    <w:rsid w:val="002C5CD5"/>
    <w:rsid w:val="002C6DB5"/>
    <w:rsid w:val="002D0EAD"/>
    <w:rsid w:val="002D2967"/>
    <w:rsid w:val="002D387D"/>
    <w:rsid w:val="002D45C8"/>
    <w:rsid w:val="002D46F1"/>
    <w:rsid w:val="002D5250"/>
    <w:rsid w:val="002D75CF"/>
    <w:rsid w:val="002D7BC5"/>
    <w:rsid w:val="002E1F60"/>
    <w:rsid w:val="002E25EA"/>
    <w:rsid w:val="002E4655"/>
    <w:rsid w:val="002E733D"/>
    <w:rsid w:val="002F1745"/>
    <w:rsid w:val="002F1C03"/>
    <w:rsid w:val="002F1CD2"/>
    <w:rsid w:val="002F1D52"/>
    <w:rsid w:val="002F2A65"/>
    <w:rsid w:val="002F3960"/>
    <w:rsid w:val="002F42A8"/>
    <w:rsid w:val="002F512C"/>
    <w:rsid w:val="002F6256"/>
    <w:rsid w:val="002F6F48"/>
    <w:rsid w:val="0030662A"/>
    <w:rsid w:val="00306E64"/>
    <w:rsid w:val="00306F31"/>
    <w:rsid w:val="00307F71"/>
    <w:rsid w:val="0031025F"/>
    <w:rsid w:val="003114BD"/>
    <w:rsid w:val="00311B0A"/>
    <w:rsid w:val="0031333A"/>
    <w:rsid w:val="00313374"/>
    <w:rsid w:val="0031352E"/>
    <w:rsid w:val="003216A3"/>
    <w:rsid w:val="00322979"/>
    <w:rsid w:val="003229E1"/>
    <w:rsid w:val="00327118"/>
    <w:rsid w:val="003272DF"/>
    <w:rsid w:val="00327B5F"/>
    <w:rsid w:val="00327C85"/>
    <w:rsid w:val="00330247"/>
    <w:rsid w:val="00330D3D"/>
    <w:rsid w:val="003311B6"/>
    <w:rsid w:val="0033245E"/>
    <w:rsid w:val="00333B42"/>
    <w:rsid w:val="003354C9"/>
    <w:rsid w:val="00335F4F"/>
    <w:rsid w:val="003360FB"/>
    <w:rsid w:val="00336415"/>
    <w:rsid w:val="00336B03"/>
    <w:rsid w:val="003378F0"/>
    <w:rsid w:val="00337BBC"/>
    <w:rsid w:val="00337ECC"/>
    <w:rsid w:val="0034180F"/>
    <w:rsid w:val="003429AE"/>
    <w:rsid w:val="0034375E"/>
    <w:rsid w:val="0034495A"/>
    <w:rsid w:val="00345261"/>
    <w:rsid w:val="003456F8"/>
    <w:rsid w:val="00346150"/>
    <w:rsid w:val="0034617D"/>
    <w:rsid w:val="00350511"/>
    <w:rsid w:val="00351F71"/>
    <w:rsid w:val="00352163"/>
    <w:rsid w:val="003531EA"/>
    <w:rsid w:val="00355046"/>
    <w:rsid w:val="00355C3E"/>
    <w:rsid w:val="00356130"/>
    <w:rsid w:val="00357524"/>
    <w:rsid w:val="0035766C"/>
    <w:rsid w:val="00357DF4"/>
    <w:rsid w:val="00360390"/>
    <w:rsid w:val="003610C4"/>
    <w:rsid w:val="00361178"/>
    <w:rsid w:val="00362192"/>
    <w:rsid w:val="00366276"/>
    <w:rsid w:val="003668A3"/>
    <w:rsid w:val="00366CBE"/>
    <w:rsid w:val="00366EE3"/>
    <w:rsid w:val="00371D86"/>
    <w:rsid w:val="00374B49"/>
    <w:rsid w:val="00374D39"/>
    <w:rsid w:val="00381957"/>
    <w:rsid w:val="003823FD"/>
    <w:rsid w:val="00382657"/>
    <w:rsid w:val="00382765"/>
    <w:rsid w:val="0038552C"/>
    <w:rsid w:val="00387E5B"/>
    <w:rsid w:val="00390CEE"/>
    <w:rsid w:val="00393BFC"/>
    <w:rsid w:val="003964AF"/>
    <w:rsid w:val="003967AB"/>
    <w:rsid w:val="003A001F"/>
    <w:rsid w:val="003A03EC"/>
    <w:rsid w:val="003A2CE8"/>
    <w:rsid w:val="003A4731"/>
    <w:rsid w:val="003A47AC"/>
    <w:rsid w:val="003A506D"/>
    <w:rsid w:val="003A52E4"/>
    <w:rsid w:val="003A542E"/>
    <w:rsid w:val="003A6F57"/>
    <w:rsid w:val="003A7BC3"/>
    <w:rsid w:val="003B0958"/>
    <w:rsid w:val="003B31E4"/>
    <w:rsid w:val="003B5FFC"/>
    <w:rsid w:val="003B7C93"/>
    <w:rsid w:val="003C0FF5"/>
    <w:rsid w:val="003C1844"/>
    <w:rsid w:val="003C18EE"/>
    <w:rsid w:val="003C1C66"/>
    <w:rsid w:val="003C275B"/>
    <w:rsid w:val="003C2E62"/>
    <w:rsid w:val="003C3C70"/>
    <w:rsid w:val="003C4AF4"/>
    <w:rsid w:val="003C5567"/>
    <w:rsid w:val="003C5B15"/>
    <w:rsid w:val="003C633D"/>
    <w:rsid w:val="003C7F48"/>
    <w:rsid w:val="003D0CD5"/>
    <w:rsid w:val="003D0ECF"/>
    <w:rsid w:val="003D14B0"/>
    <w:rsid w:val="003D1513"/>
    <w:rsid w:val="003D1B18"/>
    <w:rsid w:val="003D48CA"/>
    <w:rsid w:val="003D505A"/>
    <w:rsid w:val="003D65E1"/>
    <w:rsid w:val="003D77E9"/>
    <w:rsid w:val="003E009F"/>
    <w:rsid w:val="003E3CA0"/>
    <w:rsid w:val="003E3DDB"/>
    <w:rsid w:val="003E52FC"/>
    <w:rsid w:val="003E6181"/>
    <w:rsid w:val="003E63E4"/>
    <w:rsid w:val="003E7126"/>
    <w:rsid w:val="003F0507"/>
    <w:rsid w:val="003F12BA"/>
    <w:rsid w:val="003F1AA4"/>
    <w:rsid w:val="003F34C4"/>
    <w:rsid w:val="003F5177"/>
    <w:rsid w:val="003F75CD"/>
    <w:rsid w:val="0040240E"/>
    <w:rsid w:val="00402D1D"/>
    <w:rsid w:val="004035C2"/>
    <w:rsid w:val="0040383A"/>
    <w:rsid w:val="00405EB1"/>
    <w:rsid w:val="00405FCA"/>
    <w:rsid w:val="00410BEB"/>
    <w:rsid w:val="0041362E"/>
    <w:rsid w:val="00413B7B"/>
    <w:rsid w:val="00414E3F"/>
    <w:rsid w:val="004175A3"/>
    <w:rsid w:val="00420911"/>
    <w:rsid w:val="00422A24"/>
    <w:rsid w:val="00423B4B"/>
    <w:rsid w:val="004244C5"/>
    <w:rsid w:val="004263D3"/>
    <w:rsid w:val="00426731"/>
    <w:rsid w:val="00432BC1"/>
    <w:rsid w:val="00434848"/>
    <w:rsid w:val="004350FA"/>
    <w:rsid w:val="00436681"/>
    <w:rsid w:val="00437B8A"/>
    <w:rsid w:val="00437CC7"/>
    <w:rsid w:val="004409E6"/>
    <w:rsid w:val="004461C9"/>
    <w:rsid w:val="00446A07"/>
    <w:rsid w:val="00446EB5"/>
    <w:rsid w:val="00447B87"/>
    <w:rsid w:val="00451D68"/>
    <w:rsid w:val="00452D64"/>
    <w:rsid w:val="00454A27"/>
    <w:rsid w:val="00454F23"/>
    <w:rsid w:val="004557B3"/>
    <w:rsid w:val="00456B0D"/>
    <w:rsid w:val="00456D3A"/>
    <w:rsid w:val="00457795"/>
    <w:rsid w:val="00461052"/>
    <w:rsid w:val="004624BC"/>
    <w:rsid w:val="00462DC6"/>
    <w:rsid w:val="00462EC3"/>
    <w:rsid w:val="00463574"/>
    <w:rsid w:val="00464411"/>
    <w:rsid w:val="00464674"/>
    <w:rsid w:val="004674C1"/>
    <w:rsid w:val="004677ED"/>
    <w:rsid w:val="00470599"/>
    <w:rsid w:val="00473341"/>
    <w:rsid w:val="00474911"/>
    <w:rsid w:val="004762AF"/>
    <w:rsid w:val="0047631D"/>
    <w:rsid w:val="0047641B"/>
    <w:rsid w:val="00476952"/>
    <w:rsid w:val="00476E6C"/>
    <w:rsid w:val="0048197F"/>
    <w:rsid w:val="00482281"/>
    <w:rsid w:val="00483B21"/>
    <w:rsid w:val="004858BC"/>
    <w:rsid w:val="004909D0"/>
    <w:rsid w:val="00492895"/>
    <w:rsid w:val="00492F10"/>
    <w:rsid w:val="004931B1"/>
    <w:rsid w:val="004936D1"/>
    <w:rsid w:val="004956B3"/>
    <w:rsid w:val="00496AEC"/>
    <w:rsid w:val="00496D9F"/>
    <w:rsid w:val="00497BF9"/>
    <w:rsid w:val="004A1290"/>
    <w:rsid w:val="004A1DDA"/>
    <w:rsid w:val="004A2946"/>
    <w:rsid w:val="004A367A"/>
    <w:rsid w:val="004A41D9"/>
    <w:rsid w:val="004B04F7"/>
    <w:rsid w:val="004B0901"/>
    <w:rsid w:val="004B2454"/>
    <w:rsid w:val="004B42E0"/>
    <w:rsid w:val="004B5371"/>
    <w:rsid w:val="004B55FB"/>
    <w:rsid w:val="004B5998"/>
    <w:rsid w:val="004B6327"/>
    <w:rsid w:val="004C2279"/>
    <w:rsid w:val="004C3F0B"/>
    <w:rsid w:val="004C418C"/>
    <w:rsid w:val="004C66DC"/>
    <w:rsid w:val="004D0BBF"/>
    <w:rsid w:val="004D4405"/>
    <w:rsid w:val="004D47BC"/>
    <w:rsid w:val="004D5BAC"/>
    <w:rsid w:val="004D6880"/>
    <w:rsid w:val="004D7C8C"/>
    <w:rsid w:val="004E3B0A"/>
    <w:rsid w:val="004E4B96"/>
    <w:rsid w:val="004E6F0D"/>
    <w:rsid w:val="004E7543"/>
    <w:rsid w:val="004F02FC"/>
    <w:rsid w:val="004F053B"/>
    <w:rsid w:val="004F0A87"/>
    <w:rsid w:val="004F1BB3"/>
    <w:rsid w:val="004F2CBB"/>
    <w:rsid w:val="004F2E96"/>
    <w:rsid w:val="004F3F5E"/>
    <w:rsid w:val="004F5BF8"/>
    <w:rsid w:val="004F5C94"/>
    <w:rsid w:val="004F641C"/>
    <w:rsid w:val="004F6E48"/>
    <w:rsid w:val="005025CD"/>
    <w:rsid w:val="00502E9A"/>
    <w:rsid w:val="0050316F"/>
    <w:rsid w:val="00506189"/>
    <w:rsid w:val="00506806"/>
    <w:rsid w:val="00510BFC"/>
    <w:rsid w:val="00511CA5"/>
    <w:rsid w:val="00511DA5"/>
    <w:rsid w:val="005131EE"/>
    <w:rsid w:val="005137C6"/>
    <w:rsid w:val="005147DB"/>
    <w:rsid w:val="00515220"/>
    <w:rsid w:val="00516F82"/>
    <w:rsid w:val="005174AC"/>
    <w:rsid w:val="00521FD5"/>
    <w:rsid w:val="00523335"/>
    <w:rsid w:val="00523D41"/>
    <w:rsid w:val="00523E01"/>
    <w:rsid w:val="00524637"/>
    <w:rsid w:val="005250CD"/>
    <w:rsid w:val="00525CEB"/>
    <w:rsid w:val="00526C29"/>
    <w:rsid w:val="00526CF3"/>
    <w:rsid w:val="00527A9D"/>
    <w:rsid w:val="00530F8B"/>
    <w:rsid w:val="005319C4"/>
    <w:rsid w:val="00532195"/>
    <w:rsid w:val="00535242"/>
    <w:rsid w:val="00535A42"/>
    <w:rsid w:val="0053698C"/>
    <w:rsid w:val="00536DB7"/>
    <w:rsid w:val="0054171F"/>
    <w:rsid w:val="005420E3"/>
    <w:rsid w:val="00542886"/>
    <w:rsid w:val="005429FF"/>
    <w:rsid w:val="005435BA"/>
    <w:rsid w:val="00545611"/>
    <w:rsid w:val="00545B97"/>
    <w:rsid w:val="005475E6"/>
    <w:rsid w:val="005508EC"/>
    <w:rsid w:val="00551824"/>
    <w:rsid w:val="005568BC"/>
    <w:rsid w:val="00557495"/>
    <w:rsid w:val="00561C7F"/>
    <w:rsid w:val="00563846"/>
    <w:rsid w:val="00563B7A"/>
    <w:rsid w:val="00564824"/>
    <w:rsid w:val="00566BED"/>
    <w:rsid w:val="005676B9"/>
    <w:rsid w:val="005708A4"/>
    <w:rsid w:val="00571839"/>
    <w:rsid w:val="00572E07"/>
    <w:rsid w:val="00574B9C"/>
    <w:rsid w:val="0057637E"/>
    <w:rsid w:val="00576C4D"/>
    <w:rsid w:val="00576D19"/>
    <w:rsid w:val="00580ECD"/>
    <w:rsid w:val="005829C3"/>
    <w:rsid w:val="00583C99"/>
    <w:rsid w:val="00583F4F"/>
    <w:rsid w:val="0058580D"/>
    <w:rsid w:val="00585C06"/>
    <w:rsid w:val="00586EBB"/>
    <w:rsid w:val="00586F59"/>
    <w:rsid w:val="005913B1"/>
    <w:rsid w:val="00594ED2"/>
    <w:rsid w:val="005956E9"/>
    <w:rsid w:val="00596E57"/>
    <w:rsid w:val="005A04AB"/>
    <w:rsid w:val="005A0AC1"/>
    <w:rsid w:val="005A0CAF"/>
    <w:rsid w:val="005A4108"/>
    <w:rsid w:val="005A5161"/>
    <w:rsid w:val="005A5FB3"/>
    <w:rsid w:val="005A7742"/>
    <w:rsid w:val="005B11C4"/>
    <w:rsid w:val="005B1C4A"/>
    <w:rsid w:val="005B1CE9"/>
    <w:rsid w:val="005B3ED7"/>
    <w:rsid w:val="005B48EA"/>
    <w:rsid w:val="005B65E6"/>
    <w:rsid w:val="005B7D00"/>
    <w:rsid w:val="005C0485"/>
    <w:rsid w:val="005C06BB"/>
    <w:rsid w:val="005C16DC"/>
    <w:rsid w:val="005C2873"/>
    <w:rsid w:val="005C475F"/>
    <w:rsid w:val="005C6232"/>
    <w:rsid w:val="005C7D8C"/>
    <w:rsid w:val="005D5D05"/>
    <w:rsid w:val="005D6F0D"/>
    <w:rsid w:val="005D753F"/>
    <w:rsid w:val="005D7B47"/>
    <w:rsid w:val="005D7C20"/>
    <w:rsid w:val="005E10BF"/>
    <w:rsid w:val="005E128A"/>
    <w:rsid w:val="005E1CB2"/>
    <w:rsid w:val="005E2ABF"/>
    <w:rsid w:val="005E2EA7"/>
    <w:rsid w:val="005E396C"/>
    <w:rsid w:val="005E53C2"/>
    <w:rsid w:val="005E5C08"/>
    <w:rsid w:val="005E5C7B"/>
    <w:rsid w:val="005E6082"/>
    <w:rsid w:val="005E7897"/>
    <w:rsid w:val="005F0C00"/>
    <w:rsid w:val="005F0C71"/>
    <w:rsid w:val="005F1CC9"/>
    <w:rsid w:val="005F3ED9"/>
    <w:rsid w:val="005F529B"/>
    <w:rsid w:val="005F698B"/>
    <w:rsid w:val="005F6DBB"/>
    <w:rsid w:val="0060024B"/>
    <w:rsid w:val="00600B31"/>
    <w:rsid w:val="006013B8"/>
    <w:rsid w:val="00601504"/>
    <w:rsid w:val="00601C51"/>
    <w:rsid w:val="00602B40"/>
    <w:rsid w:val="006031D1"/>
    <w:rsid w:val="0060412D"/>
    <w:rsid w:val="0060726F"/>
    <w:rsid w:val="0061051B"/>
    <w:rsid w:val="006129CC"/>
    <w:rsid w:val="006179C7"/>
    <w:rsid w:val="0062505E"/>
    <w:rsid w:val="00625F40"/>
    <w:rsid w:val="00627326"/>
    <w:rsid w:val="00627481"/>
    <w:rsid w:val="006276EE"/>
    <w:rsid w:val="00631AB2"/>
    <w:rsid w:val="00633AA9"/>
    <w:rsid w:val="00635862"/>
    <w:rsid w:val="006360FD"/>
    <w:rsid w:val="006362F7"/>
    <w:rsid w:val="006374F6"/>
    <w:rsid w:val="00640797"/>
    <w:rsid w:val="00640823"/>
    <w:rsid w:val="006418F8"/>
    <w:rsid w:val="006419FE"/>
    <w:rsid w:val="00642DD1"/>
    <w:rsid w:val="00650258"/>
    <w:rsid w:val="00650DB7"/>
    <w:rsid w:val="006521F9"/>
    <w:rsid w:val="00654C8B"/>
    <w:rsid w:val="00656559"/>
    <w:rsid w:val="006567AF"/>
    <w:rsid w:val="00657282"/>
    <w:rsid w:val="00657942"/>
    <w:rsid w:val="00660300"/>
    <w:rsid w:val="006642E5"/>
    <w:rsid w:val="0067192F"/>
    <w:rsid w:val="0067267D"/>
    <w:rsid w:val="006727C7"/>
    <w:rsid w:val="006727FD"/>
    <w:rsid w:val="006738BE"/>
    <w:rsid w:val="00674FA9"/>
    <w:rsid w:val="00676E3F"/>
    <w:rsid w:val="00676F7C"/>
    <w:rsid w:val="0067726C"/>
    <w:rsid w:val="006808C0"/>
    <w:rsid w:val="006810C6"/>
    <w:rsid w:val="0068134A"/>
    <w:rsid w:val="006813DE"/>
    <w:rsid w:val="00682371"/>
    <w:rsid w:val="0068362A"/>
    <w:rsid w:val="006857F4"/>
    <w:rsid w:val="00691127"/>
    <w:rsid w:val="00693E62"/>
    <w:rsid w:val="00695110"/>
    <w:rsid w:val="0069525D"/>
    <w:rsid w:val="00695BF2"/>
    <w:rsid w:val="00695F55"/>
    <w:rsid w:val="006963F2"/>
    <w:rsid w:val="006964E2"/>
    <w:rsid w:val="00697E5E"/>
    <w:rsid w:val="006A0427"/>
    <w:rsid w:val="006A2B4C"/>
    <w:rsid w:val="006A31AE"/>
    <w:rsid w:val="006A4DCD"/>
    <w:rsid w:val="006A52EA"/>
    <w:rsid w:val="006B04F1"/>
    <w:rsid w:val="006B15F5"/>
    <w:rsid w:val="006B3DC6"/>
    <w:rsid w:val="006B4E5A"/>
    <w:rsid w:val="006B65B1"/>
    <w:rsid w:val="006B71E4"/>
    <w:rsid w:val="006B7749"/>
    <w:rsid w:val="006B7C82"/>
    <w:rsid w:val="006C31F3"/>
    <w:rsid w:val="006C4028"/>
    <w:rsid w:val="006C6A7C"/>
    <w:rsid w:val="006D004E"/>
    <w:rsid w:val="006D1E68"/>
    <w:rsid w:val="006D1F57"/>
    <w:rsid w:val="006D2954"/>
    <w:rsid w:val="006D295D"/>
    <w:rsid w:val="006D2CAE"/>
    <w:rsid w:val="006D382A"/>
    <w:rsid w:val="006D51F3"/>
    <w:rsid w:val="006D6B9E"/>
    <w:rsid w:val="006D7DD5"/>
    <w:rsid w:val="006E2152"/>
    <w:rsid w:val="006E3AA4"/>
    <w:rsid w:val="006E5127"/>
    <w:rsid w:val="006E7304"/>
    <w:rsid w:val="006E73E0"/>
    <w:rsid w:val="006E7575"/>
    <w:rsid w:val="006F0164"/>
    <w:rsid w:val="006F0804"/>
    <w:rsid w:val="006F0E41"/>
    <w:rsid w:val="006F1F5F"/>
    <w:rsid w:val="006F239E"/>
    <w:rsid w:val="006F3A2C"/>
    <w:rsid w:val="006F422F"/>
    <w:rsid w:val="006F4912"/>
    <w:rsid w:val="006F5EF9"/>
    <w:rsid w:val="006F6875"/>
    <w:rsid w:val="006F7789"/>
    <w:rsid w:val="006F7C53"/>
    <w:rsid w:val="00700D31"/>
    <w:rsid w:val="00701BF8"/>
    <w:rsid w:val="00701EB0"/>
    <w:rsid w:val="00703AFD"/>
    <w:rsid w:val="00703B82"/>
    <w:rsid w:val="007042C3"/>
    <w:rsid w:val="00706975"/>
    <w:rsid w:val="00706A8A"/>
    <w:rsid w:val="00707444"/>
    <w:rsid w:val="00707A55"/>
    <w:rsid w:val="00712641"/>
    <w:rsid w:val="007138C7"/>
    <w:rsid w:val="00715310"/>
    <w:rsid w:val="007166F9"/>
    <w:rsid w:val="00716DDC"/>
    <w:rsid w:val="007171C6"/>
    <w:rsid w:val="00720734"/>
    <w:rsid w:val="007215A0"/>
    <w:rsid w:val="0073051E"/>
    <w:rsid w:val="007311C8"/>
    <w:rsid w:val="00733D81"/>
    <w:rsid w:val="00734E24"/>
    <w:rsid w:val="007350DA"/>
    <w:rsid w:val="007402F1"/>
    <w:rsid w:val="00741917"/>
    <w:rsid w:val="00742EC0"/>
    <w:rsid w:val="00743037"/>
    <w:rsid w:val="007451EC"/>
    <w:rsid w:val="0074576D"/>
    <w:rsid w:val="00745E41"/>
    <w:rsid w:val="00747451"/>
    <w:rsid w:val="00750E67"/>
    <w:rsid w:val="00751AC4"/>
    <w:rsid w:val="007520B1"/>
    <w:rsid w:val="00752DA3"/>
    <w:rsid w:val="00753F4F"/>
    <w:rsid w:val="007546A5"/>
    <w:rsid w:val="00754CC5"/>
    <w:rsid w:val="007626B2"/>
    <w:rsid w:val="007634BC"/>
    <w:rsid w:val="00765003"/>
    <w:rsid w:val="0076507B"/>
    <w:rsid w:val="0077097A"/>
    <w:rsid w:val="007722A3"/>
    <w:rsid w:val="0077312A"/>
    <w:rsid w:val="00782526"/>
    <w:rsid w:val="00784900"/>
    <w:rsid w:val="0078708C"/>
    <w:rsid w:val="007879CC"/>
    <w:rsid w:val="0079024A"/>
    <w:rsid w:val="007916F8"/>
    <w:rsid w:val="007942BA"/>
    <w:rsid w:val="00794F48"/>
    <w:rsid w:val="007A22B2"/>
    <w:rsid w:val="007A4146"/>
    <w:rsid w:val="007A56A5"/>
    <w:rsid w:val="007A5E53"/>
    <w:rsid w:val="007A607B"/>
    <w:rsid w:val="007B0C59"/>
    <w:rsid w:val="007B11DA"/>
    <w:rsid w:val="007B1CBB"/>
    <w:rsid w:val="007B2AD1"/>
    <w:rsid w:val="007B2C2B"/>
    <w:rsid w:val="007B6E91"/>
    <w:rsid w:val="007B7232"/>
    <w:rsid w:val="007B77DA"/>
    <w:rsid w:val="007C0161"/>
    <w:rsid w:val="007C471F"/>
    <w:rsid w:val="007D6981"/>
    <w:rsid w:val="007D7625"/>
    <w:rsid w:val="007E227D"/>
    <w:rsid w:val="007E40C8"/>
    <w:rsid w:val="007E5359"/>
    <w:rsid w:val="007F044C"/>
    <w:rsid w:val="007F1D76"/>
    <w:rsid w:val="007F3244"/>
    <w:rsid w:val="007F391B"/>
    <w:rsid w:val="007F567B"/>
    <w:rsid w:val="00800698"/>
    <w:rsid w:val="00801B7D"/>
    <w:rsid w:val="00802258"/>
    <w:rsid w:val="008038FE"/>
    <w:rsid w:val="00803F61"/>
    <w:rsid w:val="0080558B"/>
    <w:rsid w:val="0080608B"/>
    <w:rsid w:val="00806C66"/>
    <w:rsid w:val="008075BD"/>
    <w:rsid w:val="00807B47"/>
    <w:rsid w:val="008113A4"/>
    <w:rsid w:val="008114CD"/>
    <w:rsid w:val="0081186E"/>
    <w:rsid w:val="00811F34"/>
    <w:rsid w:val="00815CBC"/>
    <w:rsid w:val="00817F33"/>
    <w:rsid w:val="00820E58"/>
    <w:rsid w:val="00820F5D"/>
    <w:rsid w:val="0082258E"/>
    <w:rsid w:val="00826803"/>
    <w:rsid w:val="00827F52"/>
    <w:rsid w:val="00827F93"/>
    <w:rsid w:val="00830E63"/>
    <w:rsid w:val="008328EB"/>
    <w:rsid w:val="0083305C"/>
    <w:rsid w:val="008333C1"/>
    <w:rsid w:val="00834942"/>
    <w:rsid w:val="00835656"/>
    <w:rsid w:val="008369A8"/>
    <w:rsid w:val="00836B37"/>
    <w:rsid w:val="0083758E"/>
    <w:rsid w:val="00837D21"/>
    <w:rsid w:val="00837E6A"/>
    <w:rsid w:val="00840BD4"/>
    <w:rsid w:val="00840FC8"/>
    <w:rsid w:val="00843F71"/>
    <w:rsid w:val="00844058"/>
    <w:rsid w:val="00845309"/>
    <w:rsid w:val="008453A8"/>
    <w:rsid w:val="0084555B"/>
    <w:rsid w:val="00845672"/>
    <w:rsid w:val="00851D4E"/>
    <w:rsid w:val="008520DD"/>
    <w:rsid w:val="00852DC8"/>
    <w:rsid w:val="00853754"/>
    <w:rsid w:val="00853EE5"/>
    <w:rsid w:val="0086596E"/>
    <w:rsid w:val="00870443"/>
    <w:rsid w:val="00872000"/>
    <w:rsid w:val="0087325F"/>
    <w:rsid w:val="00873A8C"/>
    <w:rsid w:val="00874043"/>
    <w:rsid w:val="00874E1A"/>
    <w:rsid w:val="008800CF"/>
    <w:rsid w:val="008817C7"/>
    <w:rsid w:val="00882AA2"/>
    <w:rsid w:val="00884717"/>
    <w:rsid w:val="00890377"/>
    <w:rsid w:val="0089238D"/>
    <w:rsid w:val="00893860"/>
    <w:rsid w:val="00893FDB"/>
    <w:rsid w:val="008A2134"/>
    <w:rsid w:val="008A7590"/>
    <w:rsid w:val="008A7625"/>
    <w:rsid w:val="008B2F13"/>
    <w:rsid w:val="008B62DE"/>
    <w:rsid w:val="008B7824"/>
    <w:rsid w:val="008C0BEF"/>
    <w:rsid w:val="008C1E9B"/>
    <w:rsid w:val="008C2911"/>
    <w:rsid w:val="008C390D"/>
    <w:rsid w:val="008C4A9F"/>
    <w:rsid w:val="008C4C02"/>
    <w:rsid w:val="008C50FC"/>
    <w:rsid w:val="008C6BBC"/>
    <w:rsid w:val="008C7298"/>
    <w:rsid w:val="008D0FCA"/>
    <w:rsid w:val="008D1D7C"/>
    <w:rsid w:val="008D1FE2"/>
    <w:rsid w:val="008D4628"/>
    <w:rsid w:val="008D676A"/>
    <w:rsid w:val="008D67C6"/>
    <w:rsid w:val="008E27D5"/>
    <w:rsid w:val="008E2C24"/>
    <w:rsid w:val="008E36D4"/>
    <w:rsid w:val="008E47ED"/>
    <w:rsid w:val="008E71A0"/>
    <w:rsid w:val="008F0176"/>
    <w:rsid w:val="008F1C42"/>
    <w:rsid w:val="008F2424"/>
    <w:rsid w:val="008F2F9D"/>
    <w:rsid w:val="008F4EF8"/>
    <w:rsid w:val="008F6E1B"/>
    <w:rsid w:val="008F6F05"/>
    <w:rsid w:val="008F6F4A"/>
    <w:rsid w:val="009004E3"/>
    <w:rsid w:val="0090221F"/>
    <w:rsid w:val="00903D03"/>
    <w:rsid w:val="009042DF"/>
    <w:rsid w:val="009053DE"/>
    <w:rsid w:val="00905C34"/>
    <w:rsid w:val="0090755B"/>
    <w:rsid w:val="009126ED"/>
    <w:rsid w:val="00912AEE"/>
    <w:rsid w:val="009136DA"/>
    <w:rsid w:val="009139D2"/>
    <w:rsid w:val="00914257"/>
    <w:rsid w:val="00915976"/>
    <w:rsid w:val="00920B1D"/>
    <w:rsid w:val="009218A7"/>
    <w:rsid w:val="00922023"/>
    <w:rsid w:val="00924282"/>
    <w:rsid w:val="00925803"/>
    <w:rsid w:val="00926A40"/>
    <w:rsid w:val="009271B9"/>
    <w:rsid w:val="00930326"/>
    <w:rsid w:val="00930BC8"/>
    <w:rsid w:val="009336C1"/>
    <w:rsid w:val="00933B2D"/>
    <w:rsid w:val="00936D5F"/>
    <w:rsid w:val="00937088"/>
    <w:rsid w:val="00937711"/>
    <w:rsid w:val="00937876"/>
    <w:rsid w:val="00940942"/>
    <w:rsid w:val="00941AC7"/>
    <w:rsid w:val="00941AF8"/>
    <w:rsid w:val="0094202E"/>
    <w:rsid w:val="0094266F"/>
    <w:rsid w:val="00943CC9"/>
    <w:rsid w:val="00945463"/>
    <w:rsid w:val="009454A3"/>
    <w:rsid w:val="00947B28"/>
    <w:rsid w:val="0095030A"/>
    <w:rsid w:val="00950A07"/>
    <w:rsid w:val="0095218C"/>
    <w:rsid w:val="0095243D"/>
    <w:rsid w:val="00953880"/>
    <w:rsid w:val="009541B3"/>
    <w:rsid w:val="00954E0B"/>
    <w:rsid w:val="0096005D"/>
    <w:rsid w:val="0096009F"/>
    <w:rsid w:val="009601CA"/>
    <w:rsid w:val="009621B4"/>
    <w:rsid w:val="00963C20"/>
    <w:rsid w:val="009662B7"/>
    <w:rsid w:val="00966DB1"/>
    <w:rsid w:val="00967057"/>
    <w:rsid w:val="0097182E"/>
    <w:rsid w:val="009718A9"/>
    <w:rsid w:val="00971988"/>
    <w:rsid w:val="00972372"/>
    <w:rsid w:val="00976109"/>
    <w:rsid w:val="00977336"/>
    <w:rsid w:val="00981BB6"/>
    <w:rsid w:val="0098226B"/>
    <w:rsid w:val="00982985"/>
    <w:rsid w:val="00984970"/>
    <w:rsid w:val="00986A43"/>
    <w:rsid w:val="0099019E"/>
    <w:rsid w:val="0099027A"/>
    <w:rsid w:val="009903AF"/>
    <w:rsid w:val="0099054A"/>
    <w:rsid w:val="00990ECA"/>
    <w:rsid w:val="00991F76"/>
    <w:rsid w:val="00993AC8"/>
    <w:rsid w:val="00994B62"/>
    <w:rsid w:val="009A0364"/>
    <w:rsid w:val="009A0D78"/>
    <w:rsid w:val="009A319F"/>
    <w:rsid w:val="009A32EE"/>
    <w:rsid w:val="009A7F1B"/>
    <w:rsid w:val="009B0A1A"/>
    <w:rsid w:val="009B22E9"/>
    <w:rsid w:val="009B2DC1"/>
    <w:rsid w:val="009B3490"/>
    <w:rsid w:val="009B3C88"/>
    <w:rsid w:val="009B6917"/>
    <w:rsid w:val="009B6F6D"/>
    <w:rsid w:val="009B7D79"/>
    <w:rsid w:val="009C088E"/>
    <w:rsid w:val="009C4181"/>
    <w:rsid w:val="009C64D3"/>
    <w:rsid w:val="009C709A"/>
    <w:rsid w:val="009C7DC1"/>
    <w:rsid w:val="009C7DCF"/>
    <w:rsid w:val="009D07EF"/>
    <w:rsid w:val="009D122D"/>
    <w:rsid w:val="009D2685"/>
    <w:rsid w:val="009D5C5C"/>
    <w:rsid w:val="009D6F19"/>
    <w:rsid w:val="009D70AE"/>
    <w:rsid w:val="009D7472"/>
    <w:rsid w:val="009E002D"/>
    <w:rsid w:val="009E1C4F"/>
    <w:rsid w:val="009E227C"/>
    <w:rsid w:val="009E30F0"/>
    <w:rsid w:val="009E3A4A"/>
    <w:rsid w:val="009E4E2C"/>
    <w:rsid w:val="009E5D75"/>
    <w:rsid w:val="009E5E5A"/>
    <w:rsid w:val="009E6297"/>
    <w:rsid w:val="009E710A"/>
    <w:rsid w:val="009F0B34"/>
    <w:rsid w:val="009F309E"/>
    <w:rsid w:val="009F3E42"/>
    <w:rsid w:val="009F74A7"/>
    <w:rsid w:val="00A0002D"/>
    <w:rsid w:val="00A02BBA"/>
    <w:rsid w:val="00A02F6E"/>
    <w:rsid w:val="00A06D96"/>
    <w:rsid w:val="00A06E86"/>
    <w:rsid w:val="00A078D2"/>
    <w:rsid w:val="00A1016C"/>
    <w:rsid w:val="00A115A8"/>
    <w:rsid w:val="00A11741"/>
    <w:rsid w:val="00A12B4B"/>
    <w:rsid w:val="00A12D18"/>
    <w:rsid w:val="00A13209"/>
    <w:rsid w:val="00A16D30"/>
    <w:rsid w:val="00A16DC9"/>
    <w:rsid w:val="00A176B7"/>
    <w:rsid w:val="00A17FFA"/>
    <w:rsid w:val="00A21274"/>
    <w:rsid w:val="00A22005"/>
    <w:rsid w:val="00A228C0"/>
    <w:rsid w:val="00A2306D"/>
    <w:rsid w:val="00A30162"/>
    <w:rsid w:val="00A305EA"/>
    <w:rsid w:val="00A31DE6"/>
    <w:rsid w:val="00A336B2"/>
    <w:rsid w:val="00A34F0B"/>
    <w:rsid w:val="00A35EA5"/>
    <w:rsid w:val="00A370AF"/>
    <w:rsid w:val="00A403F2"/>
    <w:rsid w:val="00A45A54"/>
    <w:rsid w:val="00A52236"/>
    <w:rsid w:val="00A5490B"/>
    <w:rsid w:val="00A55F95"/>
    <w:rsid w:val="00A5783C"/>
    <w:rsid w:val="00A608F2"/>
    <w:rsid w:val="00A641D5"/>
    <w:rsid w:val="00A64B94"/>
    <w:rsid w:val="00A6544F"/>
    <w:rsid w:val="00A66FAB"/>
    <w:rsid w:val="00A7049A"/>
    <w:rsid w:val="00A71261"/>
    <w:rsid w:val="00A71F1F"/>
    <w:rsid w:val="00A72609"/>
    <w:rsid w:val="00A72F1B"/>
    <w:rsid w:val="00A73F67"/>
    <w:rsid w:val="00A74371"/>
    <w:rsid w:val="00A74A37"/>
    <w:rsid w:val="00A804CA"/>
    <w:rsid w:val="00A80DE3"/>
    <w:rsid w:val="00A81C83"/>
    <w:rsid w:val="00A81DAF"/>
    <w:rsid w:val="00A824EE"/>
    <w:rsid w:val="00A82B34"/>
    <w:rsid w:val="00A82D87"/>
    <w:rsid w:val="00A838DE"/>
    <w:rsid w:val="00A83B6E"/>
    <w:rsid w:val="00A83BD7"/>
    <w:rsid w:val="00A862FD"/>
    <w:rsid w:val="00A87B9A"/>
    <w:rsid w:val="00A90098"/>
    <w:rsid w:val="00A911F3"/>
    <w:rsid w:val="00A91C5B"/>
    <w:rsid w:val="00A9443C"/>
    <w:rsid w:val="00A95029"/>
    <w:rsid w:val="00A96B9B"/>
    <w:rsid w:val="00A97057"/>
    <w:rsid w:val="00A97192"/>
    <w:rsid w:val="00A973ED"/>
    <w:rsid w:val="00A9785D"/>
    <w:rsid w:val="00A979A0"/>
    <w:rsid w:val="00AA427C"/>
    <w:rsid w:val="00AA53D6"/>
    <w:rsid w:val="00AB1BF7"/>
    <w:rsid w:val="00AB2025"/>
    <w:rsid w:val="00AB2789"/>
    <w:rsid w:val="00AB6E37"/>
    <w:rsid w:val="00AB7BEC"/>
    <w:rsid w:val="00AC15B9"/>
    <w:rsid w:val="00AC1640"/>
    <w:rsid w:val="00AC1B7F"/>
    <w:rsid w:val="00AC2487"/>
    <w:rsid w:val="00AC4176"/>
    <w:rsid w:val="00AC4B2C"/>
    <w:rsid w:val="00AC4BC4"/>
    <w:rsid w:val="00AC6DE9"/>
    <w:rsid w:val="00AD16CF"/>
    <w:rsid w:val="00AD18B0"/>
    <w:rsid w:val="00AD4DEB"/>
    <w:rsid w:val="00AD5044"/>
    <w:rsid w:val="00AD70B3"/>
    <w:rsid w:val="00AD741D"/>
    <w:rsid w:val="00AD7597"/>
    <w:rsid w:val="00AD7FCA"/>
    <w:rsid w:val="00AE0375"/>
    <w:rsid w:val="00AE03AB"/>
    <w:rsid w:val="00AE048E"/>
    <w:rsid w:val="00AE3C6F"/>
    <w:rsid w:val="00AE5985"/>
    <w:rsid w:val="00AE5BDD"/>
    <w:rsid w:val="00AE6128"/>
    <w:rsid w:val="00AE730F"/>
    <w:rsid w:val="00AE7C90"/>
    <w:rsid w:val="00AF21BC"/>
    <w:rsid w:val="00AF60C8"/>
    <w:rsid w:val="00AF6F48"/>
    <w:rsid w:val="00B011CA"/>
    <w:rsid w:val="00B016F0"/>
    <w:rsid w:val="00B0183D"/>
    <w:rsid w:val="00B01DE1"/>
    <w:rsid w:val="00B04561"/>
    <w:rsid w:val="00B04AC3"/>
    <w:rsid w:val="00B04FC5"/>
    <w:rsid w:val="00B05444"/>
    <w:rsid w:val="00B05847"/>
    <w:rsid w:val="00B06BD6"/>
    <w:rsid w:val="00B06EB1"/>
    <w:rsid w:val="00B102C1"/>
    <w:rsid w:val="00B117C8"/>
    <w:rsid w:val="00B158E1"/>
    <w:rsid w:val="00B167F2"/>
    <w:rsid w:val="00B20505"/>
    <w:rsid w:val="00B20F29"/>
    <w:rsid w:val="00B21575"/>
    <w:rsid w:val="00B21DB2"/>
    <w:rsid w:val="00B23342"/>
    <w:rsid w:val="00B23DFC"/>
    <w:rsid w:val="00B263BA"/>
    <w:rsid w:val="00B2655D"/>
    <w:rsid w:val="00B27303"/>
    <w:rsid w:val="00B27D36"/>
    <w:rsid w:val="00B3205B"/>
    <w:rsid w:val="00B32E5A"/>
    <w:rsid w:val="00B3421F"/>
    <w:rsid w:val="00B36358"/>
    <w:rsid w:val="00B36B2A"/>
    <w:rsid w:val="00B37AD1"/>
    <w:rsid w:val="00B37BD8"/>
    <w:rsid w:val="00B4203D"/>
    <w:rsid w:val="00B43174"/>
    <w:rsid w:val="00B458C0"/>
    <w:rsid w:val="00B45933"/>
    <w:rsid w:val="00B4624E"/>
    <w:rsid w:val="00B466A8"/>
    <w:rsid w:val="00B46D5F"/>
    <w:rsid w:val="00B4755D"/>
    <w:rsid w:val="00B47EF3"/>
    <w:rsid w:val="00B5001A"/>
    <w:rsid w:val="00B505D5"/>
    <w:rsid w:val="00B51186"/>
    <w:rsid w:val="00B51A37"/>
    <w:rsid w:val="00B51F42"/>
    <w:rsid w:val="00B534F0"/>
    <w:rsid w:val="00B5557F"/>
    <w:rsid w:val="00B5650A"/>
    <w:rsid w:val="00B56A2D"/>
    <w:rsid w:val="00B57677"/>
    <w:rsid w:val="00B57B31"/>
    <w:rsid w:val="00B600D8"/>
    <w:rsid w:val="00B61079"/>
    <w:rsid w:val="00B6268F"/>
    <w:rsid w:val="00B660B3"/>
    <w:rsid w:val="00B662CF"/>
    <w:rsid w:val="00B6654A"/>
    <w:rsid w:val="00B70D55"/>
    <w:rsid w:val="00B72BD5"/>
    <w:rsid w:val="00B73691"/>
    <w:rsid w:val="00B7548A"/>
    <w:rsid w:val="00B769D3"/>
    <w:rsid w:val="00B77D4C"/>
    <w:rsid w:val="00B80903"/>
    <w:rsid w:val="00B823E7"/>
    <w:rsid w:val="00B82888"/>
    <w:rsid w:val="00B84788"/>
    <w:rsid w:val="00B85293"/>
    <w:rsid w:val="00B85D96"/>
    <w:rsid w:val="00B920B2"/>
    <w:rsid w:val="00B93582"/>
    <w:rsid w:val="00B93F7E"/>
    <w:rsid w:val="00B94448"/>
    <w:rsid w:val="00B94474"/>
    <w:rsid w:val="00B94AAB"/>
    <w:rsid w:val="00B973BB"/>
    <w:rsid w:val="00B97691"/>
    <w:rsid w:val="00B97A87"/>
    <w:rsid w:val="00BA144E"/>
    <w:rsid w:val="00BA213A"/>
    <w:rsid w:val="00BA27AB"/>
    <w:rsid w:val="00BA37C8"/>
    <w:rsid w:val="00BA3ABF"/>
    <w:rsid w:val="00BA3CEB"/>
    <w:rsid w:val="00BA5F42"/>
    <w:rsid w:val="00BA6325"/>
    <w:rsid w:val="00BA77C3"/>
    <w:rsid w:val="00BA78E8"/>
    <w:rsid w:val="00BA7C62"/>
    <w:rsid w:val="00BA7F1B"/>
    <w:rsid w:val="00BB1BFC"/>
    <w:rsid w:val="00BB387D"/>
    <w:rsid w:val="00BB454B"/>
    <w:rsid w:val="00BB5426"/>
    <w:rsid w:val="00BB6B91"/>
    <w:rsid w:val="00BB7250"/>
    <w:rsid w:val="00BC09A1"/>
    <w:rsid w:val="00BC2C17"/>
    <w:rsid w:val="00BC2E78"/>
    <w:rsid w:val="00BC35A0"/>
    <w:rsid w:val="00BC4349"/>
    <w:rsid w:val="00BC6F0E"/>
    <w:rsid w:val="00BD3609"/>
    <w:rsid w:val="00BD3F97"/>
    <w:rsid w:val="00BD4BAB"/>
    <w:rsid w:val="00BD606F"/>
    <w:rsid w:val="00BD62FB"/>
    <w:rsid w:val="00BD71F1"/>
    <w:rsid w:val="00BD76E5"/>
    <w:rsid w:val="00BE088A"/>
    <w:rsid w:val="00BE1990"/>
    <w:rsid w:val="00BE2DFC"/>
    <w:rsid w:val="00BE7419"/>
    <w:rsid w:val="00BF03F8"/>
    <w:rsid w:val="00BF2669"/>
    <w:rsid w:val="00BF3EF9"/>
    <w:rsid w:val="00BF414B"/>
    <w:rsid w:val="00BF56FE"/>
    <w:rsid w:val="00BF672A"/>
    <w:rsid w:val="00BF7795"/>
    <w:rsid w:val="00C006E6"/>
    <w:rsid w:val="00C03259"/>
    <w:rsid w:val="00C03822"/>
    <w:rsid w:val="00C04C07"/>
    <w:rsid w:val="00C07DD3"/>
    <w:rsid w:val="00C10609"/>
    <w:rsid w:val="00C12904"/>
    <w:rsid w:val="00C12EB2"/>
    <w:rsid w:val="00C131E3"/>
    <w:rsid w:val="00C169B3"/>
    <w:rsid w:val="00C210C1"/>
    <w:rsid w:val="00C23FF2"/>
    <w:rsid w:val="00C300F4"/>
    <w:rsid w:val="00C31669"/>
    <w:rsid w:val="00C33B2A"/>
    <w:rsid w:val="00C346B8"/>
    <w:rsid w:val="00C3546C"/>
    <w:rsid w:val="00C36A6B"/>
    <w:rsid w:val="00C36E92"/>
    <w:rsid w:val="00C37454"/>
    <w:rsid w:val="00C4092F"/>
    <w:rsid w:val="00C40DA2"/>
    <w:rsid w:val="00C40EB0"/>
    <w:rsid w:val="00C40F45"/>
    <w:rsid w:val="00C416AB"/>
    <w:rsid w:val="00C4195B"/>
    <w:rsid w:val="00C4216E"/>
    <w:rsid w:val="00C42FC2"/>
    <w:rsid w:val="00C437B0"/>
    <w:rsid w:val="00C438EB"/>
    <w:rsid w:val="00C47F8D"/>
    <w:rsid w:val="00C51206"/>
    <w:rsid w:val="00C51678"/>
    <w:rsid w:val="00C51D49"/>
    <w:rsid w:val="00C52724"/>
    <w:rsid w:val="00C52DD3"/>
    <w:rsid w:val="00C54C4A"/>
    <w:rsid w:val="00C56CFB"/>
    <w:rsid w:val="00C607E4"/>
    <w:rsid w:val="00C60FB8"/>
    <w:rsid w:val="00C6166D"/>
    <w:rsid w:val="00C61EEB"/>
    <w:rsid w:val="00C61FC3"/>
    <w:rsid w:val="00C620BA"/>
    <w:rsid w:val="00C65383"/>
    <w:rsid w:val="00C671FE"/>
    <w:rsid w:val="00C67349"/>
    <w:rsid w:val="00C677BF"/>
    <w:rsid w:val="00C67F31"/>
    <w:rsid w:val="00C724C6"/>
    <w:rsid w:val="00C730BE"/>
    <w:rsid w:val="00C73201"/>
    <w:rsid w:val="00C7452E"/>
    <w:rsid w:val="00C748F2"/>
    <w:rsid w:val="00C76F47"/>
    <w:rsid w:val="00C773A1"/>
    <w:rsid w:val="00C7766F"/>
    <w:rsid w:val="00C77DAE"/>
    <w:rsid w:val="00C8182B"/>
    <w:rsid w:val="00C81DD3"/>
    <w:rsid w:val="00C822A2"/>
    <w:rsid w:val="00C82BC6"/>
    <w:rsid w:val="00C9043E"/>
    <w:rsid w:val="00C90C75"/>
    <w:rsid w:val="00C90D86"/>
    <w:rsid w:val="00C92FB9"/>
    <w:rsid w:val="00C9582C"/>
    <w:rsid w:val="00C9692D"/>
    <w:rsid w:val="00CA1088"/>
    <w:rsid w:val="00CA1B32"/>
    <w:rsid w:val="00CA2809"/>
    <w:rsid w:val="00CA2EC4"/>
    <w:rsid w:val="00CB0D6D"/>
    <w:rsid w:val="00CB3909"/>
    <w:rsid w:val="00CB3AF8"/>
    <w:rsid w:val="00CB4F7B"/>
    <w:rsid w:val="00CB6880"/>
    <w:rsid w:val="00CC152A"/>
    <w:rsid w:val="00CC2B90"/>
    <w:rsid w:val="00CC2DC9"/>
    <w:rsid w:val="00CC487D"/>
    <w:rsid w:val="00CC4E07"/>
    <w:rsid w:val="00CC5454"/>
    <w:rsid w:val="00CC553D"/>
    <w:rsid w:val="00CC7F72"/>
    <w:rsid w:val="00CD03EA"/>
    <w:rsid w:val="00CD1FB6"/>
    <w:rsid w:val="00CD2AA4"/>
    <w:rsid w:val="00CD30C5"/>
    <w:rsid w:val="00CD3F75"/>
    <w:rsid w:val="00CD440C"/>
    <w:rsid w:val="00CD480E"/>
    <w:rsid w:val="00CD4FFB"/>
    <w:rsid w:val="00CD6C5C"/>
    <w:rsid w:val="00CD75E6"/>
    <w:rsid w:val="00CD7731"/>
    <w:rsid w:val="00CE17F0"/>
    <w:rsid w:val="00CE2870"/>
    <w:rsid w:val="00CE311E"/>
    <w:rsid w:val="00CE4B84"/>
    <w:rsid w:val="00CE4D5A"/>
    <w:rsid w:val="00CE7EFE"/>
    <w:rsid w:val="00CF0FCE"/>
    <w:rsid w:val="00CF1E27"/>
    <w:rsid w:val="00CF1FE8"/>
    <w:rsid w:val="00CF39CA"/>
    <w:rsid w:val="00CF6485"/>
    <w:rsid w:val="00CF657B"/>
    <w:rsid w:val="00CF73F2"/>
    <w:rsid w:val="00D001A7"/>
    <w:rsid w:val="00D01995"/>
    <w:rsid w:val="00D034C7"/>
    <w:rsid w:val="00D03B40"/>
    <w:rsid w:val="00D042CD"/>
    <w:rsid w:val="00D044AC"/>
    <w:rsid w:val="00D05AFA"/>
    <w:rsid w:val="00D05BCE"/>
    <w:rsid w:val="00D06175"/>
    <w:rsid w:val="00D12FE8"/>
    <w:rsid w:val="00D131D0"/>
    <w:rsid w:val="00D14AB7"/>
    <w:rsid w:val="00D16C5C"/>
    <w:rsid w:val="00D174E0"/>
    <w:rsid w:val="00D179A9"/>
    <w:rsid w:val="00D224EB"/>
    <w:rsid w:val="00D23106"/>
    <w:rsid w:val="00D234DA"/>
    <w:rsid w:val="00D238C6"/>
    <w:rsid w:val="00D2510C"/>
    <w:rsid w:val="00D26259"/>
    <w:rsid w:val="00D26712"/>
    <w:rsid w:val="00D31E5B"/>
    <w:rsid w:val="00D330DA"/>
    <w:rsid w:val="00D349E6"/>
    <w:rsid w:val="00D34CAB"/>
    <w:rsid w:val="00D36187"/>
    <w:rsid w:val="00D3724C"/>
    <w:rsid w:val="00D41784"/>
    <w:rsid w:val="00D41852"/>
    <w:rsid w:val="00D4264D"/>
    <w:rsid w:val="00D42D77"/>
    <w:rsid w:val="00D4457C"/>
    <w:rsid w:val="00D446D9"/>
    <w:rsid w:val="00D45157"/>
    <w:rsid w:val="00D478E7"/>
    <w:rsid w:val="00D50A25"/>
    <w:rsid w:val="00D54B97"/>
    <w:rsid w:val="00D601EB"/>
    <w:rsid w:val="00D61853"/>
    <w:rsid w:val="00D61B6C"/>
    <w:rsid w:val="00D62CDA"/>
    <w:rsid w:val="00D6447D"/>
    <w:rsid w:val="00D64F52"/>
    <w:rsid w:val="00D655F8"/>
    <w:rsid w:val="00D6644C"/>
    <w:rsid w:val="00D67D4D"/>
    <w:rsid w:val="00D71B5D"/>
    <w:rsid w:val="00D744FA"/>
    <w:rsid w:val="00D76EDB"/>
    <w:rsid w:val="00D776F4"/>
    <w:rsid w:val="00D77EA2"/>
    <w:rsid w:val="00D80FEB"/>
    <w:rsid w:val="00D82778"/>
    <w:rsid w:val="00D8418E"/>
    <w:rsid w:val="00D84AC6"/>
    <w:rsid w:val="00D8586F"/>
    <w:rsid w:val="00D87959"/>
    <w:rsid w:val="00D87B1E"/>
    <w:rsid w:val="00D90192"/>
    <w:rsid w:val="00D90EA8"/>
    <w:rsid w:val="00D91046"/>
    <w:rsid w:val="00D92418"/>
    <w:rsid w:val="00D929C7"/>
    <w:rsid w:val="00D93108"/>
    <w:rsid w:val="00D933EE"/>
    <w:rsid w:val="00DA0C6B"/>
    <w:rsid w:val="00DA1284"/>
    <w:rsid w:val="00DA16C3"/>
    <w:rsid w:val="00DA190C"/>
    <w:rsid w:val="00DA2F67"/>
    <w:rsid w:val="00DA355E"/>
    <w:rsid w:val="00DA3ED0"/>
    <w:rsid w:val="00DA53B3"/>
    <w:rsid w:val="00DA7315"/>
    <w:rsid w:val="00DB1D0F"/>
    <w:rsid w:val="00DB219F"/>
    <w:rsid w:val="00DB23B2"/>
    <w:rsid w:val="00DB2EE4"/>
    <w:rsid w:val="00DB4759"/>
    <w:rsid w:val="00DB6693"/>
    <w:rsid w:val="00DB7D96"/>
    <w:rsid w:val="00DC0E91"/>
    <w:rsid w:val="00DC3362"/>
    <w:rsid w:val="00DC46DF"/>
    <w:rsid w:val="00DC510D"/>
    <w:rsid w:val="00DC7104"/>
    <w:rsid w:val="00DD0811"/>
    <w:rsid w:val="00DD1CAC"/>
    <w:rsid w:val="00DD2331"/>
    <w:rsid w:val="00DD339C"/>
    <w:rsid w:val="00DD36C0"/>
    <w:rsid w:val="00DD47F6"/>
    <w:rsid w:val="00DD4DE5"/>
    <w:rsid w:val="00DD5664"/>
    <w:rsid w:val="00DD778A"/>
    <w:rsid w:val="00DE11C4"/>
    <w:rsid w:val="00DE3454"/>
    <w:rsid w:val="00DE3799"/>
    <w:rsid w:val="00DE5C80"/>
    <w:rsid w:val="00DE6618"/>
    <w:rsid w:val="00DF2AA1"/>
    <w:rsid w:val="00DF3DF4"/>
    <w:rsid w:val="00DF46AB"/>
    <w:rsid w:val="00DF4B3A"/>
    <w:rsid w:val="00DF4F17"/>
    <w:rsid w:val="00DF6A51"/>
    <w:rsid w:val="00E00B06"/>
    <w:rsid w:val="00E020AD"/>
    <w:rsid w:val="00E04401"/>
    <w:rsid w:val="00E048B3"/>
    <w:rsid w:val="00E0532B"/>
    <w:rsid w:val="00E057F0"/>
    <w:rsid w:val="00E07B8A"/>
    <w:rsid w:val="00E11140"/>
    <w:rsid w:val="00E11A5F"/>
    <w:rsid w:val="00E11DEB"/>
    <w:rsid w:val="00E1250D"/>
    <w:rsid w:val="00E13472"/>
    <w:rsid w:val="00E13E5B"/>
    <w:rsid w:val="00E14AD1"/>
    <w:rsid w:val="00E15564"/>
    <w:rsid w:val="00E21CBE"/>
    <w:rsid w:val="00E22CD1"/>
    <w:rsid w:val="00E24C35"/>
    <w:rsid w:val="00E258B8"/>
    <w:rsid w:val="00E272FC"/>
    <w:rsid w:val="00E2775B"/>
    <w:rsid w:val="00E27B36"/>
    <w:rsid w:val="00E31611"/>
    <w:rsid w:val="00E31C8C"/>
    <w:rsid w:val="00E3363E"/>
    <w:rsid w:val="00E3474C"/>
    <w:rsid w:val="00E36C0A"/>
    <w:rsid w:val="00E40EE3"/>
    <w:rsid w:val="00E43E37"/>
    <w:rsid w:val="00E43E6B"/>
    <w:rsid w:val="00E45514"/>
    <w:rsid w:val="00E46674"/>
    <w:rsid w:val="00E4675E"/>
    <w:rsid w:val="00E46AB2"/>
    <w:rsid w:val="00E50DAF"/>
    <w:rsid w:val="00E511E7"/>
    <w:rsid w:val="00E5587D"/>
    <w:rsid w:val="00E61AD0"/>
    <w:rsid w:val="00E61EC6"/>
    <w:rsid w:val="00E622A5"/>
    <w:rsid w:val="00E63931"/>
    <w:rsid w:val="00E659C0"/>
    <w:rsid w:val="00E662EF"/>
    <w:rsid w:val="00E674E8"/>
    <w:rsid w:val="00E7019E"/>
    <w:rsid w:val="00E71EFF"/>
    <w:rsid w:val="00E72894"/>
    <w:rsid w:val="00E72DA4"/>
    <w:rsid w:val="00E74289"/>
    <w:rsid w:val="00E758D6"/>
    <w:rsid w:val="00E773C8"/>
    <w:rsid w:val="00E77D68"/>
    <w:rsid w:val="00E77D6D"/>
    <w:rsid w:val="00E80552"/>
    <w:rsid w:val="00E80679"/>
    <w:rsid w:val="00E811A2"/>
    <w:rsid w:val="00E8174F"/>
    <w:rsid w:val="00E8292F"/>
    <w:rsid w:val="00E837EE"/>
    <w:rsid w:val="00E8573D"/>
    <w:rsid w:val="00E85B6B"/>
    <w:rsid w:val="00E85EE0"/>
    <w:rsid w:val="00E87B3C"/>
    <w:rsid w:val="00E87E8D"/>
    <w:rsid w:val="00E910DC"/>
    <w:rsid w:val="00E93970"/>
    <w:rsid w:val="00E9506D"/>
    <w:rsid w:val="00E952AD"/>
    <w:rsid w:val="00E96073"/>
    <w:rsid w:val="00E96449"/>
    <w:rsid w:val="00EA4B87"/>
    <w:rsid w:val="00EA6DEA"/>
    <w:rsid w:val="00EB368E"/>
    <w:rsid w:val="00EB6E70"/>
    <w:rsid w:val="00EC0300"/>
    <w:rsid w:val="00EC06A5"/>
    <w:rsid w:val="00EC1666"/>
    <w:rsid w:val="00EC1C82"/>
    <w:rsid w:val="00EC2564"/>
    <w:rsid w:val="00EC3EA1"/>
    <w:rsid w:val="00EC40C9"/>
    <w:rsid w:val="00ED1728"/>
    <w:rsid w:val="00ED1DB3"/>
    <w:rsid w:val="00ED30F0"/>
    <w:rsid w:val="00ED3998"/>
    <w:rsid w:val="00ED4AAD"/>
    <w:rsid w:val="00ED5111"/>
    <w:rsid w:val="00ED7911"/>
    <w:rsid w:val="00ED7B41"/>
    <w:rsid w:val="00EE0010"/>
    <w:rsid w:val="00EE0582"/>
    <w:rsid w:val="00EE3C44"/>
    <w:rsid w:val="00EE4385"/>
    <w:rsid w:val="00EE4F50"/>
    <w:rsid w:val="00EE6F80"/>
    <w:rsid w:val="00EF1D6A"/>
    <w:rsid w:val="00EF396C"/>
    <w:rsid w:val="00EF43FD"/>
    <w:rsid w:val="00EF5363"/>
    <w:rsid w:val="00EF63C0"/>
    <w:rsid w:val="00F0242D"/>
    <w:rsid w:val="00F0388C"/>
    <w:rsid w:val="00F03B16"/>
    <w:rsid w:val="00F03F25"/>
    <w:rsid w:val="00F05B62"/>
    <w:rsid w:val="00F1460E"/>
    <w:rsid w:val="00F15D71"/>
    <w:rsid w:val="00F17A6B"/>
    <w:rsid w:val="00F22611"/>
    <w:rsid w:val="00F23931"/>
    <w:rsid w:val="00F23C2D"/>
    <w:rsid w:val="00F24ECF"/>
    <w:rsid w:val="00F26F57"/>
    <w:rsid w:val="00F2723F"/>
    <w:rsid w:val="00F3282A"/>
    <w:rsid w:val="00F33EF4"/>
    <w:rsid w:val="00F34730"/>
    <w:rsid w:val="00F3530A"/>
    <w:rsid w:val="00F361A0"/>
    <w:rsid w:val="00F36536"/>
    <w:rsid w:val="00F36DD9"/>
    <w:rsid w:val="00F37545"/>
    <w:rsid w:val="00F4067B"/>
    <w:rsid w:val="00F44958"/>
    <w:rsid w:val="00F4792A"/>
    <w:rsid w:val="00F47B46"/>
    <w:rsid w:val="00F47FE0"/>
    <w:rsid w:val="00F50289"/>
    <w:rsid w:val="00F50E48"/>
    <w:rsid w:val="00F513FD"/>
    <w:rsid w:val="00F52225"/>
    <w:rsid w:val="00F53516"/>
    <w:rsid w:val="00F56AEF"/>
    <w:rsid w:val="00F56F0C"/>
    <w:rsid w:val="00F620CD"/>
    <w:rsid w:val="00F620E7"/>
    <w:rsid w:val="00F62248"/>
    <w:rsid w:val="00F63379"/>
    <w:rsid w:val="00F67642"/>
    <w:rsid w:val="00F67F11"/>
    <w:rsid w:val="00F7006A"/>
    <w:rsid w:val="00F7080A"/>
    <w:rsid w:val="00F7282D"/>
    <w:rsid w:val="00F7287F"/>
    <w:rsid w:val="00F77505"/>
    <w:rsid w:val="00F823F1"/>
    <w:rsid w:val="00F83999"/>
    <w:rsid w:val="00F84884"/>
    <w:rsid w:val="00F8598C"/>
    <w:rsid w:val="00F86077"/>
    <w:rsid w:val="00F90ADA"/>
    <w:rsid w:val="00F91048"/>
    <w:rsid w:val="00F91F61"/>
    <w:rsid w:val="00F92E41"/>
    <w:rsid w:val="00F9377E"/>
    <w:rsid w:val="00F96EA3"/>
    <w:rsid w:val="00F96F1B"/>
    <w:rsid w:val="00F97D19"/>
    <w:rsid w:val="00FA1877"/>
    <w:rsid w:val="00FA25BD"/>
    <w:rsid w:val="00FA5825"/>
    <w:rsid w:val="00FA65D5"/>
    <w:rsid w:val="00FB0719"/>
    <w:rsid w:val="00FB1365"/>
    <w:rsid w:val="00FB25D8"/>
    <w:rsid w:val="00FB3A48"/>
    <w:rsid w:val="00FB4DA8"/>
    <w:rsid w:val="00FB60A0"/>
    <w:rsid w:val="00FB6572"/>
    <w:rsid w:val="00FB6A1B"/>
    <w:rsid w:val="00FB7209"/>
    <w:rsid w:val="00FC024C"/>
    <w:rsid w:val="00FC2297"/>
    <w:rsid w:val="00FC30D4"/>
    <w:rsid w:val="00FC3EE3"/>
    <w:rsid w:val="00FC6CAE"/>
    <w:rsid w:val="00FC7220"/>
    <w:rsid w:val="00FC7D43"/>
    <w:rsid w:val="00FD077E"/>
    <w:rsid w:val="00FD1882"/>
    <w:rsid w:val="00FD3764"/>
    <w:rsid w:val="00FD3E13"/>
    <w:rsid w:val="00FD4DE4"/>
    <w:rsid w:val="00FD64A9"/>
    <w:rsid w:val="00FE0616"/>
    <w:rsid w:val="00FE0CD5"/>
    <w:rsid w:val="00FE21CD"/>
    <w:rsid w:val="00FE22E3"/>
    <w:rsid w:val="00FE316B"/>
    <w:rsid w:val="00FE4269"/>
    <w:rsid w:val="00FE5A82"/>
    <w:rsid w:val="00FE65D9"/>
    <w:rsid w:val="00FE6DD8"/>
    <w:rsid w:val="00FE7961"/>
    <w:rsid w:val="00FF0F81"/>
    <w:rsid w:val="00FF13A8"/>
    <w:rsid w:val="00FF1926"/>
    <w:rsid w:val="00FF2FD7"/>
    <w:rsid w:val="00FF6281"/>
    <w:rsid w:val="00FF67F4"/>
    <w:rsid w:val="00FF77A9"/>
    <w:rsid w:val="00FF786B"/>
    <w:rsid w:val="00FF7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strokecolor="none [3213]">
      <v:stroke color="none [3213]"/>
    </o:shapedefaults>
    <o:shapelayout v:ext="edit">
      <o:idmap v:ext="edit" data="1"/>
      <o:rules v:ext="edit">
        <o:r id="V:Rule1" type="connector" idref="#_x0000_s1243"/>
        <o:r id="V:Rule2" type="connector" idref="#_x0000_s1132">
          <o:proxy start="" idref="#_x0000_s1112" connectloc="2"/>
          <o:proxy end="" idref="#_x0000_s1113" connectloc="3"/>
        </o:r>
        <o:r id="V:Rule3" type="connector" idref="#_x0000_s1139">
          <o:proxy start="" idref="#_x0000_s1116" connectloc="2"/>
          <o:proxy end="" idref="#_x0000_s1121" connectloc="1"/>
        </o:r>
        <o:r id="V:Rule4" type="connector" idref="#_x0000_s1102">
          <o:proxy start="" idref="#_x0000_s1091" connectloc="2"/>
          <o:proxy end="" idref="#_x0000_s1073" connectloc="3"/>
        </o:r>
        <o:r id="V:Rule5" type="connector" idref="#_x0000_s1216"/>
        <o:r id="V:Rule6" type="connector" idref="#_x0000_s1195">
          <o:proxy start="" idref="#_x0000_s1184" connectloc="2"/>
          <o:proxy end="" idref="#_x0000_s1186" connectloc="3"/>
        </o:r>
        <o:r id="V:Rule7" type="connector" idref="#_x0000_s1126">
          <o:proxy start="" idref="#_x0000_s1109" connectloc="2"/>
          <o:proxy end="" idref="#_x0000_s1113" connectloc="1"/>
        </o:r>
        <o:r id="V:Rule8" type="connector" idref="#_x0000_s1127">
          <o:proxy start="" idref="#_x0000_s1109" connectloc="2"/>
          <o:proxy end="" idref="#_x0000_s1114" connectloc="1"/>
        </o:r>
        <o:r id="V:Rule9" type="connector" idref="#_x0000_s1155">
          <o:proxy end="" idref="#_x0000_s1116" connectloc="0"/>
        </o:r>
        <o:r id="V:Rule10" type="connector" idref="#_x0000_s1101">
          <o:proxy start="" idref="#_x0000_s1091" connectloc="2"/>
          <o:proxy end="" idref="#_x0000_s1079" connectloc="3"/>
        </o:r>
        <o:r id="V:Rule11" type="connector" idref="#_x0000_s1080">
          <o:proxy start="" idref="#_x0000_s1072" connectloc="2"/>
          <o:proxy end="" idref="#_x0000_s1074" connectloc="1"/>
        </o:r>
        <o:r id="V:Rule12" type="connector" idref="#_x0000_s1100"/>
        <o:r id="V:Rule13" type="connector" idref="#_x0000_s1083">
          <o:proxy start="" idref="#_x0000_s1072" connectloc="2"/>
          <o:proxy end="" idref="#_x0000_s1078" connectloc="1"/>
        </o:r>
        <o:r id="V:Rule14" type="connector" idref="#_x0000_s1245"/>
        <o:r id="V:Rule15" type="connector" idref="#_x0000_s1144">
          <o:proxy start="" idref="#_x0000_s1119" connectloc="2"/>
          <o:proxy end="" idref="#_x0000_s1120" connectloc="3"/>
        </o:r>
        <o:r id="V:Rule16" type="connector" idref="#_x0000_s1145">
          <o:proxy start="" idref="#_x0000_s1119" connectloc="2"/>
          <o:proxy end="" idref="#_x0000_s1121" connectloc="3"/>
        </o:r>
        <o:r id="V:Rule17" type="connector" idref="#_x0000_s1104">
          <o:proxy start="" idref="#_x0000_s1092" connectloc="2"/>
          <o:proxy end="" idref="#_x0000_s1073" connectloc="1"/>
        </o:r>
        <o:r id="V:Rule18" type="connector" idref="#_x0000_s1085">
          <o:proxy start="" idref="#_x0000_s1075" connectloc="2"/>
          <o:proxy end="" idref="#_x0000_s1076" connectloc="3"/>
        </o:r>
        <o:r id="V:Rule19" type="connector" idref="#_x0000_s1174"/>
        <o:r id="V:Rule20" type="connector" idref="#_x0000_s1191">
          <o:proxy start="" idref="#_x0000_s1184" connectloc="2"/>
          <o:proxy end="" idref="#_x0000_s1187" connectloc="1"/>
        </o:r>
        <o:r id="V:Rule21" type="connector" idref="#_x0000_s1099"/>
        <o:r id="V:Rule22" type="connector" idref="#_x0000_s1133">
          <o:proxy start="" idref="#_x0000_s1112" connectloc="2"/>
          <o:proxy end="" idref="#_x0000_s1114" connectloc="3"/>
        </o:r>
        <o:r id="V:Rule23" type="connector" idref="#_x0000_s1175"/>
        <o:r id="V:Rule24" type="connector" idref="#_x0000_s1250"/>
        <o:r id="V:Rule25" type="connector" idref="#_x0000_s1255"/>
        <o:r id="V:Rule26" type="connector" idref="#_x0000_s1196">
          <o:proxy start="" idref="#_x0000_s1184" connectloc="0"/>
          <o:proxy end="" idref="#_x0000_s1185" connectloc="2"/>
        </o:r>
        <o:r id="V:Rule27" type="connector" idref="#_x0000_s1086">
          <o:proxy start="" idref="#_x0000_s1075" connectloc="2"/>
          <o:proxy end="" idref="#_x0000_s1077" connectloc="3"/>
        </o:r>
        <o:r id="V:Rule28" type="connector" idref="#_x0000_s1128">
          <o:proxy start="" idref="#_x0000_s1109" connectloc="2"/>
          <o:proxy end="" idref="#_x0000_s1115" connectloc="1"/>
        </o:r>
        <o:r id="V:Rule29" type="connector" idref="#_x0000_s1098"/>
        <o:r id="V:Rule30" type="connector" idref="#_x0000_s1246"/>
        <o:r id="V:Rule31" type="connector" idref="#_x0000_s1176"/>
        <o:r id="V:Rule32" type="connector" idref="#_x0000_s1227">
          <o:proxy end="" idref="#_x0000_s1225" connectloc="1"/>
        </o:r>
        <o:r id="V:Rule33" type="connector" idref="#_x0000_s1059"/>
        <o:r id="V:Rule34" type="connector" idref="#_x0000_s1257"/>
        <o:r id="V:Rule35" type="connector" idref="#_x0000_s1254"/>
        <o:r id="V:Rule36" type="connector" idref="#_x0000_s1142">
          <o:proxy start="" idref="#_x0000_s1116" connectloc="2"/>
          <o:proxy end="" idref="#_x0000_s1124" connectloc="1"/>
        </o:r>
        <o:r id="V:Rule37" type="connector" idref="#_x0000_s1197">
          <o:proxy end="" idref="#_x0000_s1185" connectloc="0"/>
        </o:r>
        <o:r id="V:Rule38" type="connector" idref="#_x0000_s1157"/>
        <o:r id="V:Rule39" type="connector" idref="#_x0000_s1223"/>
        <o:r id="V:Rule40" type="connector" idref="#_x0000_s1151">
          <o:proxy end="" idref="#_x0000_s1116" connectloc="0"/>
        </o:r>
        <o:r id="V:Rule41" type="connector" idref="#_x0000_s1194">
          <o:proxy start="" idref="#_x0000_s1184" connectloc="2"/>
          <o:proxy end="" idref="#_x0000_s1190" connectloc="1"/>
        </o:r>
        <o:r id="V:Rule42" type="connector" idref="#_x0000_s1134">
          <o:proxy start="" idref="#_x0000_s1112" connectloc="2"/>
          <o:proxy end="" idref="#_x0000_s1115" connectloc="3"/>
        </o:r>
        <o:r id="V:Rule43" type="connector" idref="#_x0000_s1217"/>
        <o:r id="V:Rule44" type="connector" idref="#_x0000_s1047">
          <o:proxy start="" idref="#_x0000_s1045" connectloc="2"/>
          <o:proxy end="" idref="#_x0000_s1042" connectloc="3"/>
        </o:r>
        <o:r id="V:Rule45" type="connector" idref="#_x0000_s1253"/>
        <o:r id="V:Rule46" type="connector" idref="#_x0000_s1093">
          <o:proxy end="" idref="#_x0000_s1091" connectloc="0"/>
        </o:r>
        <o:r id="V:Rule47" type="connector" idref="#_x0000_s1138">
          <o:proxy start="" idref="#_x0000_s1116" connectloc="2"/>
          <o:proxy end="" idref="#_x0000_s1120" connectloc="1"/>
        </o:r>
        <o:r id="V:Rule48" type="connector" idref="#_x0000_s1226">
          <o:proxy start="" idref="#_x0000_s1225" connectloc="3"/>
        </o:r>
        <o:r id="V:Rule49" type="connector" idref="#_x0000_s1135">
          <o:proxy start="" idref="#_x0000_s1112" connectloc="2"/>
          <o:proxy end="" idref="#_x0000_s1110" connectloc="3"/>
        </o:r>
        <o:r id="V:Rule50" type="connector" idref="#_x0000_s1130">
          <o:proxy start="" idref="#_x0000_s1109" connectloc="2"/>
          <o:proxy end="" idref="#_x0000_s1123" connectloc="1"/>
        </o:r>
        <o:r id="V:Rule51" type="connector" idref="#_x0000_s1060"/>
        <o:r id="V:Rule52" type="connector" idref="#_x0000_s1153">
          <o:proxy start="" idref="#_x0000_s1109" connectloc="0"/>
        </o:r>
        <o:r id="V:Rule53" type="connector" idref="#_x0000_s1048">
          <o:proxy start="" idref="#_x0000_s1046" connectloc="2"/>
          <o:proxy end="" idref="#_x0000_s1042" connectloc="1"/>
        </o:r>
        <o:r id="V:Rule54" type="connector" idref="#_x0000_s1148">
          <o:proxy start="" idref="#_x0000_s1119" connectloc="2"/>
          <o:proxy end="" idref="#_x0000_s1124" connectloc="3"/>
        </o:r>
        <o:r id="V:Rule55" type="connector" idref="#_x0000_s1219"/>
        <o:r id="V:Rule56" type="connector" idref="#_x0000_s1240"/>
        <o:r id="V:Rule57" type="connector" idref="#_x0000_s1143">
          <o:proxy start="" idref="#_x0000_s1119" connectloc="2"/>
          <o:proxy end="" idref="#_x0000_s1118" connectloc="3"/>
        </o:r>
        <o:r id="V:Rule58" type="connector" idref="#_x0000_s1159"/>
        <o:r id="V:Rule59" type="connector" idref="#_x0000_s1173"/>
        <o:r id="V:Rule60" type="connector" idref="#_x0000_s1150">
          <o:proxy start="" idref="#_x0000_s1112" connectloc="0"/>
        </o:r>
        <o:r id="V:Rule61" type="connector" idref="#_x0000_s1140">
          <o:proxy start="" idref="#_x0000_s1116" connectloc="2"/>
          <o:proxy end="" idref="#_x0000_s1122" connectloc="1"/>
        </o:r>
        <o:r id="V:Rule62" type="connector" idref="#_x0000_s1131">
          <o:proxy start="" idref="#_x0000_s1112" connectloc="2"/>
          <o:proxy end="" idref="#_x0000_s1111" connectloc="3"/>
        </o:r>
        <o:r id="V:Rule63" type="connector" idref="#_x0000_s1149">
          <o:proxy start="" idref="#_x0000_s1109" connectloc="0"/>
        </o:r>
        <o:r id="V:Rule64" type="connector" idref="#_x0000_s1205">
          <o:proxy start="" idref="#_x0000_s1203" connectloc="3"/>
        </o:r>
        <o:r id="V:Rule65" type="connector" idref="#_x0000_s1146">
          <o:proxy start="" idref="#_x0000_s1119" connectloc="2"/>
          <o:proxy end="" idref="#_x0000_s1122" connectloc="3"/>
        </o:r>
        <o:r id="V:Rule66" type="connector" idref="#_x0000_s1050">
          <o:proxy start="" idref="#_x0000_s1043" connectloc="1"/>
          <o:proxy end="" idref="#_x0000_s1046" connectloc="0"/>
        </o:r>
        <o:r id="V:Rule67" type="connector" idref="#_x0000_s1171"/>
        <o:r id="V:Rule68" type="connector" idref="#_x0000_s1244"/>
        <o:r id="V:Rule69" type="connector" idref="#_x0000_s1058"/>
        <o:r id="V:Rule70" type="connector" idref="#_x0000_s1156">
          <o:proxy end="" idref="#_x0000_s1119" connectloc="0"/>
        </o:r>
        <o:r id="V:Rule71" type="connector" idref="#_x0000_s1081">
          <o:proxy start="" idref="#_x0000_s1072" connectloc="2"/>
          <o:proxy end="" idref="#_x0000_s1076" connectloc="1"/>
        </o:r>
        <o:r id="V:Rule72" type="connector" idref="#_x0000_s1213">
          <o:proxy start="" idref="#_x0000_s1209" connectloc="2"/>
          <o:proxy end="" idref="#_x0000_s1206" connectloc="0"/>
        </o:r>
        <o:r id="V:Rule73" type="connector" idref="#_x0000_s1082">
          <o:proxy start="" idref="#_x0000_s1072" connectloc="2"/>
          <o:proxy end="" idref="#_x0000_s1077" connectloc="1"/>
        </o:r>
        <o:r id="V:Rule74" type="connector" idref="#_x0000_s1235">
          <o:proxy end="" idref="#_x0000_s1234" connectloc="0"/>
        </o:r>
        <o:r id="V:Rule75" type="connector" idref="#_x0000_s1049">
          <o:proxy start="" idref="#_x0000_s1043" connectloc="3"/>
          <o:proxy end="" idref="#_x0000_s1045" connectloc="0"/>
        </o:r>
        <o:r id="V:Rule76" type="connector" idref="#_x0000_s1061"/>
        <o:r id="V:Rule77" type="connector" idref="#_x0000_s1154">
          <o:proxy start="" idref="#_x0000_s1112" connectloc="0"/>
        </o:r>
        <o:r id="V:Rule78" type="connector" idref="#_x0000_s1084">
          <o:proxy start="" idref="#_x0000_s1075" connectloc="2"/>
          <o:proxy end="" idref="#_x0000_s1074" connectloc="3"/>
        </o:r>
        <o:r id="V:Rule79" type="connector" idref="#_x0000_s1172"/>
        <o:r id="V:Rule80" type="connector" idref="#_x0000_s1094"/>
        <o:r id="V:Rule81" type="connector" idref="#_x0000_s1136">
          <o:proxy start="" idref="#_x0000_s1112" connectloc="2"/>
          <o:proxy end="" idref="#_x0000_s1123" connectloc="3"/>
        </o:r>
        <o:r id="V:Rule82" type="connector" idref="#_x0000_s1192">
          <o:proxy start="" idref="#_x0000_s1184" connectloc="2"/>
          <o:proxy end="" idref="#_x0000_s1188" connectloc="1"/>
        </o:r>
        <o:r id="V:Rule83" type="connector" idref="#_x0000_s1141">
          <o:proxy start="" idref="#_x0000_s1116" connectloc="2"/>
          <o:proxy end="" idref="#_x0000_s1117" connectloc="1"/>
        </o:r>
        <o:r id="V:Rule84" type="connector" idref="#_x0000_s1258"/>
        <o:r id="V:Rule85" type="connector" idref="#_x0000_s1252"/>
        <o:r id="V:Rule86" type="connector" idref="#_x0000_s1251">
          <o:proxy end="" idref="#_x0000_s1247" connectloc="0"/>
        </o:r>
        <o:r id="V:Rule87" type="connector" idref="#_x0000_s1096"/>
        <o:r id="V:Rule88" type="connector" idref="#_x0000_s1087">
          <o:proxy start="" idref="#_x0000_s1075" connectloc="2"/>
          <o:proxy end="" idref="#_x0000_s1078" connectloc="3"/>
        </o:r>
        <o:r id="V:Rule89" type="connector" idref="#_x0000_s1147">
          <o:proxy start="" idref="#_x0000_s1119" connectloc="2"/>
          <o:proxy end="" idref="#_x0000_s1117" connectloc="3"/>
        </o:r>
        <o:r id="V:Rule90" type="connector" idref="#_x0000_s1242"/>
        <o:r id="V:Rule91" type="connector" idref="#_x0000_s1137">
          <o:proxy start="" idref="#_x0000_s1116" connectloc="2"/>
          <o:proxy end="" idref="#_x0000_s1118" connectloc="1"/>
        </o:r>
        <o:r id="V:Rule92" type="connector" idref="#_x0000_s1097">
          <o:proxy end="" idref="#_x0000_s1092" connectloc="0"/>
        </o:r>
        <o:r id="V:Rule93" type="connector" idref="#_x0000_s1256"/>
        <o:r id="V:Rule94" type="connector" idref="#_x0000_s1193">
          <o:proxy start="" idref="#_x0000_s1184" connectloc="2"/>
          <o:proxy end="" idref="#_x0000_s1189" connectloc="1"/>
        </o:r>
        <o:r id="V:Rule95" type="connector" idref="#_x0000_s1241"/>
        <o:r id="V:Rule96" type="connector" idref="#_x0000_s1103">
          <o:proxy start="" idref="#_x0000_s1092" connectloc="2"/>
        </o:r>
        <o:r id="V:Rule97" type="connector" idref="#_x0000_s1152">
          <o:proxy end="" idref="#_x0000_s1119" connectloc="0"/>
        </o:r>
        <o:r id="V:Rule98" type="connector" idref="#_x0000_s1218"/>
        <o:r id="V:Rule99" type="connector" idref="#_x0000_s1129">
          <o:proxy start="" idref="#_x0000_s1109" connectloc="2"/>
          <o:proxy end="" idref="#_x0000_s1110" connectloc="1"/>
        </o:r>
        <o:r id="V:Rule100" type="connector" idref="#_x0000_s1125">
          <o:proxy start="" idref="#_x0000_s1109" connectloc="2"/>
          <o:proxy end="" idref="#_x0000_s1111" connectloc="1"/>
        </o:r>
        <o:r id="V:Rule101" type="connector" idref="#_x0000_s1095"/>
      </o:rules>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SimSu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C390D"/>
    <w:pPr>
      <w:spacing w:before="200" w:after="200" w:line="276" w:lineRule="auto"/>
    </w:pPr>
    <w:rPr>
      <w:lang w:bidi="en-US"/>
    </w:rPr>
  </w:style>
  <w:style w:type="paragraph" w:styleId="Heading1">
    <w:name w:val="heading 1"/>
    <w:basedOn w:val="Normal"/>
    <w:next w:val="Normal"/>
    <w:link w:val="Heading1Char"/>
    <w:uiPriority w:val="9"/>
    <w:qFormat/>
    <w:rsid w:val="00C822A2"/>
    <w:pPr>
      <w:keepNext/>
      <w:pageBreakBefore/>
      <w:numPr>
        <w:numId w:val="1"/>
      </w:numPr>
      <w:spacing w:before="240" w:after="0" w:line="240" w:lineRule="auto"/>
      <w:outlineLvl w:val="0"/>
    </w:pPr>
    <w:rPr>
      <w:b/>
      <w:bCs/>
      <w:color w:val="4F81BD"/>
      <w:spacing w:val="15"/>
      <w:sz w:val="28"/>
      <w:szCs w:val="22"/>
    </w:rPr>
  </w:style>
  <w:style w:type="paragraph" w:styleId="Heading2">
    <w:name w:val="heading 2"/>
    <w:basedOn w:val="Normal"/>
    <w:next w:val="Normal"/>
    <w:link w:val="Heading2Char"/>
    <w:uiPriority w:val="9"/>
    <w:qFormat/>
    <w:rsid w:val="0099027A"/>
    <w:pPr>
      <w:keepNext/>
      <w:numPr>
        <w:ilvl w:val="1"/>
        <w:numId w:val="1"/>
      </w:numPr>
      <w:spacing w:after="0"/>
      <w:ind w:left="576"/>
      <w:outlineLvl w:val="1"/>
    </w:pPr>
    <w:rPr>
      <w:b/>
      <w:color w:val="4F81BD"/>
      <w:spacing w:val="15"/>
      <w:sz w:val="26"/>
      <w:szCs w:val="22"/>
    </w:rPr>
  </w:style>
  <w:style w:type="paragraph" w:styleId="Heading3">
    <w:name w:val="heading 3"/>
    <w:basedOn w:val="Normal"/>
    <w:next w:val="Normal"/>
    <w:link w:val="Heading3Char"/>
    <w:uiPriority w:val="9"/>
    <w:qFormat/>
    <w:rsid w:val="00C47F8D"/>
    <w:pPr>
      <w:keepNext/>
      <w:numPr>
        <w:ilvl w:val="2"/>
        <w:numId w:val="1"/>
      </w:numPr>
      <w:spacing w:before="120" w:after="0"/>
      <w:ind w:left="720"/>
      <w:outlineLvl w:val="2"/>
    </w:pPr>
    <w:rPr>
      <w:b/>
      <w:color w:val="4F81BD"/>
      <w:spacing w:val="15"/>
      <w:sz w:val="24"/>
      <w:szCs w:val="22"/>
    </w:rPr>
  </w:style>
  <w:style w:type="paragraph" w:styleId="Heading4">
    <w:name w:val="heading 4"/>
    <w:basedOn w:val="Normal"/>
    <w:next w:val="Normal"/>
    <w:link w:val="Heading4Char"/>
    <w:uiPriority w:val="9"/>
    <w:qFormat/>
    <w:rsid w:val="0099027A"/>
    <w:pPr>
      <w:keepNext/>
      <w:numPr>
        <w:ilvl w:val="3"/>
        <w:numId w:val="1"/>
      </w:numPr>
      <w:spacing w:before="300" w:after="0"/>
      <w:outlineLvl w:val="3"/>
    </w:pPr>
    <w:rPr>
      <w:b/>
      <w:color w:val="4F81BD"/>
      <w:spacing w:val="10"/>
      <w:sz w:val="22"/>
      <w:szCs w:val="22"/>
    </w:rPr>
  </w:style>
  <w:style w:type="paragraph" w:styleId="Heading5">
    <w:name w:val="heading 5"/>
    <w:basedOn w:val="Normal"/>
    <w:next w:val="Normal"/>
    <w:link w:val="Heading5Char"/>
    <w:uiPriority w:val="9"/>
    <w:qFormat/>
    <w:rsid w:val="008116F7"/>
    <w:pPr>
      <w:numPr>
        <w:ilvl w:val="4"/>
        <w:numId w:val="1"/>
      </w:numPr>
      <w:pBdr>
        <w:bottom w:val="single" w:sz="6" w:space="1" w:color="4F81BD"/>
      </w:pBdr>
      <w:spacing w:before="300" w:after="0"/>
      <w:outlineLvl w:val="4"/>
    </w:pPr>
    <w:rPr>
      <w:caps/>
      <w:color w:val="365F91"/>
      <w:spacing w:val="10"/>
      <w:sz w:val="22"/>
      <w:szCs w:val="22"/>
    </w:rPr>
  </w:style>
  <w:style w:type="paragraph" w:styleId="Heading6">
    <w:name w:val="heading 6"/>
    <w:basedOn w:val="Normal"/>
    <w:next w:val="Normal"/>
    <w:link w:val="Heading6Char"/>
    <w:uiPriority w:val="9"/>
    <w:qFormat/>
    <w:rsid w:val="008116F7"/>
    <w:pPr>
      <w:numPr>
        <w:ilvl w:val="5"/>
        <w:numId w:val="1"/>
      </w:numPr>
      <w:pBdr>
        <w:bottom w:val="dotted" w:sz="6" w:space="1" w:color="4F81BD"/>
      </w:pBdr>
      <w:spacing w:before="300" w:after="0"/>
      <w:outlineLvl w:val="5"/>
    </w:pPr>
    <w:rPr>
      <w:caps/>
      <w:color w:val="365F91"/>
      <w:spacing w:val="10"/>
      <w:sz w:val="22"/>
      <w:szCs w:val="22"/>
    </w:rPr>
  </w:style>
  <w:style w:type="paragraph" w:styleId="Heading7">
    <w:name w:val="heading 7"/>
    <w:basedOn w:val="Normal"/>
    <w:next w:val="Normal"/>
    <w:link w:val="Heading7Char"/>
    <w:uiPriority w:val="9"/>
    <w:qFormat/>
    <w:rsid w:val="008116F7"/>
    <w:pPr>
      <w:numPr>
        <w:ilvl w:val="6"/>
        <w:numId w:val="1"/>
      </w:numPr>
      <w:spacing w:before="300" w:after="0"/>
      <w:outlineLvl w:val="6"/>
    </w:pPr>
    <w:rPr>
      <w:caps/>
      <w:color w:val="365F91"/>
      <w:spacing w:val="10"/>
      <w:sz w:val="22"/>
      <w:szCs w:val="22"/>
    </w:rPr>
  </w:style>
  <w:style w:type="paragraph" w:styleId="Heading8">
    <w:name w:val="heading 8"/>
    <w:basedOn w:val="Normal"/>
    <w:next w:val="Normal"/>
    <w:link w:val="Heading8Char"/>
    <w:uiPriority w:val="9"/>
    <w:qFormat/>
    <w:rsid w:val="008116F7"/>
    <w:pPr>
      <w:numPr>
        <w:ilvl w:val="7"/>
        <w:numId w:val="1"/>
      </w:numPr>
      <w:spacing w:before="300" w:after="0"/>
      <w:outlineLvl w:val="7"/>
    </w:pPr>
    <w:rPr>
      <w:caps/>
      <w:spacing w:val="10"/>
      <w:sz w:val="18"/>
      <w:szCs w:val="18"/>
    </w:rPr>
  </w:style>
  <w:style w:type="paragraph" w:styleId="Heading9">
    <w:name w:val="heading 9"/>
    <w:basedOn w:val="Normal"/>
    <w:next w:val="Normal"/>
    <w:link w:val="Heading9Char"/>
    <w:uiPriority w:val="9"/>
    <w:qFormat/>
    <w:rsid w:val="008116F7"/>
    <w:pPr>
      <w:numPr>
        <w:ilvl w:val="8"/>
        <w:numId w:val="1"/>
      </w:numPr>
      <w:spacing w:before="300" w:after="0"/>
      <w:outlineLvl w:val="8"/>
    </w:pPr>
    <w:rPr>
      <w:i/>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22A2"/>
    <w:rPr>
      <w:b/>
      <w:bCs/>
      <w:color w:val="4F81BD"/>
      <w:spacing w:val="15"/>
      <w:sz w:val="28"/>
      <w:szCs w:val="22"/>
      <w:lang w:bidi="en-US"/>
    </w:rPr>
  </w:style>
  <w:style w:type="character" w:customStyle="1" w:styleId="Heading2Char">
    <w:name w:val="Heading 2 Char"/>
    <w:basedOn w:val="DefaultParagraphFont"/>
    <w:link w:val="Heading2"/>
    <w:uiPriority w:val="9"/>
    <w:rsid w:val="0099027A"/>
    <w:rPr>
      <w:b/>
      <w:color w:val="4F81BD"/>
      <w:spacing w:val="15"/>
      <w:sz w:val="26"/>
      <w:szCs w:val="22"/>
      <w:lang w:bidi="en-US"/>
    </w:rPr>
  </w:style>
  <w:style w:type="character" w:customStyle="1" w:styleId="Heading3Char">
    <w:name w:val="Heading 3 Char"/>
    <w:basedOn w:val="DefaultParagraphFont"/>
    <w:link w:val="Heading3"/>
    <w:uiPriority w:val="9"/>
    <w:rsid w:val="00C47F8D"/>
    <w:rPr>
      <w:b/>
      <w:color w:val="4F81BD"/>
      <w:spacing w:val="15"/>
      <w:sz w:val="24"/>
      <w:szCs w:val="22"/>
      <w:lang w:bidi="en-US"/>
    </w:rPr>
  </w:style>
  <w:style w:type="character" w:customStyle="1" w:styleId="Heading4Char">
    <w:name w:val="Heading 4 Char"/>
    <w:basedOn w:val="DefaultParagraphFont"/>
    <w:link w:val="Heading4"/>
    <w:uiPriority w:val="9"/>
    <w:rsid w:val="0099027A"/>
    <w:rPr>
      <w:b/>
      <w:color w:val="4F81BD"/>
      <w:spacing w:val="10"/>
      <w:sz w:val="22"/>
      <w:szCs w:val="22"/>
      <w:lang w:bidi="en-US"/>
    </w:rPr>
  </w:style>
  <w:style w:type="character" w:customStyle="1" w:styleId="Heading5Char">
    <w:name w:val="Heading 5 Char"/>
    <w:basedOn w:val="DefaultParagraphFont"/>
    <w:link w:val="Heading5"/>
    <w:uiPriority w:val="9"/>
    <w:rsid w:val="008116F7"/>
    <w:rPr>
      <w:caps/>
      <w:color w:val="365F91"/>
      <w:spacing w:val="10"/>
      <w:sz w:val="22"/>
      <w:szCs w:val="22"/>
      <w:lang w:bidi="en-US"/>
    </w:rPr>
  </w:style>
  <w:style w:type="character" w:customStyle="1" w:styleId="Heading6Char">
    <w:name w:val="Heading 6 Char"/>
    <w:basedOn w:val="DefaultParagraphFont"/>
    <w:link w:val="Heading6"/>
    <w:uiPriority w:val="9"/>
    <w:rsid w:val="008116F7"/>
    <w:rPr>
      <w:caps/>
      <w:color w:val="365F91"/>
      <w:spacing w:val="10"/>
      <w:sz w:val="22"/>
      <w:szCs w:val="22"/>
      <w:lang w:bidi="en-US"/>
    </w:rPr>
  </w:style>
  <w:style w:type="character" w:customStyle="1" w:styleId="Heading7Char">
    <w:name w:val="Heading 7 Char"/>
    <w:basedOn w:val="DefaultParagraphFont"/>
    <w:link w:val="Heading7"/>
    <w:uiPriority w:val="9"/>
    <w:rsid w:val="008116F7"/>
    <w:rPr>
      <w:caps/>
      <w:color w:val="365F91"/>
      <w:spacing w:val="10"/>
      <w:sz w:val="22"/>
      <w:szCs w:val="22"/>
      <w:lang w:bidi="en-US"/>
    </w:rPr>
  </w:style>
  <w:style w:type="character" w:customStyle="1" w:styleId="Heading8Char">
    <w:name w:val="Heading 8 Char"/>
    <w:basedOn w:val="DefaultParagraphFont"/>
    <w:link w:val="Heading8"/>
    <w:uiPriority w:val="9"/>
    <w:rsid w:val="008116F7"/>
    <w:rPr>
      <w:caps/>
      <w:spacing w:val="10"/>
      <w:sz w:val="18"/>
      <w:szCs w:val="18"/>
      <w:lang w:bidi="en-US"/>
    </w:rPr>
  </w:style>
  <w:style w:type="character" w:customStyle="1" w:styleId="Heading9Char">
    <w:name w:val="Heading 9 Char"/>
    <w:basedOn w:val="DefaultParagraphFont"/>
    <w:link w:val="Heading9"/>
    <w:uiPriority w:val="9"/>
    <w:rsid w:val="008116F7"/>
    <w:rPr>
      <w:i/>
      <w:caps/>
      <w:spacing w:val="10"/>
      <w:sz w:val="18"/>
      <w:szCs w:val="18"/>
      <w:lang w:bidi="en-US"/>
    </w:rPr>
  </w:style>
  <w:style w:type="paragraph" w:styleId="Title">
    <w:name w:val="Title"/>
    <w:basedOn w:val="Normal"/>
    <w:next w:val="Normal"/>
    <w:link w:val="TitleChar"/>
    <w:uiPriority w:val="10"/>
    <w:qFormat/>
    <w:rsid w:val="005F39BD"/>
    <w:pPr>
      <w:spacing w:before="720"/>
      <w:jc w:val="center"/>
    </w:pPr>
    <w:rPr>
      <w:b/>
      <w:color w:val="4F81BD"/>
      <w:spacing w:val="10"/>
      <w:kern w:val="28"/>
      <w:sz w:val="52"/>
      <w:szCs w:val="52"/>
    </w:rPr>
  </w:style>
  <w:style w:type="character" w:customStyle="1" w:styleId="TitleChar">
    <w:name w:val="Title Char"/>
    <w:basedOn w:val="DefaultParagraphFont"/>
    <w:link w:val="Title"/>
    <w:uiPriority w:val="10"/>
    <w:rsid w:val="005F39BD"/>
    <w:rPr>
      <w:b/>
      <w:color w:val="4F81BD"/>
      <w:spacing w:val="10"/>
      <w:kern w:val="28"/>
      <w:sz w:val="52"/>
      <w:szCs w:val="52"/>
      <w:lang w:eastAsia="en-US" w:bidi="en-US"/>
    </w:rPr>
  </w:style>
  <w:style w:type="paragraph" w:styleId="Subtitle">
    <w:name w:val="Subtitle"/>
    <w:basedOn w:val="Normal"/>
    <w:next w:val="Normal"/>
    <w:link w:val="SubtitleChar"/>
    <w:uiPriority w:val="11"/>
    <w:qFormat/>
    <w:rsid w:val="00E153E5"/>
    <w:pPr>
      <w:jc w:val="center"/>
    </w:pPr>
    <w:rPr>
      <w:sz w:val="28"/>
      <w:szCs w:val="28"/>
    </w:rPr>
  </w:style>
  <w:style w:type="character" w:customStyle="1" w:styleId="SubtitleChar">
    <w:name w:val="Subtitle Char"/>
    <w:basedOn w:val="DefaultParagraphFont"/>
    <w:link w:val="Subtitle"/>
    <w:uiPriority w:val="11"/>
    <w:rsid w:val="00E153E5"/>
    <w:rPr>
      <w:sz w:val="28"/>
      <w:szCs w:val="28"/>
    </w:rPr>
  </w:style>
  <w:style w:type="character" w:customStyle="1" w:styleId="SubtleEmphasis1">
    <w:name w:val="Subtle Emphasis1"/>
    <w:uiPriority w:val="19"/>
    <w:qFormat/>
    <w:rsid w:val="008116F7"/>
    <w:rPr>
      <w:i/>
      <w:iCs/>
      <w:color w:val="243F60"/>
    </w:rPr>
  </w:style>
  <w:style w:type="character" w:styleId="Emphasis">
    <w:name w:val="Emphasis"/>
    <w:uiPriority w:val="20"/>
    <w:qFormat/>
    <w:rsid w:val="008116F7"/>
    <w:rPr>
      <w:caps/>
      <w:color w:val="243F60"/>
      <w:spacing w:val="5"/>
    </w:rPr>
  </w:style>
  <w:style w:type="character" w:customStyle="1" w:styleId="IntenseEmphasis1">
    <w:name w:val="Intense Emphasis1"/>
    <w:uiPriority w:val="21"/>
    <w:qFormat/>
    <w:rsid w:val="008116F7"/>
    <w:rPr>
      <w:b/>
      <w:bCs/>
      <w:caps/>
      <w:color w:val="243F60"/>
      <w:spacing w:val="10"/>
    </w:rPr>
  </w:style>
  <w:style w:type="character" w:styleId="Strong">
    <w:name w:val="Strong"/>
    <w:uiPriority w:val="22"/>
    <w:qFormat/>
    <w:rsid w:val="008116F7"/>
    <w:rPr>
      <w:b/>
      <w:bCs/>
    </w:rPr>
  </w:style>
  <w:style w:type="paragraph" w:customStyle="1" w:styleId="ColorfulGrid-Accent11">
    <w:name w:val="Colorful Grid - Accent 11"/>
    <w:basedOn w:val="Normal"/>
    <w:next w:val="Normal"/>
    <w:link w:val="ColorfulGrid-Accent1Char"/>
    <w:uiPriority w:val="29"/>
    <w:qFormat/>
    <w:rsid w:val="008116F7"/>
    <w:rPr>
      <w:i/>
      <w:iCs/>
    </w:rPr>
  </w:style>
  <w:style w:type="character" w:customStyle="1" w:styleId="ColorfulGrid-Accent1Char">
    <w:name w:val="Colorful Grid - Accent 1 Char"/>
    <w:basedOn w:val="DefaultParagraphFont"/>
    <w:link w:val="ColorfulGrid-Accent11"/>
    <w:uiPriority w:val="29"/>
    <w:rsid w:val="008116F7"/>
    <w:rPr>
      <w:i/>
      <w:iCs/>
      <w:sz w:val="20"/>
      <w:szCs w:val="20"/>
    </w:rPr>
  </w:style>
  <w:style w:type="paragraph" w:customStyle="1" w:styleId="LightShading-Accent21">
    <w:name w:val="Light Shading - Accent 21"/>
    <w:basedOn w:val="Normal"/>
    <w:next w:val="Normal"/>
    <w:link w:val="LightShading-Accent2Char"/>
    <w:uiPriority w:val="30"/>
    <w:qFormat/>
    <w:rsid w:val="008116F7"/>
    <w:pPr>
      <w:pBdr>
        <w:top w:val="single" w:sz="4" w:space="10" w:color="4F81BD"/>
        <w:left w:val="single" w:sz="4" w:space="10" w:color="4F81BD"/>
      </w:pBdr>
      <w:spacing w:after="0"/>
      <w:ind w:left="1296" w:right="1152"/>
      <w:jc w:val="both"/>
    </w:pPr>
    <w:rPr>
      <w:i/>
      <w:iCs/>
      <w:color w:val="4F81BD"/>
    </w:rPr>
  </w:style>
  <w:style w:type="character" w:customStyle="1" w:styleId="LightShading-Accent2Char">
    <w:name w:val="Light Shading - Accent 2 Char"/>
    <w:basedOn w:val="DefaultParagraphFont"/>
    <w:link w:val="LightShading-Accent21"/>
    <w:uiPriority w:val="30"/>
    <w:rsid w:val="008116F7"/>
    <w:rPr>
      <w:i/>
      <w:iCs/>
      <w:color w:val="4F81BD"/>
      <w:sz w:val="20"/>
      <w:szCs w:val="20"/>
    </w:rPr>
  </w:style>
  <w:style w:type="paragraph" w:styleId="Caption">
    <w:name w:val="caption"/>
    <w:basedOn w:val="Normal"/>
    <w:next w:val="Normal"/>
    <w:qFormat/>
    <w:rsid w:val="00186614"/>
    <w:pPr>
      <w:jc w:val="center"/>
    </w:pPr>
    <w:rPr>
      <w:b/>
      <w:bCs/>
      <w:color w:val="365F91"/>
      <w:sz w:val="18"/>
      <w:szCs w:val="16"/>
    </w:rPr>
  </w:style>
  <w:style w:type="paragraph" w:customStyle="1" w:styleId="NoSpacing1">
    <w:name w:val="No Spacing1"/>
    <w:basedOn w:val="Normal"/>
    <w:link w:val="NoSpacingChar"/>
    <w:uiPriority w:val="1"/>
    <w:qFormat/>
    <w:rsid w:val="008116F7"/>
    <w:pPr>
      <w:spacing w:before="0" w:after="0" w:line="240" w:lineRule="auto"/>
    </w:pPr>
  </w:style>
  <w:style w:type="character" w:customStyle="1" w:styleId="NoSpacingChar">
    <w:name w:val="No Spacing Char"/>
    <w:basedOn w:val="DefaultParagraphFont"/>
    <w:link w:val="NoSpacing1"/>
    <w:uiPriority w:val="1"/>
    <w:rsid w:val="008116F7"/>
    <w:rPr>
      <w:sz w:val="20"/>
      <w:szCs w:val="20"/>
    </w:rPr>
  </w:style>
  <w:style w:type="paragraph" w:customStyle="1" w:styleId="ColorfulList-Accent11">
    <w:name w:val="Colorful List - Accent 11"/>
    <w:basedOn w:val="Normal"/>
    <w:uiPriority w:val="34"/>
    <w:qFormat/>
    <w:rsid w:val="008116F7"/>
    <w:pPr>
      <w:ind w:left="720"/>
      <w:contextualSpacing/>
    </w:pPr>
  </w:style>
  <w:style w:type="character" w:customStyle="1" w:styleId="SubtleReference1">
    <w:name w:val="Subtle Reference1"/>
    <w:uiPriority w:val="31"/>
    <w:qFormat/>
    <w:rsid w:val="008116F7"/>
    <w:rPr>
      <w:b/>
      <w:bCs/>
      <w:color w:val="4F81BD"/>
    </w:rPr>
  </w:style>
  <w:style w:type="character" w:customStyle="1" w:styleId="IntenseReference1">
    <w:name w:val="Intense Reference1"/>
    <w:uiPriority w:val="32"/>
    <w:qFormat/>
    <w:rsid w:val="008116F7"/>
    <w:rPr>
      <w:b/>
      <w:bCs/>
      <w:i/>
      <w:iCs/>
      <w:caps/>
      <w:color w:val="4F81BD"/>
    </w:rPr>
  </w:style>
  <w:style w:type="paragraph" w:styleId="Header">
    <w:name w:val="header"/>
    <w:basedOn w:val="Normal"/>
    <w:link w:val="HeaderChar"/>
    <w:uiPriority w:val="99"/>
    <w:unhideWhenUsed/>
    <w:rsid w:val="00E153E5"/>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E153E5"/>
    <w:rPr>
      <w:sz w:val="20"/>
      <w:szCs w:val="20"/>
    </w:rPr>
  </w:style>
  <w:style w:type="paragraph" w:customStyle="1" w:styleId="TOCHeading1">
    <w:name w:val="TOC Heading1"/>
    <w:basedOn w:val="Heading1"/>
    <w:next w:val="Normal"/>
    <w:uiPriority w:val="39"/>
    <w:qFormat/>
    <w:rsid w:val="008116F7"/>
    <w:pPr>
      <w:outlineLvl w:val="9"/>
    </w:pPr>
  </w:style>
  <w:style w:type="paragraph" w:styleId="Footer">
    <w:name w:val="footer"/>
    <w:basedOn w:val="Normal"/>
    <w:link w:val="FooterChar"/>
    <w:uiPriority w:val="99"/>
    <w:unhideWhenUsed/>
    <w:rsid w:val="00CF0DD4"/>
    <w:pPr>
      <w:tabs>
        <w:tab w:val="center" w:pos="4680"/>
        <w:tab w:val="right" w:pos="9360"/>
      </w:tabs>
      <w:spacing w:before="0" w:after="0" w:line="240" w:lineRule="auto"/>
    </w:pPr>
    <w:rPr>
      <w:sz w:val="16"/>
    </w:rPr>
  </w:style>
  <w:style w:type="character" w:customStyle="1" w:styleId="FooterChar">
    <w:name w:val="Footer Char"/>
    <w:basedOn w:val="DefaultParagraphFont"/>
    <w:link w:val="Footer"/>
    <w:uiPriority w:val="99"/>
    <w:rsid w:val="00CF0DD4"/>
    <w:rPr>
      <w:sz w:val="16"/>
      <w:szCs w:val="20"/>
    </w:rPr>
  </w:style>
  <w:style w:type="paragraph" w:styleId="BalloonText">
    <w:name w:val="Balloon Text"/>
    <w:basedOn w:val="Normal"/>
    <w:link w:val="BalloonTextChar"/>
    <w:uiPriority w:val="99"/>
    <w:semiHidden/>
    <w:unhideWhenUsed/>
    <w:rsid w:val="00E153E5"/>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153E5"/>
    <w:rPr>
      <w:rFonts w:ascii="Tahoma" w:hAnsi="Tahoma" w:cs="Tahoma"/>
      <w:sz w:val="16"/>
      <w:szCs w:val="16"/>
    </w:rPr>
  </w:style>
  <w:style w:type="paragraph" w:styleId="TOC1">
    <w:name w:val="toc 1"/>
    <w:basedOn w:val="Normal"/>
    <w:next w:val="Normal"/>
    <w:autoRedefine/>
    <w:uiPriority w:val="39"/>
    <w:unhideWhenUsed/>
    <w:qFormat/>
    <w:rsid w:val="0017640C"/>
    <w:pPr>
      <w:spacing w:after="100"/>
    </w:pPr>
  </w:style>
  <w:style w:type="paragraph" w:styleId="TOC2">
    <w:name w:val="toc 2"/>
    <w:basedOn w:val="Normal"/>
    <w:next w:val="Normal"/>
    <w:autoRedefine/>
    <w:uiPriority w:val="39"/>
    <w:unhideWhenUsed/>
    <w:qFormat/>
    <w:rsid w:val="0017640C"/>
    <w:pPr>
      <w:spacing w:after="100"/>
      <w:ind w:left="200"/>
    </w:pPr>
  </w:style>
  <w:style w:type="paragraph" w:styleId="TOC3">
    <w:name w:val="toc 3"/>
    <w:basedOn w:val="Normal"/>
    <w:next w:val="Normal"/>
    <w:autoRedefine/>
    <w:uiPriority w:val="39"/>
    <w:unhideWhenUsed/>
    <w:qFormat/>
    <w:rsid w:val="0017640C"/>
    <w:pPr>
      <w:spacing w:after="100"/>
      <w:ind w:left="400"/>
    </w:pPr>
  </w:style>
  <w:style w:type="paragraph" w:styleId="TOC4">
    <w:name w:val="toc 4"/>
    <w:basedOn w:val="Normal"/>
    <w:next w:val="Normal"/>
    <w:autoRedefine/>
    <w:uiPriority w:val="39"/>
    <w:unhideWhenUsed/>
    <w:rsid w:val="0017640C"/>
    <w:pPr>
      <w:spacing w:after="100"/>
      <w:ind w:left="600"/>
    </w:pPr>
  </w:style>
  <w:style w:type="character" w:styleId="Hyperlink">
    <w:name w:val="Hyperlink"/>
    <w:basedOn w:val="DefaultParagraphFont"/>
    <w:uiPriority w:val="99"/>
    <w:unhideWhenUsed/>
    <w:rsid w:val="0017640C"/>
    <w:rPr>
      <w:color w:val="0000FF"/>
      <w:u w:val="single"/>
    </w:rPr>
  </w:style>
  <w:style w:type="table" w:styleId="TableGrid">
    <w:name w:val="Table Grid"/>
    <w:basedOn w:val="TableNormal"/>
    <w:uiPriority w:val="59"/>
    <w:rsid w:val="004D6FF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styleId="TOC5">
    <w:name w:val="toc 5"/>
    <w:basedOn w:val="Normal"/>
    <w:next w:val="Normal"/>
    <w:autoRedefine/>
    <w:uiPriority w:val="39"/>
    <w:unhideWhenUsed/>
    <w:rsid w:val="00F52FB4"/>
    <w:pPr>
      <w:spacing w:before="0" w:after="100"/>
      <w:ind w:left="880"/>
    </w:pPr>
    <w:rPr>
      <w:sz w:val="22"/>
      <w:szCs w:val="22"/>
      <w:lang w:eastAsia="zh-CN" w:bidi="ar-SA"/>
    </w:rPr>
  </w:style>
  <w:style w:type="paragraph" w:styleId="TOC6">
    <w:name w:val="toc 6"/>
    <w:basedOn w:val="Normal"/>
    <w:next w:val="Normal"/>
    <w:autoRedefine/>
    <w:uiPriority w:val="39"/>
    <w:unhideWhenUsed/>
    <w:rsid w:val="00F52FB4"/>
    <w:pPr>
      <w:spacing w:before="0" w:after="100"/>
      <w:ind w:left="1100"/>
    </w:pPr>
    <w:rPr>
      <w:sz w:val="22"/>
      <w:szCs w:val="22"/>
      <w:lang w:eastAsia="zh-CN" w:bidi="ar-SA"/>
    </w:rPr>
  </w:style>
  <w:style w:type="paragraph" w:styleId="TOC7">
    <w:name w:val="toc 7"/>
    <w:basedOn w:val="Normal"/>
    <w:next w:val="Normal"/>
    <w:autoRedefine/>
    <w:uiPriority w:val="39"/>
    <w:unhideWhenUsed/>
    <w:rsid w:val="00F52FB4"/>
    <w:pPr>
      <w:spacing w:before="0" w:after="100"/>
      <w:ind w:left="1320"/>
    </w:pPr>
    <w:rPr>
      <w:sz w:val="22"/>
      <w:szCs w:val="22"/>
      <w:lang w:eastAsia="zh-CN" w:bidi="ar-SA"/>
    </w:rPr>
  </w:style>
  <w:style w:type="paragraph" w:styleId="TOC8">
    <w:name w:val="toc 8"/>
    <w:basedOn w:val="Normal"/>
    <w:next w:val="Normal"/>
    <w:autoRedefine/>
    <w:uiPriority w:val="39"/>
    <w:unhideWhenUsed/>
    <w:rsid w:val="00F52FB4"/>
    <w:pPr>
      <w:spacing w:before="0" w:after="100"/>
      <w:ind w:left="1540"/>
    </w:pPr>
    <w:rPr>
      <w:sz w:val="22"/>
      <w:szCs w:val="22"/>
      <w:lang w:eastAsia="zh-CN" w:bidi="ar-SA"/>
    </w:rPr>
  </w:style>
  <w:style w:type="paragraph" w:styleId="TOC9">
    <w:name w:val="toc 9"/>
    <w:basedOn w:val="Normal"/>
    <w:next w:val="Normal"/>
    <w:autoRedefine/>
    <w:uiPriority w:val="39"/>
    <w:unhideWhenUsed/>
    <w:rsid w:val="00F52FB4"/>
    <w:pPr>
      <w:spacing w:before="0" w:after="100"/>
      <w:ind w:left="1760"/>
    </w:pPr>
    <w:rPr>
      <w:sz w:val="22"/>
      <w:szCs w:val="22"/>
      <w:lang w:eastAsia="zh-CN" w:bidi="ar-SA"/>
    </w:rPr>
  </w:style>
  <w:style w:type="paragraph" w:styleId="Date">
    <w:name w:val="Date"/>
    <w:basedOn w:val="Normal"/>
    <w:next w:val="Normal"/>
    <w:link w:val="DateChar"/>
    <w:uiPriority w:val="99"/>
    <w:semiHidden/>
    <w:unhideWhenUsed/>
    <w:rsid w:val="00584987"/>
  </w:style>
  <w:style w:type="character" w:customStyle="1" w:styleId="DateChar">
    <w:name w:val="Date Char"/>
    <w:basedOn w:val="DefaultParagraphFont"/>
    <w:link w:val="Date"/>
    <w:uiPriority w:val="99"/>
    <w:semiHidden/>
    <w:rsid w:val="00584987"/>
    <w:rPr>
      <w:lang w:eastAsia="en-US" w:bidi="en-US"/>
    </w:rPr>
  </w:style>
  <w:style w:type="character" w:styleId="FollowedHyperlink">
    <w:name w:val="FollowedHyperlink"/>
    <w:basedOn w:val="DefaultParagraphFont"/>
    <w:uiPriority w:val="99"/>
    <w:semiHidden/>
    <w:unhideWhenUsed/>
    <w:rsid w:val="0095218C"/>
    <w:rPr>
      <w:color w:val="800080"/>
      <w:u w:val="single"/>
    </w:rPr>
  </w:style>
  <w:style w:type="paragraph" w:styleId="HTMLPreformatted">
    <w:name w:val="HTML Preformatted"/>
    <w:basedOn w:val="Normal"/>
    <w:link w:val="HTMLPreformattedChar"/>
    <w:uiPriority w:val="99"/>
    <w:semiHidden/>
    <w:unhideWhenUsed/>
    <w:rsid w:val="0093771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pPr>
    <w:rPr>
      <w:rFonts w:ascii="Courier New" w:eastAsia="Times New Roman" w:hAnsi="Courier New" w:cs="Courier New"/>
      <w:lang w:bidi="ar-SA"/>
    </w:rPr>
  </w:style>
  <w:style w:type="character" w:customStyle="1" w:styleId="HTMLPreformattedChar">
    <w:name w:val="HTML Preformatted Char"/>
    <w:basedOn w:val="DefaultParagraphFont"/>
    <w:link w:val="HTMLPreformatted"/>
    <w:uiPriority w:val="99"/>
    <w:semiHidden/>
    <w:rsid w:val="00937711"/>
    <w:rPr>
      <w:rFonts w:ascii="Courier New" w:eastAsia="Times New Roman" w:hAnsi="Courier New" w:cs="Courier New"/>
    </w:rPr>
  </w:style>
  <w:style w:type="paragraph" w:customStyle="1" w:styleId="Default">
    <w:name w:val="Default"/>
    <w:basedOn w:val="Normal"/>
    <w:rsid w:val="00204C72"/>
    <w:pPr>
      <w:autoSpaceDE w:val="0"/>
      <w:autoSpaceDN w:val="0"/>
      <w:spacing w:before="0" w:after="0" w:line="240" w:lineRule="auto"/>
    </w:pPr>
    <w:rPr>
      <w:rFonts w:eastAsia="Calibri" w:cs="Calibri"/>
      <w:color w:val="000000"/>
      <w:sz w:val="24"/>
      <w:szCs w:val="24"/>
      <w:lang w:bidi="ar-SA"/>
    </w:rPr>
  </w:style>
  <w:style w:type="paragraph" w:styleId="ListParagraph">
    <w:name w:val="List Paragraph"/>
    <w:basedOn w:val="Normal"/>
    <w:uiPriority w:val="34"/>
    <w:qFormat/>
    <w:rsid w:val="00B05847"/>
    <w:pPr>
      <w:spacing w:before="120" w:after="120" w:line="240" w:lineRule="auto"/>
      <w:ind w:left="720"/>
    </w:pPr>
    <w:rPr>
      <w:rFonts w:asciiTheme="minorHAnsi" w:eastAsia="Calibri" w:hAnsiTheme="minorHAnsi"/>
      <w:szCs w:val="16"/>
      <w:lang w:bidi="ar-SA"/>
    </w:rPr>
  </w:style>
  <w:style w:type="paragraph" w:styleId="PlainText">
    <w:name w:val="Plain Text"/>
    <w:basedOn w:val="Normal"/>
    <w:link w:val="PlainTextChar"/>
    <w:uiPriority w:val="99"/>
    <w:semiHidden/>
    <w:unhideWhenUsed/>
    <w:rsid w:val="00984970"/>
    <w:pPr>
      <w:spacing w:before="0" w:after="0" w:line="240" w:lineRule="auto"/>
    </w:pPr>
    <w:rPr>
      <w:rFonts w:ascii="Consolas" w:eastAsia="Calibri" w:hAnsi="Consolas"/>
      <w:sz w:val="21"/>
      <w:szCs w:val="21"/>
      <w:lang w:bidi="ar-SA"/>
    </w:rPr>
  </w:style>
  <w:style w:type="character" w:customStyle="1" w:styleId="PlainTextChar">
    <w:name w:val="Plain Text Char"/>
    <w:basedOn w:val="DefaultParagraphFont"/>
    <w:link w:val="PlainText"/>
    <w:uiPriority w:val="99"/>
    <w:semiHidden/>
    <w:rsid w:val="00984970"/>
    <w:rPr>
      <w:rFonts w:ascii="Consolas" w:eastAsia="Calibri" w:hAnsi="Consolas" w:cs="Times New Roman"/>
      <w:sz w:val="21"/>
      <w:szCs w:val="21"/>
    </w:rPr>
  </w:style>
  <w:style w:type="paragraph" w:customStyle="1" w:styleId="NoSpacing2">
    <w:name w:val="No Spacing2"/>
    <w:basedOn w:val="Normal"/>
    <w:uiPriority w:val="1"/>
    <w:qFormat/>
    <w:rsid w:val="00DB219F"/>
    <w:pPr>
      <w:spacing w:before="0" w:after="0" w:line="240" w:lineRule="auto"/>
    </w:pPr>
  </w:style>
  <w:style w:type="paragraph" w:styleId="NoSpacing">
    <w:name w:val="No Spacing"/>
    <w:uiPriority w:val="1"/>
    <w:qFormat/>
    <w:rsid w:val="00B51A37"/>
    <w:rPr>
      <w:lang w:bidi="en-US"/>
    </w:rPr>
  </w:style>
  <w:style w:type="character" w:styleId="HTMLCode">
    <w:name w:val="HTML Code"/>
    <w:basedOn w:val="DefaultParagraphFont"/>
    <w:uiPriority w:val="99"/>
    <w:semiHidden/>
    <w:unhideWhenUsed/>
    <w:rsid w:val="002E733D"/>
    <w:rPr>
      <w:rFonts w:ascii="Courier New" w:eastAsia="Times New Roman" w:hAnsi="Courier New" w:cs="Courier New"/>
      <w:sz w:val="20"/>
      <w:szCs w:val="20"/>
    </w:rPr>
  </w:style>
  <w:style w:type="paragraph" w:customStyle="1" w:styleId="Code">
    <w:name w:val="Code"/>
    <w:basedOn w:val="Normal"/>
    <w:qFormat/>
    <w:rsid w:val="00E72894"/>
    <w:pPr>
      <w:keepLines/>
      <w:shd w:val="pct10" w:color="auto" w:fill="auto"/>
      <w:suppressAutoHyphens/>
      <w:ind w:left="720"/>
      <w:contextualSpacing/>
    </w:pPr>
    <w:rPr>
      <w:rFonts w:ascii="Courier New" w:hAnsi="Courier New" w:cs="Courier New"/>
    </w:rPr>
  </w:style>
  <w:style w:type="paragraph" w:styleId="Revision">
    <w:name w:val="Revision"/>
    <w:hidden/>
    <w:uiPriority w:val="99"/>
    <w:semiHidden/>
    <w:rsid w:val="005D753F"/>
    <w:rPr>
      <w:lang w:bidi="en-US"/>
    </w:rPr>
  </w:style>
  <w:style w:type="paragraph" w:styleId="TableofFigures">
    <w:name w:val="table of figures"/>
    <w:basedOn w:val="Normal"/>
    <w:next w:val="Normal"/>
    <w:link w:val="TableofFiguresChar"/>
    <w:uiPriority w:val="99"/>
    <w:unhideWhenUsed/>
    <w:rsid w:val="00B06EB1"/>
    <w:pPr>
      <w:spacing w:after="0"/>
    </w:pPr>
  </w:style>
  <w:style w:type="paragraph" w:customStyle="1" w:styleId="DateofRelease">
    <w:name w:val="Date of Release"/>
    <w:basedOn w:val="Normal"/>
    <w:qFormat/>
    <w:rsid w:val="00186614"/>
    <w:pPr>
      <w:jc w:val="center"/>
    </w:pPr>
    <w:rPr>
      <w:sz w:val="28"/>
      <w:szCs w:val="28"/>
    </w:rPr>
  </w:style>
  <w:style w:type="character" w:customStyle="1" w:styleId="Codeinline">
    <w:name w:val="Code in line"/>
    <w:basedOn w:val="DefaultParagraphFont"/>
    <w:uiPriority w:val="1"/>
    <w:qFormat/>
    <w:rsid w:val="003A542E"/>
    <w:rPr>
      <w:rFonts w:ascii="Courier New" w:hAnsi="Courier New" w:cs="Courier New"/>
    </w:rPr>
  </w:style>
  <w:style w:type="character" w:styleId="CommentReference">
    <w:name w:val="annotation reference"/>
    <w:basedOn w:val="DefaultParagraphFont"/>
    <w:uiPriority w:val="99"/>
    <w:semiHidden/>
    <w:unhideWhenUsed/>
    <w:rsid w:val="00B5557F"/>
    <w:rPr>
      <w:sz w:val="16"/>
      <w:szCs w:val="16"/>
    </w:rPr>
  </w:style>
  <w:style w:type="paragraph" w:styleId="CommentText">
    <w:name w:val="annotation text"/>
    <w:basedOn w:val="Normal"/>
    <w:link w:val="CommentTextChar"/>
    <w:uiPriority w:val="99"/>
    <w:semiHidden/>
    <w:unhideWhenUsed/>
    <w:rsid w:val="00B5557F"/>
    <w:pPr>
      <w:spacing w:line="240" w:lineRule="auto"/>
    </w:pPr>
  </w:style>
  <w:style w:type="character" w:customStyle="1" w:styleId="CommentTextChar">
    <w:name w:val="Comment Text Char"/>
    <w:basedOn w:val="DefaultParagraphFont"/>
    <w:link w:val="CommentText"/>
    <w:uiPriority w:val="99"/>
    <w:semiHidden/>
    <w:rsid w:val="00B5557F"/>
    <w:rPr>
      <w:lang w:bidi="en-US"/>
    </w:rPr>
  </w:style>
  <w:style w:type="paragraph" w:styleId="CommentSubject">
    <w:name w:val="annotation subject"/>
    <w:basedOn w:val="CommentText"/>
    <w:next w:val="CommentText"/>
    <w:link w:val="CommentSubjectChar"/>
    <w:uiPriority w:val="99"/>
    <w:semiHidden/>
    <w:unhideWhenUsed/>
    <w:rsid w:val="00B5557F"/>
    <w:rPr>
      <w:b/>
      <w:bCs/>
    </w:rPr>
  </w:style>
  <w:style w:type="character" w:customStyle="1" w:styleId="CommentSubjectChar">
    <w:name w:val="Comment Subject Char"/>
    <w:basedOn w:val="CommentTextChar"/>
    <w:link w:val="CommentSubject"/>
    <w:uiPriority w:val="99"/>
    <w:semiHidden/>
    <w:rsid w:val="00B5557F"/>
    <w:rPr>
      <w:b/>
      <w:bCs/>
      <w:lang w:bidi="en-US"/>
    </w:rPr>
  </w:style>
  <w:style w:type="paragraph" w:customStyle="1" w:styleId="BulletedList">
    <w:name w:val="Bulleted List"/>
    <w:basedOn w:val="ListParagraph"/>
    <w:qFormat/>
    <w:rsid w:val="00B505D5"/>
    <w:pPr>
      <w:numPr>
        <w:numId w:val="2"/>
      </w:numPr>
      <w:spacing w:after="0"/>
    </w:pPr>
  </w:style>
  <w:style w:type="paragraph" w:customStyle="1" w:styleId="BulletedListlevel2">
    <w:name w:val="Bulleted List level 2"/>
    <w:basedOn w:val="BulletedList"/>
    <w:qFormat/>
    <w:rsid w:val="006C4028"/>
    <w:pPr>
      <w:numPr>
        <w:numId w:val="29"/>
      </w:numPr>
      <w:spacing w:after="120"/>
      <w:ind w:left="1440"/>
    </w:pPr>
  </w:style>
  <w:style w:type="paragraph" w:customStyle="1" w:styleId="NumberedList">
    <w:name w:val="Numbered List"/>
    <w:basedOn w:val="ListParagraph"/>
    <w:qFormat/>
    <w:rsid w:val="00F33EF4"/>
    <w:pPr>
      <w:numPr>
        <w:numId w:val="3"/>
      </w:numPr>
      <w:tabs>
        <w:tab w:val="left" w:pos="720"/>
      </w:tabs>
    </w:pPr>
  </w:style>
  <w:style w:type="character" w:customStyle="1" w:styleId="TableofFiguresChar">
    <w:name w:val="Table of Figures Char"/>
    <w:basedOn w:val="DefaultParagraphFont"/>
    <w:link w:val="TableofFigures"/>
    <w:uiPriority w:val="99"/>
    <w:rsid w:val="003C7F48"/>
    <w:rPr>
      <w:lang w:bidi="en-US"/>
    </w:rPr>
  </w:style>
  <w:style w:type="paragraph" w:customStyle="1" w:styleId="NumberedListlevel2">
    <w:name w:val="Numbered List level 2"/>
    <w:basedOn w:val="NumberedList"/>
    <w:qFormat/>
    <w:rsid w:val="00D234DA"/>
    <w:pPr>
      <w:numPr>
        <w:ilvl w:val="1"/>
      </w:numPr>
    </w:pPr>
  </w:style>
  <w:style w:type="paragraph" w:styleId="NormalWeb">
    <w:name w:val="Normal (Web)"/>
    <w:basedOn w:val="Normal"/>
    <w:uiPriority w:val="99"/>
    <w:semiHidden/>
    <w:unhideWhenUsed/>
    <w:rsid w:val="00893860"/>
    <w:pPr>
      <w:spacing w:before="100" w:beforeAutospacing="1" w:after="100" w:afterAutospacing="1" w:line="240" w:lineRule="auto"/>
    </w:pPr>
    <w:rPr>
      <w:rFonts w:ascii="Times New Roman" w:eastAsia="Times New Roman" w:hAnsi="Times New Roman"/>
      <w:sz w:val="24"/>
      <w:szCs w:val="24"/>
      <w:lang w:bidi="ar-SA"/>
    </w:rPr>
  </w:style>
  <w:style w:type="character" w:customStyle="1" w:styleId="apple-style-span">
    <w:name w:val="apple-style-span"/>
    <w:basedOn w:val="DefaultParagraphFont"/>
    <w:rsid w:val="00BC2C17"/>
  </w:style>
  <w:style w:type="character" w:customStyle="1" w:styleId="apple-converted-space">
    <w:name w:val="apple-converted-space"/>
    <w:basedOn w:val="DefaultParagraphFont"/>
    <w:rsid w:val="00AC4176"/>
  </w:style>
  <w:style w:type="character" w:styleId="IntenseReference">
    <w:name w:val="Intense Reference"/>
    <w:basedOn w:val="DefaultParagraphFont"/>
    <w:uiPriority w:val="32"/>
    <w:qFormat/>
    <w:rsid w:val="00F67642"/>
    <w:rPr>
      <w:b/>
      <w:bCs/>
      <w:smallCaps/>
      <w:color w:val="C0504D" w:themeColor="accent2"/>
      <w:spacing w:val="5"/>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05415">
      <w:bodyDiv w:val="1"/>
      <w:marLeft w:val="0"/>
      <w:marRight w:val="0"/>
      <w:marTop w:val="0"/>
      <w:marBottom w:val="0"/>
      <w:divBdr>
        <w:top w:val="none" w:sz="0" w:space="0" w:color="auto"/>
        <w:left w:val="none" w:sz="0" w:space="0" w:color="auto"/>
        <w:bottom w:val="none" w:sz="0" w:space="0" w:color="auto"/>
        <w:right w:val="none" w:sz="0" w:space="0" w:color="auto"/>
      </w:divBdr>
    </w:div>
    <w:div w:id="131217757">
      <w:bodyDiv w:val="1"/>
      <w:marLeft w:val="0"/>
      <w:marRight w:val="0"/>
      <w:marTop w:val="0"/>
      <w:marBottom w:val="0"/>
      <w:divBdr>
        <w:top w:val="none" w:sz="0" w:space="0" w:color="auto"/>
        <w:left w:val="none" w:sz="0" w:space="0" w:color="auto"/>
        <w:bottom w:val="none" w:sz="0" w:space="0" w:color="auto"/>
        <w:right w:val="none" w:sz="0" w:space="0" w:color="auto"/>
      </w:divBdr>
    </w:div>
    <w:div w:id="174658171">
      <w:bodyDiv w:val="1"/>
      <w:marLeft w:val="0"/>
      <w:marRight w:val="0"/>
      <w:marTop w:val="0"/>
      <w:marBottom w:val="0"/>
      <w:divBdr>
        <w:top w:val="none" w:sz="0" w:space="0" w:color="auto"/>
        <w:left w:val="none" w:sz="0" w:space="0" w:color="auto"/>
        <w:bottom w:val="none" w:sz="0" w:space="0" w:color="auto"/>
        <w:right w:val="none" w:sz="0" w:space="0" w:color="auto"/>
      </w:divBdr>
      <w:divsChild>
        <w:div w:id="1425227400">
          <w:marLeft w:val="1166"/>
          <w:marRight w:val="0"/>
          <w:marTop w:val="96"/>
          <w:marBottom w:val="0"/>
          <w:divBdr>
            <w:top w:val="none" w:sz="0" w:space="0" w:color="auto"/>
            <w:left w:val="none" w:sz="0" w:space="0" w:color="auto"/>
            <w:bottom w:val="none" w:sz="0" w:space="0" w:color="auto"/>
            <w:right w:val="none" w:sz="0" w:space="0" w:color="auto"/>
          </w:divBdr>
        </w:div>
        <w:div w:id="1475874526">
          <w:marLeft w:val="1166"/>
          <w:marRight w:val="0"/>
          <w:marTop w:val="96"/>
          <w:marBottom w:val="0"/>
          <w:divBdr>
            <w:top w:val="none" w:sz="0" w:space="0" w:color="auto"/>
            <w:left w:val="none" w:sz="0" w:space="0" w:color="auto"/>
            <w:bottom w:val="none" w:sz="0" w:space="0" w:color="auto"/>
            <w:right w:val="none" w:sz="0" w:space="0" w:color="auto"/>
          </w:divBdr>
        </w:div>
        <w:div w:id="1795757680">
          <w:marLeft w:val="1166"/>
          <w:marRight w:val="0"/>
          <w:marTop w:val="96"/>
          <w:marBottom w:val="0"/>
          <w:divBdr>
            <w:top w:val="none" w:sz="0" w:space="0" w:color="auto"/>
            <w:left w:val="none" w:sz="0" w:space="0" w:color="auto"/>
            <w:bottom w:val="none" w:sz="0" w:space="0" w:color="auto"/>
            <w:right w:val="none" w:sz="0" w:space="0" w:color="auto"/>
          </w:divBdr>
        </w:div>
        <w:div w:id="2027515935">
          <w:marLeft w:val="1166"/>
          <w:marRight w:val="0"/>
          <w:marTop w:val="96"/>
          <w:marBottom w:val="0"/>
          <w:divBdr>
            <w:top w:val="none" w:sz="0" w:space="0" w:color="auto"/>
            <w:left w:val="none" w:sz="0" w:space="0" w:color="auto"/>
            <w:bottom w:val="none" w:sz="0" w:space="0" w:color="auto"/>
            <w:right w:val="none" w:sz="0" w:space="0" w:color="auto"/>
          </w:divBdr>
        </w:div>
        <w:div w:id="2110076273">
          <w:marLeft w:val="1166"/>
          <w:marRight w:val="0"/>
          <w:marTop w:val="96"/>
          <w:marBottom w:val="0"/>
          <w:divBdr>
            <w:top w:val="none" w:sz="0" w:space="0" w:color="auto"/>
            <w:left w:val="none" w:sz="0" w:space="0" w:color="auto"/>
            <w:bottom w:val="none" w:sz="0" w:space="0" w:color="auto"/>
            <w:right w:val="none" w:sz="0" w:space="0" w:color="auto"/>
          </w:divBdr>
        </w:div>
      </w:divsChild>
    </w:div>
    <w:div w:id="213393197">
      <w:bodyDiv w:val="1"/>
      <w:marLeft w:val="0"/>
      <w:marRight w:val="0"/>
      <w:marTop w:val="0"/>
      <w:marBottom w:val="0"/>
      <w:divBdr>
        <w:top w:val="none" w:sz="0" w:space="0" w:color="auto"/>
        <w:left w:val="none" w:sz="0" w:space="0" w:color="auto"/>
        <w:bottom w:val="none" w:sz="0" w:space="0" w:color="auto"/>
        <w:right w:val="none" w:sz="0" w:space="0" w:color="auto"/>
      </w:divBdr>
      <w:divsChild>
        <w:div w:id="1342775622">
          <w:marLeft w:val="0"/>
          <w:marRight w:val="0"/>
          <w:marTop w:val="0"/>
          <w:marBottom w:val="0"/>
          <w:divBdr>
            <w:top w:val="none" w:sz="0" w:space="0" w:color="auto"/>
            <w:left w:val="none" w:sz="0" w:space="0" w:color="auto"/>
            <w:bottom w:val="none" w:sz="0" w:space="0" w:color="auto"/>
            <w:right w:val="none" w:sz="0" w:space="0" w:color="auto"/>
          </w:divBdr>
          <w:divsChild>
            <w:div w:id="201720761">
              <w:marLeft w:val="0"/>
              <w:marRight w:val="0"/>
              <w:marTop w:val="0"/>
              <w:marBottom w:val="0"/>
              <w:divBdr>
                <w:top w:val="none" w:sz="0" w:space="0" w:color="auto"/>
                <w:left w:val="none" w:sz="0" w:space="0" w:color="auto"/>
                <w:bottom w:val="none" w:sz="0" w:space="0" w:color="auto"/>
                <w:right w:val="none" w:sz="0" w:space="0" w:color="auto"/>
              </w:divBdr>
              <w:divsChild>
                <w:div w:id="1777287500">
                  <w:marLeft w:val="0"/>
                  <w:marRight w:val="0"/>
                  <w:marTop w:val="0"/>
                  <w:marBottom w:val="0"/>
                  <w:divBdr>
                    <w:top w:val="none" w:sz="0" w:space="0" w:color="auto"/>
                    <w:left w:val="none" w:sz="0" w:space="0" w:color="auto"/>
                    <w:bottom w:val="none" w:sz="0" w:space="0" w:color="auto"/>
                    <w:right w:val="none" w:sz="0" w:space="0" w:color="auto"/>
                  </w:divBdr>
                  <w:divsChild>
                    <w:div w:id="1893154610">
                      <w:marLeft w:val="0"/>
                      <w:marRight w:val="0"/>
                      <w:marTop w:val="0"/>
                      <w:marBottom w:val="0"/>
                      <w:divBdr>
                        <w:top w:val="none" w:sz="0" w:space="0" w:color="auto"/>
                        <w:left w:val="none" w:sz="0" w:space="0" w:color="auto"/>
                        <w:bottom w:val="none" w:sz="0" w:space="0" w:color="auto"/>
                        <w:right w:val="none" w:sz="0" w:space="0" w:color="auto"/>
                      </w:divBdr>
                      <w:divsChild>
                        <w:div w:id="1810829499">
                          <w:marLeft w:val="0"/>
                          <w:marRight w:val="0"/>
                          <w:marTop w:val="0"/>
                          <w:marBottom w:val="0"/>
                          <w:divBdr>
                            <w:top w:val="none" w:sz="0" w:space="0" w:color="auto"/>
                            <w:left w:val="none" w:sz="0" w:space="0" w:color="auto"/>
                            <w:bottom w:val="none" w:sz="0" w:space="0" w:color="auto"/>
                            <w:right w:val="none" w:sz="0" w:space="0" w:color="auto"/>
                          </w:divBdr>
                          <w:divsChild>
                            <w:div w:id="1772552301">
                              <w:marLeft w:val="0"/>
                              <w:marRight w:val="0"/>
                              <w:marTop w:val="0"/>
                              <w:marBottom w:val="0"/>
                              <w:divBdr>
                                <w:top w:val="none" w:sz="0" w:space="0" w:color="auto"/>
                                <w:left w:val="none" w:sz="0" w:space="0" w:color="auto"/>
                                <w:bottom w:val="none" w:sz="0" w:space="0" w:color="auto"/>
                                <w:right w:val="none" w:sz="0" w:space="0" w:color="auto"/>
                              </w:divBdr>
                              <w:divsChild>
                                <w:div w:id="1180317876">
                                  <w:marLeft w:val="0"/>
                                  <w:marRight w:val="0"/>
                                  <w:marTop w:val="0"/>
                                  <w:marBottom w:val="0"/>
                                  <w:divBdr>
                                    <w:top w:val="none" w:sz="0" w:space="0" w:color="auto"/>
                                    <w:left w:val="none" w:sz="0" w:space="0" w:color="auto"/>
                                    <w:bottom w:val="none" w:sz="0" w:space="0" w:color="auto"/>
                                    <w:right w:val="none" w:sz="0" w:space="0" w:color="auto"/>
                                  </w:divBdr>
                                  <w:divsChild>
                                    <w:div w:id="1588419629">
                                      <w:marLeft w:val="0"/>
                                      <w:marRight w:val="0"/>
                                      <w:marTop w:val="0"/>
                                      <w:marBottom w:val="0"/>
                                      <w:divBdr>
                                        <w:top w:val="none" w:sz="0" w:space="0" w:color="auto"/>
                                        <w:left w:val="none" w:sz="0" w:space="0" w:color="auto"/>
                                        <w:bottom w:val="none" w:sz="0" w:space="0" w:color="auto"/>
                                        <w:right w:val="none" w:sz="0" w:space="0" w:color="auto"/>
                                      </w:divBdr>
                                      <w:divsChild>
                                        <w:div w:id="865676966">
                                          <w:marLeft w:val="0"/>
                                          <w:marRight w:val="0"/>
                                          <w:marTop w:val="0"/>
                                          <w:marBottom w:val="0"/>
                                          <w:divBdr>
                                            <w:top w:val="none" w:sz="0" w:space="0" w:color="auto"/>
                                            <w:left w:val="none" w:sz="0" w:space="0" w:color="auto"/>
                                            <w:bottom w:val="none" w:sz="0" w:space="0" w:color="auto"/>
                                            <w:right w:val="none" w:sz="0" w:space="0" w:color="auto"/>
                                          </w:divBdr>
                                        </w:div>
                                        <w:div w:id="747924759">
                                          <w:marLeft w:val="0"/>
                                          <w:marRight w:val="0"/>
                                          <w:marTop w:val="0"/>
                                          <w:marBottom w:val="0"/>
                                          <w:divBdr>
                                            <w:top w:val="none" w:sz="0" w:space="0" w:color="auto"/>
                                            <w:left w:val="none" w:sz="0" w:space="0" w:color="auto"/>
                                            <w:bottom w:val="none" w:sz="0" w:space="0" w:color="auto"/>
                                            <w:right w:val="none" w:sz="0" w:space="0" w:color="auto"/>
                                          </w:divBdr>
                                        </w:div>
                                        <w:div w:id="929510384">
                                          <w:marLeft w:val="0"/>
                                          <w:marRight w:val="0"/>
                                          <w:marTop w:val="0"/>
                                          <w:marBottom w:val="0"/>
                                          <w:divBdr>
                                            <w:top w:val="none" w:sz="0" w:space="0" w:color="auto"/>
                                            <w:left w:val="none" w:sz="0" w:space="0" w:color="auto"/>
                                            <w:bottom w:val="none" w:sz="0" w:space="0" w:color="auto"/>
                                            <w:right w:val="none" w:sz="0" w:space="0" w:color="auto"/>
                                          </w:divBdr>
                                        </w:div>
                                        <w:div w:id="562986563">
                                          <w:marLeft w:val="0"/>
                                          <w:marRight w:val="0"/>
                                          <w:marTop w:val="0"/>
                                          <w:marBottom w:val="0"/>
                                          <w:divBdr>
                                            <w:top w:val="none" w:sz="0" w:space="0" w:color="auto"/>
                                            <w:left w:val="none" w:sz="0" w:space="0" w:color="auto"/>
                                            <w:bottom w:val="none" w:sz="0" w:space="0" w:color="auto"/>
                                            <w:right w:val="none" w:sz="0" w:space="0" w:color="auto"/>
                                          </w:divBdr>
                                        </w:div>
                                        <w:div w:id="1940674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39218171">
      <w:bodyDiv w:val="1"/>
      <w:marLeft w:val="0"/>
      <w:marRight w:val="0"/>
      <w:marTop w:val="0"/>
      <w:marBottom w:val="0"/>
      <w:divBdr>
        <w:top w:val="none" w:sz="0" w:space="0" w:color="auto"/>
        <w:left w:val="none" w:sz="0" w:space="0" w:color="auto"/>
        <w:bottom w:val="none" w:sz="0" w:space="0" w:color="auto"/>
        <w:right w:val="none" w:sz="0" w:space="0" w:color="auto"/>
      </w:divBdr>
    </w:div>
    <w:div w:id="300229647">
      <w:bodyDiv w:val="1"/>
      <w:marLeft w:val="0"/>
      <w:marRight w:val="0"/>
      <w:marTop w:val="0"/>
      <w:marBottom w:val="0"/>
      <w:divBdr>
        <w:top w:val="none" w:sz="0" w:space="0" w:color="auto"/>
        <w:left w:val="none" w:sz="0" w:space="0" w:color="auto"/>
        <w:bottom w:val="none" w:sz="0" w:space="0" w:color="auto"/>
        <w:right w:val="none" w:sz="0" w:space="0" w:color="auto"/>
      </w:divBdr>
    </w:div>
    <w:div w:id="309209683">
      <w:bodyDiv w:val="1"/>
      <w:marLeft w:val="0"/>
      <w:marRight w:val="0"/>
      <w:marTop w:val="0"/>
      <w:marBottom w:val="0"/>
      <w:divBdr>
        <w:top w:val="none" w:sz="0" w:space="0" w:color="auto"/>
        <w:left w:val="none" w:sz="0" w:space="0" w:color="auto"/>
        <w:bottom w:val="none" w:sz="0" w:space="0" w:color="auto"/>
        <w:right w:val="none" w:sz="0" w:space="0" w:color="auto"/>
      </w:divBdr>
    </w:div>
    <w:div w:id="362949454">
      <w:bodyDiv w:val="1"/>
      <w:marLeft w:val="0"/>
      <w:marRight w:val="0"/>
      <w:marTop w:val="0"/>
      <w:marBottom w:val="0"/>
      <w:divBdr>
        <w:top w:val="none" w:sz="0" w:space="0" w:color="auto"/>
        <w:left w:val="none" w:sz="0" w:space="0" w:color="auto"/>
        <w:bottom w:val="none" w:sz="0" w:space="0" w:color="auto"/>
        <w:right w:val="none" w:sz="0" w:space="0" w:color="auto"/>
      </w:divBdr>
    </w:div>
    <w:div w:id="396784928">
      <w:bodyDiv w:val="1"/>
      <w:marLeft w:val="0"/>
      <w:marRight w:val="0"/>
      <w:marTop w:val="0"/>
      <w:marBottom w:val="0"/>
      <w:divBdr>
        <w:top w:val="none" w:sz="0" w:space="0" w:color="auto"/>
        <w:left w:val="none" w:sz="0" w:space="0" w:color="auto"/>
        <w:bottom w:val="none" w:sz="0" w:space="0" w:color="auto"/>
        <w:right w:val="none" w:sz="0" w:space="0" w:color="auto"/>
      </w:divBdr>
    </w:div>
    <w:div w:id="405079491">
      <w:bodyDiv w:val="1"/>
      <w:marLeft w:val="0"/>
      <w:marRight w:val="0"/>
      <w:marTop w:val="0"/>
      <w:marBottom w:val="0"/>
      <w:divBdr>
        <w:top w:val="none" w:sz="0" w:space="0" w:color="auto"/>
        <w:left w:val="none" w:sz="0" w:space="0" w:color="auto"/>
        <w:bottom w:val="none" w:sz="0" w:space="0" w:color="auto"/>
        <w:right w:val="none" w:sz="0" w:space="0" w:color="auto"/>
      </w:divBdr>
    </w:div>
    <w:div w:id="450711836">
      <w:bodyDiv w:val="1"/>
      <w:marLeft w:val="0"/>
      <w:marRight w:val="0"/>
      <w:marTop w:val="0"/>
      <w:marBottom w:val="0"/>
      <w:divBdr>
        <w:top w:val="none" w:sz="0" w:space="0" w:color="auto"/>
        <w:left w:val="none" w:sz="0" w:space="0" w:color="auto"/>
        <w:bottom w:val="none" w:sz="0" w:space="0" w:color="auto"/>
        <w:right w:val="none" w:sz="0" w:space="0" w:color="auto"/>
      </w:divBdr>
    </w:div>
    <w:div w:id="482696826">
      <w:bodyDiv w:val="1"/>
      <w:marLeft w:val="0"/>
      <w:marRight w:val="0"/>
      <w:marTop w:val="0"/>
      <w:marBottom w:val="0"/>
      <w:divBdr>
        <w:top w:val="none" w:sz="0" w:space="0" w:color="auto"/>
        <w:left w:val="none" w:sz="0" w:space="0" w:color="auto"/>
        <w:bottom w:val="none" w:sz="0" w:space="0" w:color="auto"/>
        <w:right w:val="none" w:sz="0" w:space="0" w:color="auto"/>
      </w:divBdr>
    </w:div>
    <w:div w:id="489373549">
      <w:bodyDiv w:val="1"/>
      <w:marLeft w:val="0"/>
      <w:marRight w:val="0"/>
      <w:marTop w:val="0"/>
      <w:marBottom w:val="0"/>
      <w:divBdr>
        <w:top w:val="none" w:sz="0" w:space="0" w:color="auto"/>
        <w:left w:val="none" w:sz="0" w:space="0" w:color="auto"/>
        <w:bottom w:val="none" w:sz="0" w:space="0" w:color="auto"/>
        <w:right w:val="none" w:sz="0" w:space="0" w:color="auto"/>
      </w:divBdr>
      <w:divsChild>
        <w:div w:id="1278953915">
          <w:marLeft w:val="0"/>
          <w:marRight w:val="0"/>
          <w:marTop w:val="0"/>
          <w:marBottom w:val="0"/>
          <w:divBdr>
            <w:top w:val="none" w:sz="0" w:space="0" w:color="auto"/>
            <w:left w:val="none" w:sz="0" w:space="0" w:color="auto"/>
            <w:bottom w:val="none" w:sz="0" w:space="0" w:color="auto"/>
            <w:right w:val="none" w:sz="0" w:space="0" w:color="auto"/>
          </w:divBdr>
          <w:divsChild>
            <w:div w:id="61031210">
              <w:marLeft w:val="0"/>
              <w:marRight w:val="0"/>
              <w:marTop w:val="0"/>
              <w:marBottom w:val="0"/>
              <w:divBdr>
                <w:top w:val="none" w:sz="0" w:space="0" w:color="auto"/>
                <w:left w:val="none" w:sz="0" w:space="0" w:color="auto"/>
                <w:bottom w:val="none" w:sz="0" w:space="0" w:color="auto"/>
                <w:right w:val="none" w:sz="0" w:space="0" w:color="auto"/>
              </w:divBdr>
              <w:divsChild>
                <w:div w:id="1124614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7525274">
      <w:bodyDiv w:val="1"/>
      <w:marLeft w:val="0"/>
      <w:marRight w:val="0"/>
      <w:marTop w:val="0"/>
      <w:marBottom w:val="0"/>
      <w:divBdr>
        <w:top w:val="none" w:sz="0" w:space="0" w:color="auto"/>
        <w:left w:val="none" w:sz="0" w:space="0" w:color="auto"/>
        <w:bottom w:val="none" w:sz="0" w:space="0" w:color="auto"/>
        <w:right w:val="none" w:sz="0" w:space="0" w:color="auto"/>
      </w:divBdr>
    </w:div>
    <w:div w:id="527985018">
      <w:bodyDiv w:val="1"/>
      <w:marLeft w:val="0"/>
      <w:marRight w:val="0"/>
      <w:marTop w:val="0"/>
      <w:marBottom w:val="0"/>
      <w:divBdr>
        <w:top w:val="none" w:sz="0" w:space="0" w:color="auto"/>
        <w:left w:val="none" w:sz="0" w:space="0" w:color="auto"/>
        <w:bottom w:val="none" w:sz="0" w:space="0" w:color="auto"/>
        <w:right w:val="none" w:sz="0" w:space="0" w:color="auto"/>
      </w:divBdr>
    </w:div>
    <w:div w:id="683439831">
      <w:bodyDiv w:val="1"/>
      <w:marLeft w:val="0"/>
      <w:marRight w:val="0"/>
      <w:marTop w:val="0"/>
      <w:marBottom w:val="0"/>
      <w:divBdr>
        <w:top w:val="none" w:sz="0" w:space="0" w:color="auto"/>
        <w:left w:val="none" w:sz="0" w:space="0" w:color="auto"/>
        <w:bottom w:val="none" w:sz="0" w:space="0" w:color="auto"/>
        <w:right w:val="none" w:sz="0" w:space="0" w:color="auto"/>
      </w:divBdr>
      <w:divsChild>
        <w:div w:id="1214318243">
          <w:marLeft w:val="0"/>
          <w:marRight w:val="0"/>
          <w:marTop w:val="0"/>
          <w:marBottom w:val="0"/>
          <w:divBdr>
            <w:top w:val="none" w:sz="0" w:space="0" w:color="auto"/>
            <w:left w:val="none" w:sz="0" w:space="0" w:color="auto"/>
            <w:bottom w:val="none" w:sz="0" w:space="0" w:color="auto"/>
            <w:right w:val="none" w:sz="0" w:space="0" w:color="auto"/>
          </w:divBdr>
          <w:divsChild>
            <w:div w:id="327171101">
              <w:marLeft w:val="0"/>
              <w:marRight w:val="0"/>
              <w:marTop w:val="0"/>
              <w:marBottom w:val="0"/>
              <w:divBdr>
                <w:top w:val="none" w:sz="0" w:space="0" w:color="auto"/>
                <w:left w:val="none" w:sz="0" w:space="0" w:color="auto"/>
                <w:bottom w:val="none" w:sz="0" w:space="0" w:color="auto"/>
                <w:right w:val="none" w:sz="0" w:space="0" w:color="auto"/>
              </w:divBdr>
              <w:divsChild>
                <w:div w:id="83526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3546">
      <w:bodyDiv w:val="1"/>
      <w:marLeft w:val="0"/>
      <w:marRight w:val="0"/>
      <w:marTop w:val="0"/>
      <w:marBottom w:val="0"/>
      <w:divBdr>
        <w:top w:val="none" w:sz="0" w:space="0" w:color="auto"/>
        <w:left w:val="none" w:sz="0" w:space="0" w:color="auto"/>
        <w:bottom w:val="none" w:sz="0" w:space="0" w:color="auto"/>
        <w:right w:val="none" w:sz="0" w:space="0" w:color="auto"/>
      </w:divBdr>
    </w:div>
    <w:div w:id="704063703">
      <w:bodyDiv w:val="1"/>
      <w:marLeft w:val="0"/>
      <w:marRight w:val="0"/>
      <w:marTop w:val="0"/>
      <w:marBottom w:val="0"/>
      <w:divBdr>
        <w:top w:val="none" w:sz="0" w:space="0" w:color="auto"/>
        <w:left w:val="none" w:sz="0" w:space="0" w:color="auto"/>
        <w:bottom w:val="none" w:sz="0" w:space="0" w:color="auto"/>
        <w:right w:val="none" w:sz="0" w:space="0" w:color="auto"/>
      </w:divBdr>
      <w:divsChild>
        <w:div w:id="373425185">
          <w:marLeft w:val="1166"/>
          <w:marRight w:val="0"/>
          <w:marTop w:val="134"/>
          <w:marBottom w:val="0"/>
          <w:divBdr>
            <w:top w:val="none" w:sz="0" w:space="0" w:color="auto"/>
            <w:left w:val="none" w:sz="0" w:space="0" w:color="auto"/>
            <w:bottom w:val="none" w:sz="0" w:space="0" w:color="auto"/>
            <w:right w:val="none" w:sz="0" w:space="0" w:color="auto"/>
          </w:divBdr>
        </w:div>
        <w:div w:id="489102732">
          <w:marLeft w:val="1166"/>
          <w:marRight w:val="0"/>
          <w:marTop w:val="134"/>
          <w:marBottom w:val="0"/>
          <w:divBdr>
            <w:top w:val="none" w:sz="0" w:space="0" w:color="auto"/>
            <w:left w:val="none" w:sz="0" w:space="0" w:color="auto"/>
            <w:bottom w:val="none" w:sz="0" w:space="0" w:color="auto"/>
            <w:right w:val="none" w:sz="0" w:space="0" w:color="auto"/>
          </w:divBdr>
        </w:div>
        <w:div w:id="2083134570">
          <w:marLeft w:val="1166"/>
          <w:marRight w:val="0"/>
          <w:marTop w:val="134"/>
          <w:marBottom w:val="0"/>
          <w:divBdr>
            <w:top w:val="none" w:sz="0" w:space="0" w:color="auto"/>
            <w:left w:val="none" w:sz="0" w:space="0" w:color="auto"/>
            <w:bottom w:val="none" w:sz="0" w:space="0" w:color="auto"/>
            <w:right w:val="none" w:sz="0" w:space="0" w:color="auto"/>
          </w:divBdr>
        </w:div>
      </w:divsChild>
    </w:div>
    <w:div w:id="757793947">
      <w:bodyDiv w:val="1"/>
      <w:marLeft w:val="0"/>
      <w:marRight w:val="0"/>
      <w:marTop w:val="0"/>
      <w:marBottom w:val="0"/>
      <w:divBdr>
        <w:top w:val="none" w:sz="0" w:space="0" w:color="auto"/>
        <w:left w:val="none" w:sz="0" w:space="0" w:color="auto"/>
        <w:bottom w:val="none" w:sz="0" w:space="0" w:color="auto"/>
        <w:right w:val="none" w:sz="0" w:space="0" w:color="auto"/>
      </w:divBdr>
    </w:div>
    <w:div w:id="798492841">
      <w:bodyDiv w:val="1"/>
      <w:marLeft w:val="0"/>
      <w:marRight w:val="0"/>
      <w:marTop w:val="0"/>
      <w:marBottom w:val="0"/>
      <w:divBdr>
        <w:top w:val="none" w:sz="0" w:space="0" w:color="auto"/>
        <w:left w:val="none" w:sz="0" w:space="0" w:color="auto"/>
        <w:bottom w:val="none" w:sz="0" w:space="0" w:color="auto"/>
        <w:right w:val="none" w:sz="0" w:space="0" w:color="auto"/>
      </w:divBdr>
    </w:div>
    <w:div w:id="801851441">
      <w:bodyDiv w:val="1"/>
      <w:marLeft w:val="0"/>
      <w:marRight w:val="0"/>
      <w:marTop w:val="0"/>
      <w:marBottom w:val="0"/>
      <w:divBdr>
        <w:top w:val="none" w:sz="0" w:space="0" w:color="auto"/>
        <w:left w:val="none" w:sz="0" w:space="0" w:color="auto"/>
        <w:bottom w:val="none" w:sz="0" w:space="0" w:color="auto"/>
        <w:right w:val="none" w:sz="0" w:space="0" w:color="auto"/>
      </w:divBdr>
    </w:div>
    <w:div w:id="817186151">
      <w:bodyDiv w:val="1"/>
      <w:marLeft w:val="0"/>
      <w:marRight w:val="0"/>
      <w:marTop w:val="0"/>
      <w:marBottom w:val="0"/>
      <w:divBdr>
        <w:top w:val="none" w:sz="0" w:space="0" w:color="auto"/>
        <w:left w:val="none" w:sz="0" w:space="0" w:color="auto"/>
        <w:bottom w:val="none" w:sz="0" w:space="0" w:color="auto"/>
        <w:right w:val="none" w:sz="0" w:space="0" w:color="auto"/>
      </w:divBdr>
      <w:divsChild>
        <w:div w:id="747503747">
          <w:marLeft w:val="0"/>
          <w:marRight w:val="0"/>
          <w:marTop w:val="0"/>
          <w:marBottom w:val="0"/>
          <w:divBdr>
            <w:top w:val="none" w:sz="0" w:space="0" w:color="auto"/>
            <w:left w:val="none" w:sz="0" w:space="0" w:color="auto"/>
            <w:bottom w:val="none" w:sz="0" w:space="0" w:color="auto"/>
            <w:right w:val="none" w:sz="0" w:space="0" w:color="auto"/>
          </w:divBdr>
          <w:divsChild>
            <w:div w:id="1229415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740443">
      <w:bodyDiv w:val="1"/>
      <w:marLeft w:val="0"/>
      <w:marRight w:val="0"/>
      <w:marTop w:val="0"/>
      <w:marBottom w:val="0"/>
      <w:divBdr>
        <w:top w:val="none" w:sz="0" w:space="0" w:color="auto"/>
        <w:left w:val="none" w:sz="0" w:space="0" w:color="auto"/>
        <w:bottom w:val="none" w:sz="0" w:space="0" w:color="auto"/>
        <w:right w:val="none" w:sz="0" w:space="0" w:color="auto"/>
      </w:divBdr>
    </w:div>
    <w:div w:id="884606167">
      <w:bodyDiv w:val="1"/>
      <w:marLeft w:val="0"/>
      <w:marRight w:val="0"/>
      <w:marTop w:val="0"/>
      <w:marBottom w:val="0"/>
      <w:divBdr>
        <w:top w:val="none" w:sz="0" w:space="0" w:color="auto"/>
        <w:left w:val="none" w:sz="0" w:space="0" w:color="auto"/>
        <w:bottom w:val="none" w:sz="0" w:space="0" w:color="auto"/>
        <w:right w:val="none" w:sz="0" w:space="0" w:color="auto"/>
      </w:divBdr>
    </w:div>
    <w:div w:id="929235663">
      <w:bodyDiv w:val="1"/>
      <w:marLeft w:val="0"/>
      <w:marRight w:val="0"/>
      <w:marTop w:val="0"/>
      <w:marBottom w:val="0"/>
      <w:divBdr>
        <w:top w:val="none" w:sz="0" w:space="0" w:color="auto"/>
        <w:left w:val="none" w:sz="0" w:space="0" w:color="auto"/>
        <w:bottom w:val="none" w:sz="0" w:space="0" w:color="auto"/>
        <w:right w:val="none" w:sz="0" w:space="0" w:color="auto"/>
      </w:divBdr>
    </w:div>
    <w:div w:id="941572153">
      <w:bodyDiv w:val="1"/>
      <w:marLeft w:val="0"/>
      <w:marRight w:val="0"/>
      <w:marTop w:val="0"/>
      <w:marBottom w:val="0"/>
      <w:divBdr>
        <w:top w:val="none" w:sz="0" w:space="0" w:color="auto"/>
        <w:left w:val="none" w:sz="0" w:space="0" w:color="auto"/>
        <w:bottom w:val="none" w:sz="0" w:space="0" w:color="auto"/>
        <w:right w:val="none" w:sz="0" w:space="0" w:color="auto"/>
      </w:divBdr>
    </w:div>
    <w:div w:id="959650388">
      <w:bodyDiv w:val="1"/>
      <w:marLeft w:val="0"/>
      <w:marRight w:val="0"/>
      <w:marTop w:val="0"/>
      <w:marBottom w:val="0"/>
      <w:divBdr>
        <w:top w:val="none" w:sz="0" w:space="0" w:color="auto"/>
        <w:left w:val="none" w:sz="0" w:space="0" w:color="auto"/>
        <w:bottom w:val="none" w:sz="0" w:space="0" w:color="auto"/>
        <w:right w:val="none" w:sz="0" w:space="0" w:color="auto"/>
      </w:divBdr>
    </w:div>
    <w:div w:id="981737170">
      <w:bodyDiv w:val="1"/>
      <w:marLeft w:val="0"/>
      <w:marRight w:val="0"/>
      <w:marTop w:val="0"/>
      <w:marBottom w:val="0"/>
      <w:divBdr>
        <w:top w:val="none" w:sz="0" w:space="0" w:color="auto"/>
        <w:left w:val="none" w:sz="0" w:space="0" w:color="auto"/>
        <w:bottom w:val="none" w:sz="0" w:space="0" w:color="auto"/>
        <w:right w:val="none" w:sz="0" w:space="0" w:color="auto"/>
      </w:divBdr>
    </w:div>
    <w:div w:id="1004283866">
      <w:bodyDiv w:val="1"/>
      <w:marLeft w:val="0"/>
      <w:marRight w:val="0"/>
      <w:marTop w:val="0"/>
      <w:marBottom w:val="0"/>
      <w:divBdr>
        <w:top w:val="none" w:sz="0" w:space="0" w:color="auto"/>
        <w:left w:val="none" w:sz="0" w:space="0" w:color="auto"/>
        <w:bottom w:val="none" w:sz="0" w:space="0" w:color="auto"/>
        <w:right w:val="none" w:sz="0" w:space="0" w:color="auto"/>
      </w:divBdr>
      <w:divsChild>
        <w:div w:id="1244409577">
          <w:marLeft w:val="0"/>
          <w:marRight w:val="0"/>
          <w:marTop w:val="0"/>
          <w:marBottom w:val="0"/>
          <w:divBdr>
            <w:top w:val="none" w:sz="0" w:space="0" w:color="auto"/>
            <w:left w:val="none" w:sz="0" w:space="0" w:color="auto"/>
            <w:bottom w:val="none" w:sz="0" w:space="0" w:color="auto"/>
            <w:right w:val="none" w:sz="0" w:space="0" w:color="auto"/>
          </w:divBdr>
          <w:divsChild>
            <w:div w:id="952830735">
              <w:marLeft w:val="0"/>
              <w:marRight w:val="0"/>
              <w:marTop w:val="0"/>
              <w:marBottom w:val="0"/>
              <w:divBdr>
                <w:top w:val="none" w:sz="0" w:space="0" w:color="auto"/>
                <w:left w:val="none" w:sz="0" w:space="0" w:color="auto"/>
                <w:bottom w:val="none" w:sz="0" w:space="0" w:color="auto"/>
                <w:right w:val="none" w:sz="0" w:space="0" w:color="auto"/>
              </w:divBdr>
              <w:divsChild>
                <w:div w:id="431361513">
                  <w:marLeft w:val="0"/>
                  <w:marRight w:val="0"/>
                  <w:marTop w:val="0"/>
                  <w:marBottom w:val="0"/>
                  <w:divBdr>
                    <w:top w:val="none" w:sz="0" w:space="0" w:color="auto"/>
                    <w:left w:val="none" w:sz="0" w:space="0" w:color="auto"/>
                    <w:bottom w:val="none" w:sz="0" w:space="0" w:color="auto"/>
                    <w:right w:val="none" w:sz="0" w:space="0" w:color="auto"/>
                  </w:divBdr>
                  <w:divsChild>
                    <w:div w:id="2001231829">
                      <w:marLeft w:val="0"/>
                      <w:marRight w:val="0"/>
                      <w:marTop w:val="0"/>
                      <w:marBottom w:val="0"/>
                      <w:divBdr>
                        <w:top w:val="none" w:sz="0" w:space="0" w:color="auto"/>
                        <w:left w:val="none" w:sz="0" w:space="0" w:color="auto"/>
                        <w:bottom w:val="none" w:sz="0" w:space="0" w:color="auto"/>
                        <w:right w:val="none" w:sz="0" w:space="0" w:color="auto"/>
                      </w:divBdr>
                      <w:divsChild>
                        <w:div w:id="426660382">
                          <w:marLeft w:val="0"/>
                          <w:marRight w:val="0"/>
                          <w:marTop w:val="0"/>
                          <w:marBottom w:val="0"/>
                          <w:divBdr>
                            <w:top w:val="none" w:sz="0" w:space="0" w:color="auto"/>
                            <w:left w:val="none" w:sz="0" w:space="0" w:color="auto"/>
                            <w:bottom w:val="none" w:sz="0" w:space="0" w:color="auto"/>
                            <w:right w:val="none" w:sz="0" w:space="0" w:color="auto"/>
                          </w:divBdr>
                          <w:divsChild>
                            <w:div w:id="89930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97676598">
      <w:bodyDiv w:val="1"/>
      <w:marLeft w:val="0"/>
      <w:marRight w:val="0"/>
      <w:marTop w:val="0"/>
      <w:marBottom w:val="0"/>
      <w:divBdr>
        <w:top w:val="none" w:sz="0" w:space="0" w:color="auto"/>
        <w:left w:val="none" w:sz="0" w:space="0" w:color="auto"/>
        <w:bottom w:val="none" w:sz="0" w:space="0" w:color="auto"/>
        <w:right w:val="none" w:sz="0" w:space="0" w:color="auto"/>
      </w:divBdr>
    </w:div>
    <w:div w:id="1099452985">
      <w:bodyDiv w:val="1"/>
      <w:marLeft w:val="0"/>
      <w:marRight w:val="0"/>
      <w:marTop w:val="0"/>
      <w:marBottom w:val="0"/>
      <w:divBdr>
        <w:top w:val="none" w:sz="0" w:space="0" w:color="auto"/>
        <w:left w:val="none" w:sz="0" w:space="0" w:color="auto"/>
        <w:bottom w:val="none" w:sz="0" w:space="0" w:color="auto"/>
        <w:right w:val="none" w:sz="0" w:space="0" w:color="auto"/>
      </w:divBdr>
    </w:div>
    <w:div w:id="1114715167">
      <w:bodyDiv w:val="1"/>
      <w:marLeft w:val="0"/>
      <w:marRight w:val="0"/>
      <w:marTop w:val="0"/>
      <w:marBottom w:val="0"/>
      <w:divBdr>
        <w:top w:val="none" w:sz="0" w:space="0" w:color="auto"/>
        <w:left w:val="none" w:sz="0" w:space="0" w:color="auto"/>
        <w:bottom w:val="none" w:sz="0" w:space="0" w:color="auto"/>
        <w:right w:val="none" w:sz="0" w:space="0" w:color="auto"/>
      </w:divBdr>
    </w:div>
    <w:div w:id="1189904211">
      <w:bodyDiv w:val="1"/>
      <w:marLeft w:val="0"/>
      <w:marRight w:val="0"/>
      <w:marTop w:val="0"/>
      <w:marBottom w:val="0"/>
      <w:divBdr>
        <w:top w:val="none" w:sz="0" w:space="0" w:color="auto"/>
        <w:left w:val="none" w:sz="0" w:space="0" w:color="auto"/>
        <w:bottom w:val="none" w:sz="0" w:space="0" w:color="auto"/>
        <w:right w:val="none" w:sz="0" w:space="0" w:color="auto"/>
      </w:divBdr>
      <w:divsChild>
        <w:div w:id="1952322269">
          <w:marLeft w:val="0"/>
          <w:marRight w:val="0"/>
          <w:marTop w:val="150"/>
          <w:marBottom w:val="150"/>
          <w:divBdr>
            <w:top w:val="single" w:sz="6" w:space="8" w:color="747E93"/>
            <w:left w:val="single" w:sz="6" w:space="8" w:color="747E93"/>
            <w:bottom w:val="single" w:sz="6" w:space="8" w:color="747E93"/>
            <w:right w:val="single" w:sz="6" w:space="8" w:color="747E93"/>
          </w:divBdr>
          <w:divsChild>
            <w:div w:id="683553325">
              <w:marLeft w:val="0"/>
              <w:marRight w:val="0"/>
              <w:marTop w:val="0"/>
              <w:marBottom w:val="0"/>
              <w:divBdr>
                <w:top w:val="none" w:sz="0" w:space="0" w:color="auto"/>
                <w:left w:val="none" w:sz="0" w:space="0" w:color="auto"/>
                <w:bottom w:val="none" w:sz="0" w:space="0" w:color="auto"/>
                <w:right w:val="none" w:sz="0" w:space="0" w:color="auto"/>
              </w:divBdr>
              <w:divsChild>
                <w:div w:id="890114841">
                  <w:marLeft w:val="15"/>
                  <w:marRight w:val="15"/>
                  <w:marTop w:val="15"/>
                  <w:marBottom w:val="150"/>
                  <w:divBdr>
                    <w:top w:val="single" w:sz="6" w:space="4" w:color="C8C8BA"/>
                    <w:left w:val="single" w:sz="6" w:space="4" w:color="C8C8BA"/>
                    <w:bottom w:val="single" w:sz="6" w:space="4" w:color="C8C8BA"/>
                    <w:right w:val="single" w:sz="6" w:space="4" w:color="C8C8BA"/>
                  </w:divBdr>
                </w:div>
              </w:divsChild>
            </w:div>
          </w:divsChild>
        </w:div>
      </w:divsChild>
    </w:div>
    <w:div w:id="1193499235">
      <w:bodyDiv w:val="1"/>
      <w:marLeft w:val="0"/>
      <w:marRight w:val="0"/>
      <w:marTop w:val="0"/>
      <w:marBottom w:val="0"/>
      <w:divBdr>
        <w:top w:val="none" w:sz="0" w:space="0" w:color="auto"/>
        <w:left w:val="none" w:sz="0" w:space="0" w:color="auto"/>
        <w:bottom w:val="none" w:sz="0" w:space="0" w:color="auto"/>
        <w:right w:val="none" w:sz="0" w:space="0" w:color="auto"/>
      </w:divBdr>
      <w:divsChild>
        <w:div w:id="313681415">
          <w:marLeft w:val="0"/>
          <w:marRight w:val="0"/>
          <w:marTop w:val="0"/>
          <w:marBottom w:val="0"/>
          <w:divBdr>
            <w:top w:val="none" w:sz="0" w:space="0" w:color="auto"/>
            <w:left w:val="none" w:sz="0" w:space="0" w:color="auto"/>
            <w:bottom w:val="none" w:sz="0" w:space="0" w:color="auto"/>
            <w:right w:val="none" w:sz="0" w:space="0" w:color="auto"/>
          </w:divBdr>
          <w:divsChild>
            <w:div w:id="1294680356">
              <w:marLeft w:val="0"/>
              <w:marRight w:val="0"/>
              <w:marTop w:val="0"/>
              <w:marBottom w:val="0"/>
              <w:divBdr>
                <w:top w:val="none" w:sz="0" w:space="0" w:color="auto"/>
                <w:left w:val="none" w:sz="0" w:space="0" w:color="auto"/>
                <w:bottom w:val="none" w:sz="0" w:space="0" w:color="auto"/>
                <w:right w:val="none" w:sz="0" w:space="0" w:color="auto"/>
              </w:divBdr>
              <w:divsChild>
                <w:div w:id="687635927">
                  <w:marLeft w:val="0"/>
                  <w:marRight w:val="0"/>
                  <w:marTop w:val="0"/>
                  <w:marBottom w:val="0"/>
                  <w:divBdr>
                    <w:top w:val="none" w:sz="0" w:space="0" w:color="auto"/>
                    <w:left w:val="none" w:sz="0" w:space="0" w:color="auto"/>
                    <w:bottom w:val="none" w:sz="0" w:space="0" w:color="auto"/>
                    <w:right w:val="none" w:sz="0" w:space="0" w:color="auto"/>
                  </w:divBdr>
                  <w:divsChild>
                    <w:div w:id="51851986">
                      <w:marLeft w:val="0"/>
                      <w:marRight w:val="0"/>
                      <w:marTop w:val="0"/>
                      <w:marBottom w:val="0"/>
                      <w:divBdr>
                        <w:top w:val="none" w:sz="0" w:space="0" w:color="auto"/>
                        <w:left w:val="none" w:sz="0" w:space="0" w:color="auto"/>
                        <w:bottom w:val="none" w:sz="0" w:space="0" w:color="auto"/>
                        <w:right w:val="none" w:sz="0" w:space="0" w:color="auto"/>
                      </w:divBdr>
                      <w:divsChild>
                        <w:div w:id="2081714514">
                          <w:marLeft w:val="0"/>
                          <w:marRight w:val="0"/>
                          <w:marTop w:val="0"/>
                          <w:marBottom w:val="0"/>
                          <w:divBdr>
                            <w:top w:val="none" w:sz="0" w:space="0" w:color="auto"/>
                            <w:left w:val="none" w:sz="0" w:space="0" w:color="auto"/>
                            <w:bottom w:val="none" w:sz="0" w:space="0" w:color="auto"/>
                            <w:right w:val="none" w:sz="0" w:space="0" w:color="auto"/>
                          </w:divBdr>
                          <w:divsChild>
                            <w:div w:id="1252545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7043295">
      <w:bodyDiv w:val="1"/>
      <w:marLeft w:val="0"/>
      <w:marRight w:val="0"/>
      <w:marTop w:val="0"/>
      <w:marBottom w:val="0"/>
      <w:divBdr>
        <w:top w:val="none" w:sz="0" w:space="0" w:color="auto"/>
        <w:left w:val="none" w:sz="0" w:space="0" w:color="auto"/>
        <w:bottom w:val="none" w:sz="0" w:space="0" w:color="auto"/>
        <w:right w:val="none" w:sz="0" w:space="0" w:color="auto"/>
      </w:divBdr>
    </w:div>
    <w:div w:id="1229149962">
      <w:bodyDiv w:val="1"/>
      <w:marLeft w:val="0"/>
      <w:marRight w:val="0"/>
      <w:marTop w:val="0"/>
      <w:marBottom w:val="0"/>
      <w:divBdr>
        <w:top w:val="none" w:sz="0" w:space="0" w:color="auto"/>
        <w:left w:val="none" w:sz="0" w:space="0" w:color="auto"/>
        <w:bottom w:val="none" w:sz="0" w:space="0" w:color="auto"/>
        <w:right w:val="none" w:sz="0" w:space="0" w:color="auto"/>
      </w:divBdr>
    </w:div>
    <w:div w:id="1233540249">
      <w:bodyDiv w:val="1"/>
      <w:marLeft w:val="0"/>
      <w:marRight w:val="0"/>
      <w:marTop w:val="0"/>
      <w:marBottom w:val="0"/>
      <w:divBdr>
        <w:top w:val="none" w:sz="0" w:space="0" w:color="auto"/>
        <w:left w:val="none" w:sz="0" w:space="0" w:color="auto"/>
        <w:bottom w:val="none" w:sz="0" w:space="0" w:color="auto"/>
        <w:right w:val="none" w:sz="0" w:space="0" w:color="auto"/>
      </w:divBdr>
    </w:div>
    <w:div w:id="1260216861">
      <w:bodyDiv w:val="1"/>
      <w:marLeft w:val="0"/>
      <w:marRight w:val="0"/>
      <w:marTop w:val="0"/>
      <w:marBottom w:val="0"/>
      <w:divBdr>
        <w:top w:val="none" w:sz="0" w:space="0" w:color="auto"/>
        <w:left w:val="none" w:sz="0" w:space="0" w:color="auto"/>
        <w:bottom w:val="none" w:sz="0" w:space="0" w:color="auto"/>
        <w:right w:val="none" w:sz="0" w:space="0" w:color="auto"/>
      </w:divBdr>
    </w:div>
    <w:div w:id="1281568610">
      <w:bodyDiv w:val="1"/>
      <w:marLeft w:val="0"/>
      <w:marRight w:val="0"/>
      <w:marTop w:val="0"/>
      <w:marBottom w:val="0"/>
      <w:divBdr>
        <w:top w:val="none" w:sz="0" w:space="0" w:color="auto"/>
        <w:left w:val="none" w:sz="0" w:space="0" w:color="auto"/>
        <w:bottom w:val="none" w:sz="0" w:space="0" w:color="auto"/>
        <w:right w:val="none" w:sz="0" w:space="0" w:color="auto"/>
      </w:divBdr>
    </w:div>
    <w:div w:id="1301955759">
      <w:bodyDiv w:val="1"/>
      <w:marLeft w:val="0"/>
      <w:marRight w:val="0"/>
      <w:marTop w:val="0"/>
      <w:marBottom w:val="0"/>
      <w:divBdr>
        <w:top w:val="none" w:sz="0" w:space="0" w:color="auto"/>
        <w:left w:val="none" w:sz="0" w:space="0" w:color="auto"/>
        <w:bottom w:val="none" w:sz="0" w:space="0" w:color="auto"/>
        <w:right w:val="none" w:sz="0" w:space="0" w:color="auto"/>
      </w:divBdr>
    </w:div>
    <w:div w:id="1320962936">
      <w:bodyDiv w:val="1"/>
      <w:marLeft w:val="0"/>
      <w:marRight w:val="0"/>
      <w:marTop w:val="0"/>
      <w:marBottom w:val="0"/>
      <w:divBdr>
        <w:top w:val="none" w:sz="0" w:space="0" w:color="auto"/>
        <w:left w:val="none" w:sz="0" w:space="0" w:color="auto"/>
        <w:bottom w:val="none" w:sz="0" w:space="0" w:color="auto"/>
        <w:right w:val="none" w:sz="0" w:space="0" w:color="auto"/>
      </w:divBdr>
    </w:div>
    <w:div w:id="1409306053">
      <w:bodyDiv w:val="1"/>
      <w:marLeft w:val="0"/>
      <w:marRight w:val="0"/>
      <w:marTop w:val="0"/>
      <w:marBottom w:val="0"/>
      <w:divBdr>
        <w:top w:val="none" w:sz="0" w:space="0" w:color="auto"/>
        <w:left w:val="none" w:sz="0" w:space="0" w:color="auto"/>
        <w:bottom w:val="none" w:sz="0" w:space="0" w:color="auto"/>
        <w:right w:val="none" w:sz="0" w:space="0" w:color="auto"/>
      </w:divBdr>
    </w:div>
    <w:div w:id="1419447782">
      <w:bodyDiv w:val="1"/>
      <w:marLeft w:val="0"/>
      <w:marRight w:val="0"/>
      <w:marTop w:val="0"/>
      <w:marBottom w:val="0"/>
      <w:divBdr>
        <w:top w:val="none" w:sz="0" w:space="0" w:color="auto"/>
        <w:left w:val="none" w:sz="0" w:space="0" w:color="auto"/>
        <w:bottom w:val="none" w:sz="0" w:space="0" w:color="auto"/>
        <w:right w:val="none" w:sz="0" w:space="0" w:color="auto"/>
      </w:divBdr>
    </w:div>
    <w:div w:id="1498617296">
      <w:bodyDiv w:val="1"/>
      <w:marLeft w:val="0"/>
      <w:marRight w:val="0"/>
      <w:marTop w:val="0"/>
      <w:marBottom w:val="0"/>
      <w:divBdr>
        <w:top w:val="none" w:sz="0" w:space="0" w:color="auto"/>
        <w:left w:val="none" w:sz="0" w:space="0" w:color="auto"/>
        <w:bottom w:val="none" w:sz="0" w:space="0" w:color="auto"/>
        <w:right w:val="none" w:sz="0" w:space="0" w:color="auto"/>
      </w:divBdr>
    </w:div>
    <w:div w:id="1499074727">
      <w:bodyDiv w:val="1"/>
      <w:marLeft w:val="0"/>
      <w:marRight w:val="0"/>
      <w:marTop w:val="0"/>
      <w:marBottom w:val="0"/>
      <w:divBdr>
        <w:top w:val="none" w:sz="0" w:space="0" w:color="auto"/>
        <w:left w:val="none" w:sz="0" w:space="0" w:color="auto"/>
        <w:bottom w:val="none" w:sz="0" w:space="0" w:color="auto"/>
        <w:right w:val="none" w:sz="0" w:space="0" w:color="auto"/>
      </w:divBdr>
    </w:div>
    <w:div w:id="1525286130">
      <w:bodyDiv w:val="1"/>
      <w:marLeft w:val="0"/>
      <w:marRight w:val="0"/>
      <w:marTop w:val="0"/>
      <w:marBottom w:val="0"/>
      <w:divBdr>
        <w:top w:val="none" w:sz="0" w:space="0" w:color="auto"/>
        <w:left w:val="none" w:sz="0" w:space="0" w:color="auto"/>
        <w:bottom w:val="none" w:sz="0" w:space="0" w:color="auto"/>
        <w:right w:val="none" w:sz="0" w:space="0" w:color="auto"/>
      </w:divBdr>
      <w:divsChild>
        <w:div w:id="287588685">
          <w:marLeft w:val="1166"/>
          <w:marRight w:val="0"/>
          <w:marTop w:val="134"/>
          <w:marBottom w:val="0"/>
          <w:divBdr>
            <w:top w:val="none" w:sz="0" w:space="0" w:color="auto"/>
            <w:left w:val="none" w:sz="0" w:space="0" w:color="auto"/>
            <w:bottom w:val="none" w:sz="0" w:space="0" w:color="auto"/>
            <w:right w:val="none" w:sz="0" w:space="0" w:color="auto"/>
          </w:divBdr>
        </w:div>
        <w:div w:id="1129011983">
          <w:marLeft w:val="1166"/>
          <w:marRight w:val="0"/>
          <w:marTop w:val="134"/>
          <w:marBottom w:val="0"/>
          <w:divBdr>
            <w:top w:val="none" w:sz="0" w:space="0" w:color="auto"/>
            <w:left w:val="none" w:sz="0" w:space="0" w:color="auto"/>
            <w:bottom w:val="none" w:sz="0" w:space="0" w:color="auto"/>
            <w:right w:val="none" w:sz="0" w:space="0" w:color="auto"/>
          </w:divBdr>
        </w:div>
        <w:div w:id="1880968388">
          <w:marLeft w:val="547"/>
          <w:marRight w:val="0"/>
          <w:marTop w:val="134"/>
          <w:marBottom w:val="0"/>
          <w:divBdr>
            <w:top w:val="none" w:sz="0" w:space="0" w:color="auto"/>
            <w:left w:val="none" w:sz="0" w:space="0" w:color="auto"/>
            <w:bottom w:val="none" w:sz="0" w:space="0" w:color="auto"/>
            <w:right w:val="none" w:sz="0" w:space="0" w:color="auto"/>
          </w:divBdr>
        </w:div>
        <w:div w:id="2056587730">
          <w:marLeft w:val="1166"/>
          <w:marRight w:val="0"/>
          <w:marTop w:val="134"/>
          <w:marBottom w:val="0"/>
          <w:divBdr>
            <w:top w:val="none" w:sz="0" w:space="0" w:color="auto"/>
            <w:left w:val="none" w:sz="0" w:space="0" w:color="auto"/>
            <w:bottom w:val="none" w:sz="0" w:space="0" w:color="auto"/>
            <w:right w:val="none" w:sz="0" w:space="0" w:color="auto"/>
          </w:divBdr>
        </w:div>
      </w:divsChild>
    </w:div>
    <w:div w:id="1552957836">
      <w:bodyDiv w:val="1"/>
      <w:marLeft w:val="0"/>
      <w:marRight w:val="0"/>
      <w:marTop w:val="0"/>
      <w:marBottom w:val="0"/>
      <w:divBdr>
        <w:top w:val="none" w:sz="0" w:space="0" w:color="auto"/>
        <w:left w:val="none" w:sz="0" w:space="0" w:color="auto"/>
        <w:bottom w:val="none" w:sz="0" w:space="0" w:color="auto"/>
        <w:right w:val="none" w:sz="0" w:space="0" w:color="auto"/>
      </w:divBdr>
    </w:div>
    <w:div w:id="1552959901">
      <w:bodyDiv w:val="1"/>
      <w:marLeft w:val="0"/>
      <w:marRight w:val="0"/>
      <w:marTop w:val="0"/>
      <w:marBottom w:val="0"/>
      <w:divBdr>
        <w:top w:val="none" w:sz="0" w:space="0" w:color="auto"/>
        <w:left w:val="none" w:sz="0" w:space="0" w:color="auto"/>
        <w:bottom w:val="none" w:sz="0" w:space="0" w:color="auto"/>
        <w:right w:val="none" w:sz="0" w:space="0" w:color="auto"/>
      </w:divBdr>
    </w:div>
    <w:div w:id="1557082931">
      <w:bodyDiv w:val="1"/>
      <w:marLeft w:val="0"/>
      <w:marRight w:val="0"/>
      <w:marTop w:val="0"/>
      <w:marBottom w:val="0"/>
      <w:divBdr>
        <w:top w:val="none" w:sz="0" w:space="0" w:color="auto"/>
        <w:left w:val="none" w:sz="0" w:space="0" w:color="auto"/>
        <w:bottom w:val="none" w:sz="0" w:space="0" w:color="auto"/>
        <w:right w:val="none" w:sz="0" w:space="0" w:color="auto"/>
      </w:divBdr>
    </w:div>
    <w:div w:id="1588803481">
      <w:bodyDiv w:val="1"/>
      <w:marLeft w:val="0"/>
      <w:marRight w:val="0"/>
      <w:marTop w:val="0"/>
      <w:marBottom w:val="0"/>
      <w:divBdr>
        <w:top w:val="none" w:sz="0" w:space="0" w:color="auto"/>
        <w:left w:val="none" w:sz="0" w:space="0" w:color="auto"/>
        <w:bottom w:val="none" w:sz="0" w:space="0" w:color="auto"/>
        <w:right w:val="none" w:sz="0" w:space="0" w:color="auto"/>
      </w:divBdr>
    </w:div>
    <w:div w:id="1596860503">
      <w:bodyDiv w:val="1"/>
      <w:marLeft w:val="0"/>
      <w:marRight w:val="0"/>
      <w:marTop w:val="0"/>
      <w:marBottom w:val="0"/>
      <w:divBdr>
        <w:top w:val="none" w:sz="0" w:space="0" w:color="auto"/>
        <w:left w:val="none" w:sz="0" w:space="0" w:color="auto"/>
        <w:bottom w:val="none" w:sz="0" w:space="0" w:color="auto"/>
        <w:right w:val="none" w:sz="0" w:space="0" w:color="auto"/>
      </w:divBdr>
    </w:div>
    <w:div w:id="1639409814">
      <w:bodyDiv w:val="1"/>
      <w:marLeft w:val="0"/>
      <w:marRight w:val="0"/>
      <w:marTop w:val="0"/>
      <w:marBottom w:val="0"/>
      <w:divBdr>
        <w:top w:val="none" w:sz="0" w:space="0" w:color="auto"/>
        <w:left w:val="none" w:sz="0" w:space="0" w:color="auto"/>
        <w:bottom w:val="none" w:sz="0" w:space="0" w:color="auto"/>
        <w:right w:val="none" w:sz="0" w:space="0" w:color="auto"/>
      </w:divBdr>
    </w:div>
    <w:div w:id="1692684841">
      <w:bodyDiv w:val="1"/>
      <w:marLeft w:val="0"/>
      <w:marRight w:val="0"/>
      <w:marTop w:val="0"/>
      <w:marBottom w:val="0"/>
      <w:divBdr>
        <w:top w:val="none" w:sz="0" w:space="0" w:color="auto"/>
        <w:left w:val="none" w:sz="0" w:space="0" w:color="auto"/>
        <w:bottom w:val="none" w:sz="0" w:space="0" w:color="auto"/>
        <w:right w:val="none" w:sz="0" w:space="0" w:color="auto"/>
      </w:divBdr>
    </w:div>
    <w:div w:id="1715496885">
      <w:bodyDiv w:val="1"/>
      <w:marLeft w:val="0"/>
      <w:marRight w:val="0"/>
      <w:marTop w:val="0"/>
      <w:marBottom w:val="0"/>
      <w:divBdr>
        <w:top w:val="none" w:sz="0" w:space="0" w:color="auto"/>
        <w:left w:val="none" w:sz="0" w:space="0" w:color="auto"/>
        <w:bottom w:val="none" w:sz="0" w:space="0" w:color="auto"/>
        <w:right w:val="none" w:sz="0" w:space="0" w:color="auto"/>
      </w:divBdr>
    </w:div>
    <w:div w:id="1750271969">
      <w:bodyDiv w:val="1"/>
      <w:marLeft w:val="0"/>
      <w:marRight w:val="0"/>
      <w:marTop w:val="0"/>
      <w:marBottom w:val="0"/>
      <w:divBdr>
        <w:top w:val="none" w:sz="0" w:space="0" w:color="auto"/>
        <w:left w:val="none" w:sz="0" w:space="0" w:color="auto"/>
        <w:bottom w:val="none" w:sz="0" w:space="0" w:color="auto"/>
        <w:right w:val="none" w:sz="0" w:space="0" w:color="auto"/>
      </w:divBdr>
    </w:div>
    <w:div w:id="1814984986">
      <w:bodyDiv w:val="1"/>
      <w:marLeft w:val="0"/>
      <w:marRight w:val="0"/>
      <w:marTop w:val="0"/>
      <w:marBottom w:val="0"/>
      <w:divBdr>
        <w:top w:val="none" w:sz="0" w:space="0" w:color="auto"/>
        <w:left w:val="none" w:sz="0" w:space="0" w:color="auto"/>
        <w:bottom w:val="none" w:sz="0" w:space="0" w:color="auto"/>
        <w:right w:val="none" w:sz="0" w:space="0" w:color="auto"/>
      </w:divBdr>
    </w:div>
    <w:div w:id="1863468061">
      <w:bodyDiv w:val="1"/>
      <w:marLeft w:val="0"/>
      <w:marRight w:val="0"/>
      <w:marTop w:val="0"/>
      <w:marBottom w:val="0"/>
      <w:divBdr>
        <w:top w:val="none" w:sz="0" w:space="0" w:color="auto"/>
        <w:left w:val="none" w:sz="0" w:space="0" w:color="auto"/>
        <w:bottom w:val="none" w:sz="0" w:space="0" w:color="auto"/>
        <w:right w:val="none" w:sz="0" w:space="0" w:color="auto"/>
      </w:divBdr>
    </w:div>
    <w:div w:id="1867474468">
      <w:bodyDiv w:val="1"/>
      <w:marLeft w:val="0"/>
      <w:marRight w:val="0"/>
      <w:marTop w:val="0"/>
      <w:marBottom w:val="0"/>
      <w:divBdr>
        <w:top w:val="none" w:sz="0" w:space="0" w:color="auto"/>
        <w:left w:val="none" w:sz="0" w:space="0" w:color="auto"/>
        <w:bottom w:val="none" w:sz="0" w:space="0" w:color="auto"/>
        <w:right w:val="none" w:sz="0" w:space="0" w:color="auto"/>
      </w:divBdr>
    </w:div>
    <w:div w:id="1881477692">
      <w:bodyDiv w:val="1"/>
      <w:marLeft w:val="0"/>
      <w:marRight w:val="0"/>
      <w:marTop w:val="0"/>
      <w:marBottom w:val="0"/>
      <w:divBdr>
        <w:top w:val="none" w:sz="0" w:space="0" w:color="auto"/>
        <w:left w:val="none" w:sz="0" w:space="0" w:color="auto"/>
        <w:bottom w:val="none" w:sz="0" w:space="0" w:color="auto"/>
        <w:right w:val="none" w:sz="0" w:space="0" w:color="auto"/>
      </w:divBdr>
      <w:divsChild>
        <w:div w:id="952983325">
          <w:marLeft w:val="0"/>
          <w:marRight w:val="0"/>
          <w:marTop w:val="100"/>
          <w:marBottom w:val="100"/>
          <w:divBdr>
            <w:top w:val="none" w:sz="0" w:space="0" w:color="auto"/>
            <w:left w:val="none" w:sz="0" w:space="0" w:color="auto"/>
            <w:bottom w:val="none" w:sz="0" w:space="0" w:color="auto"/>
            <w:right w:val="none" w:sz="0" w:space="0" w:color="auto"/>
          </w:divBdr>
          <w:divsChild>
            <w:div w:id="1676808585">
              <w:marLeft w:val="0"/>
              <w:marRight w:val="0"/>
              <w:marTop w:val="0"/>
              <w:marBottom w:val="0"/>
              <w:divBdr>
                <w:top w:val="none" w:sz="0" w:space="0" w:color="auto"/>
                <w:left w:val="none" w:sz="0" w:space="0" w:color="auto"/>
                <w:bottom w:val="none" w:sz="0" w:space="0" w:color="auto"/>
                <w:right w:val="none" w:sz="0" w:space="0" w:color="auto"/>
              </w:divBdr>
              <w:divsChild>
                <w:div w:id="507451233">
                  <w:marLeft w:val="-6000"/>
                  <w:marRight w:val="0"/>
                  <w:marTop w:val="0"/>
                  <w:marBottom w:val="0"/>
                  <w:divBdr>
                    <w:top w:val="none" w:sz="0" w:space="0" w:color="auto"/>
                    <w:left w:val="none" w:sz="0" w:space="0" w:color="auto"/>
                    <w:bottom w:val="none" w:sz="0" w:space="0" w:color="auto"/>
                    <w:right w:val="none" w:sz="0" w:space="0" w:color="auto"/>
                  </w:divBdr>
                  <w:divsChild>
                    <w:div w:id="320425019">
                      <w:marLeft w:val="4523"/>
                      <w:marRight w:val="0"/>
                      <w:marTop w:val="0"/>
                      <w:marBottom w:val="0"/>
                      <w:divBdr>
                        <w:top w:val="none" w:sz="0" w:space="0" w:color="auto"/>
                        <w:left w:val="none" w:sz="0" w:space="0" w:color="auto"/>
                        <w:bottom w:val="none" w:sz="0" w:space="0" w:color="auto"/>
                        <w:right w:val="none" w:sz="0" w:space="0" w:color="auto"/>
                      </w:divBdr>
                      <w:divsChild>
                        <w:div w:id="200083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82690191">
      <w:bodyDiv w:val="1"/>
      <w:marLeft w:val="0"/>
      <w:marRight w:val="0"/>
      <w:marTop w:val="0"/>
      <w:marBottom w:val="0"/>
      <w:divBdr>
        <w:top w:val="none" w:sz="0" w:space="0" w:color="auto"/>
        <w:left w:val="none" w:sz="0" w:space="0" w:color="auto"/>
        <w:bottom w:val="none" w:sz="0" w:space="0" w:color="auto"/>
        <w:right w:val="none" w:sz="0" w:space="0" w:color="auto"/>
      </w:divBdr>
    </w:div>
    <w:div w:id="2118864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hyperlink" Target="http://download.cloud.com/support/21x.security.groups/fp1/ipset-4.5-4.i386.rpm" TargetMode="External"/><Relationship Id="rId39" Type="http://schemas.openxmlformats.org/officeDocument/2006/relationships/image" Target="media/image19.png"/><Relationship Id="rId21" Type="http://schemas.openxmlformats.org/officeDocument/2006/relationships/image" Target="media/image9.png"/><Relationship Id="rId34" Type="http://schemas.openxmlformats.org/officeDocument/2006/relationships/image" Target="media/image15.png"/><Relationship Id="rId42" Type="http://schemas.openxmlformats.org/officeDocument/2006/relationships/image" Target="media/image22.png"/><Relationship Id="rId47" Type="http://schemas.openxmlformats.org/officeDocument/2006/relationships/image" Target="media/image27.png"/><Relationship Id="rId50" Type="http://schemas.openxmlformats.org/officeDocument/2006/relationships/image" Target="media/image30.png"/><Relationship Id="rId55" Type="http://schemas.openxmlformats.org/officeDocument/2006/relationships/image" Target="media/image35.png"/><Relationship Id="rId63"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image" Target="media/image10.png"/><Relationship Id="rId41" Type="http://schemas.openxmlformats.org/officeDocument/2006/relationships/image" Target="media/image21.png"/><Relationship Id="rId54" Type="http://schemas.openxmlformats.org/officeDocument/2006/relationships/image" Target="media/image34.png"/><Relationship Id="rId62"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ardware.redhat.com/" TargetMode="External"/><Relationship Id="rId24" Type="http://schemas.openxmlformats.org/officeDocument/2006/relationships/hyperlink" Target="http://download.cloud.com/support/21x.security.groups/fp1/iptables-1.4.7-1.i386.rpm" TargetMode="External"/><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image" Target="media/image33.png"/><Relationship Id="rId58"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hyperlink" Target="http://docs.vmd.citrix.com/XenServer/4.0.1/reference/ch02.html" TargetMode="External"/><Relationship Id="rId28" Type="http://schemas.openxmlformats.org/officeDocument/2006/relationships/hyperlink" Target="http://www.vmware.com/files/pdf/vsphere_pricing.pdf" TargetMode="External"/><Relationship Id="rId36" Type="http://schemas.openxmlformats.org/officeDocument/2006/relationships/image" Target="media/image17.png"/><Relationship Id="rId49" Type="http://schemas.openxmlformats.org/officeDocument/2006/relationships/image" Target="media/image29.png"/><Relationship Id="rId57" Type="http://schemas.openxmlformats.org/officeDocument/2006/relationships/hyperlink" Target="http://cloud.com/community/support" TargetMode="External"/><Relationship Id="rId61" Type="http://schemas.openxmlformats.org/officeDocument/2006/relationships/footer" Target="footer2.xml"/><Relationship Id="rId10" Type="http://schemas.openxmlformats.org/officeDocument/2006/relationships/hyperlink" Target="http://www.vmware.com/resources/compatibility/search.php" TargetMode="External"/><Relationship Id="rId19" Type="http://schemas.openxmlformats.org/officeDocument/2006/relationships/image" Target="media/image7.png"/><Relationship Id="rId31" Type="http://schemas.openxmlformats.org/officeDocument/2006/relationships/image" Target="media/image12.png"/><Relationship Id="rId44" Type="http://schemas.openxmlformats.org/officeDocument/2006/relationships/image" Target="media/image24.png"/><Relationship Id="rId52" Type="http://schemas.openxmlformats.org/officeDocument/2006/relationships/image" Target="media/image32.png"/><Relationship Id="rId6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yperlink" Target="http://hcl.xensource.com/" TargetMode="External"/><Relationship Id="rId14" Type="http://schemas.openxmlformats.org/officeDocument/2006/relationships/image" Target="media/image2.png"/><Relationship Id="rId22" Type="http://schemas.openxmlformats.org/officeDocument/2006/relationships/hyperlink" Target="http://www.citrix.com/lang/English/lp/lp_1688615.asp" TargetMode="External"/><Relationship Id="rId27" Type="http://schemas.openxmlformats.org/officeDocument/2006/relationships/hyperlink" Target="https://www.vmware.com/tryvmware/index.php?p=vmware-vsphere&amp;lp=1" TargetMode="External"/><Relationship Id="rId30" Type="http://schemas.openxmlformats.org/officeDocument/2006/relationships/image" Target="media/image11.png"/><Relationship Id="rId35" Type="http://schemas.openxmlformats.org/officeDocument/2006/relationships/image" Target="media/image16.png"/><Relationship Id="rId43" Type="http://schemas.openxmlformats.org/officeDocument/2006/relationships/image" Target="media/image23.png"/><Relationship Id="rId48" Type="http://schemas.openxmlformats.org/officeDocument/2006/relationships/image" Target="media/image28.png"/><Relationship Id="rId56" Type="http://schemas.openxmlformats.org/officeDocument/2006/relationships/hyperlink" Target="http://tomcat.apache.org/tomcat-6.0-doc/ssl-howto.html" TargetMode="External"/><Relationship Id="rId64" Type="http://schemas.openxmlformats.org/officeDocument/2006/relationships/theme" Target="theme/theme1.xml"/><Relationship Id="rId8" Type="http://schemas.openxmlformats.org/officeDocument/2006/relationships/endnotes" Target="endnotes.xml"/><Relationship Id="rId51" Type="http://schemas.openxmlformats.org/officeDocument/2006/relationships/image" Target="media/image31.png"/><Relationship Id="rId3" Type="http://schemas.openxmlformats.org/officeDocument/2006/relationships/styles" Target="styles.xml"/><Relationship Id="rId12" Type="http://schemas.openxmlformats.org/officeDocument/2006/relationships/hyperlink" Target="http://pubs.vmware.com/vsp40/wwhelp/wwhimpl/js/html/wwhelp.htm" TargetMode="External"/><Relationship Id="rId17" Type="http://schemas.openxmlformats.org/officeDocument/2006/relationships/image" Target="media/image5.png"/><Relationship Id="rId25" Type="http://schemas.openxmlformats.org/officeDocument/2006/relationships/hyperlink" Target="http://download.cloud.com/support/21x.security.groups/fp1/iptables-ipv6-1.4.7-1.i386.rpm" TargetMode="External"/><Relationship Id="rId33" Type="http://schemas.openxmlformats.org/officeDocument/2006/relationships/image" Target="media/image14.png"/><Relationship Id="rId38" Type="http://schemas.openxmlformats.org/officeDocument/2006/relationships/hyperlink" Target="http://isoredirect.centos.org/centos/5/isos/x86_64/" TargetMode="External"/><Relationship Id="rId46" Type="http://schemas.openxmlformats.org/officeDocument/2006/relationships/image" Target="media/image26.png"/><Relationship Id="rId5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36.jpeg"/></Relationships>
</file>

<file path=word/_rels/header2.xml.rels><?xml version="1.0" encoding="UTF-8" standalone="yes"?>
<Relationships xmlns="http://schemas.openxmlformats.org/package/2006/relationships"><Relationship Id="rId1" Type="http://schemas.openxmlformats.org/officeDocument/2006/relationships/image" Target="media/image36.jpeg"/></Relationships>
</file>

<file path=word/_rels/header3.xml.rels><?xml version="1.0" encoding="UTF-8" standalone="yes"?>
<Relationships xmlns="http://schemas.openxmlformats.org/package/2006/relationships"><Relationship Id="rId1" Type="http://schemas.openxmlformats.org/officeDocument/2006/relationships/image" Target="media/image36.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20Chan\Documents\vmops_general_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04199DD-29C2-46EE-A1F4-DC50CEBD5D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vmops_general_template</Template>
  <TotalTime>986</TotalTime>
  <Pages>85</Pages>
  <Words>19945</Words>
  <Characters>113689</Characters>
  <Application>Microsoft Office Word</Application>
  <DocSecurity>0</DocSecurity>
  <Lines>947</Lines>
  <Paragraphs>266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133368</CharactersWithSpaces>
  <SharedDoc>false</SharedDoc>
  <HLinks>
    <vt:vector size="228" baseType="variant">
      <vt:variant>
        <vt:i4>7733306</vt:i4>
      </vt:variant>
      <vt:variant>
        <vt:i4>270</vt:i4>
      </vt:variant>
      <vt:variant>
        <vt:i4>0</vt:i4>
      </vt:variant>
      <vt:variant>
        <vt:i4>5</vt:i4>
      </vt:variant>
      <vt:variant>
        <vt:lpwstr>http://managementserver:8080/client</vt:lpwstr>
      </vt:variant>
      <vt:variant>
        <vt:lpwstr/>
      </vt:variant>
      <vt:variant>
        <vt:i4>8323185</vt:i4>
      </vt:variant>
      <vt:variant>
        <vt:i4>267</vt:i4>
      </vt:variant>
      <vt:variant>
        <vt:i4>0</vt:i4>
      </vt:variant>
      <vt:variant>
        <vt:i4>5</vt:i4>
      </vt:variant>
      <vt:variant>
        <vt:lpwstr>http://management-server-ip-address:8080/client</vt:lpwstr>
      </vt:variant>
      <vt:variant>
        <vt:lpwstr/>
      </vt:variant>
      <vt:variant>
        <vt:i4>786467</vt:i4>
      </vt:variant>
      <vt:variant>
        <vt:i4>264</vt:i4>
      </vt:variant>
      <vt:variant>
        <vt:i4>0</vt:i4>
      </vt:variant>
      <vt:variant>
        <vt:i4>5</vt:i4>
      </vt:variant>
      <vt:variant>
        <vt:lpwstr>http://isoredirect.centos.org/centos/5/isos/x86_64/</vt:lpwstr>
      </vt:variant>
      <vt:variant>
        <vt:lpwstr/>
      </vt:variant>
      <vt:variant>
        <vt:i4>4718686</vt:i4>
      </vt:variant>
      <vt:variant>
        <vt:i4>261</vt:i4>
      </vt:variant>
      <vt:variant>
        <vt:i4>0</vt:i4>
      </vt:variant>
      <vt:variant>
        <vt:i4>5</vt:i4>
      </vt:variant>
      <vt:variant>
        <vt:lpwstr>http://www.citrix.com/English/ps2/products/feature.asp?contentID=1686939</vt:lpwstr>
      </vt:variant>
      <vt:variant>
        <vt:lpwstr/>
      </vt:variant>
      <vt:variant>
        <vt:i4>7929909</vt:i4>
      </vt:variant>
      <vt:variant>
        <vt:i4>258</vt:i4>
      </vt:variant>
      <vt:variant>
        <vt:i4>0</vt:i4>
      </vt:variant>
      <vt:variant>
        <vt:i4>5</vt:i4>
      </vt:variant>
      <vt:variant>
        <vt:lpwstr>http://www.equallogic.com/resourcecenter/assetview.aspx?id=8727</vt:lpwstr>
      </vt:variant>
      <vt:variant>
        <vt:lpwstr/>
      </vt:variant>
      <vt:variant>
        <vt:i4>1835057</vt:i4>
      </vt:variant>
      <vt:variant>
        <vt:i4>194</vt:i4>
      </vt:variant>
      <vt:variant>
        <vt:i4>0</vt:i4>
      </vt:variant>
      <vt:variant>
        <vt:i4>5</vt:i4>
      </vt:variant>
      <vt:variant>
        <vt:lpwstr/>
      </vt:variant>
      <vt:variant>
        <vt:lpwstr>_Toc258224981</vt:lpwstr>
      </vt:variant>
      <vt:variant>
        <vt:i4>1835057</vt:i4>
      </vt:variant>
      <vt:variant>
        <vt:i4>188</vt:i4>
      </vt:variant>
      <vt:variant>
        <vt:i4>0</vt:i4>
      </vt:variant>
      <vt:variant>
        <vt:i4>5</vt:i4>
      </vt:variant>
      <vt:variant>
        <vt:lpwstr/>
      </vt:variant>
      <vt:variant>
        <vt:lpwstr>_Toc258224980</vt:lpwstr>
      </vt:variant>
      <vt:variant>
        <vt:i4>1245233</vt:i4>
      </vt:variant>
      <vt:variant>
        <vt:i4>182</vt:i4>
      </vt:variant>
      <vt:variant>
        <vt:i4>0</vt:i4>
      </vt:variant>
      <vt:variant>
        <vt:i4>5</vt:i4>
      </vt:variant>
      <vt:variant>
        <vt:lpwstr/>
      </vt:variant>
      <vt:variant>
        <vt:lpwstr>_Toc258224979</vt:lpwstr>
      </vt:variant>
      <vt:variant>
        <vt:i4>1245233</vt:i4>
      </vt:variant>
      <vt:variant>
        <vt:i4>176</vt:i4>
      </vt:variant>
      <vt:variant>
        <vt:i4>0</vt:i4>
      </vt:variant>
      <vt:variant>
        <vt:i4>5</vt:i4>
      </vt:variant>
      <vt:variant>
        <vt:lpwstr/>
      </vt:variant>
      <vt:variant>
        <vt:lpwstr>_Toc258224978</vt:lpwstr>
      </vt:variant>
      <vt:variant>
        <vt:i4>1245233</vt:i4>
      </vt:variant>
      <vt:variant>
        <vt:i4>170</vt:i4>
      </vt:variant>
      <vt:variant>
        <vt:i4>0</vt:i4>
      </vt:variant>
      <vt:variant>
        <vt:i4>5</vt:i4>
      </vt:variant>
      <vt:variant>
        <vt:lpwstr/>
      </vt:variant>
      <vt:variant>
        <vt:lpwstr>_Toc258224977</vt:lpwstr>
      </vt:variant>
      <vt:variant>
        <vt:i4>1245233</vt:i4>
      </vt:variant>
      <vt:variant>
        <vt:i4>164</vt:i4>
      </vt:variant>
      <vt:variant>
        <vt:i4>0</vt:i4>
      </vt:variant>
      <vt:variant>
        <vt:i4>5</vt:i4>
      </vt:variant>
      <vt:variant>
        <vt:lpwstr/>
      </vt:variant>
      <vt:variant>
        <vt:lpwstr>_Toc258224976</vt:lpwstr>
      </vt:variant>
      <vt:variant>
        <vt:i4>1245233</vt:i4>
      </vt:variant>
      <vt:variant>
        <vt:i4>158</vt:i4>
      </vt:variant>
      <vt:variant>
        <vt:i4>0</vt:i4>
      </vt:variant>
      <vt:variant>
        <vt:i4>5</vt:i4>
      </vt:variant>
      <vt:variant>
        <vt:lpwstr/>
      </vt:variant>
      <vt:variant>
        <vt:lpwstr>_Toc258224975</vt:lpwstr>
      </vt:variant>
      <vt:variant>
        <vt:i4>1245233</vt:i4>
      </vt:variant>
      <vt:variant>
        <vt:i4>152</vt:i4>
      </vt:variant>
      <vt:variant>
        <vt:i4>0</vt:i4>
      </vt:variant>
      <vt:variant>
        <vt:i4>5</vt:i4>
      </vt:variant>
      <vt:variant>
        <vt:lpwstr/>
      </vt:variant>
      <vt:variant>
        <vt:lpwstr>_Toc258224974</vt:lpwstr>
      </vt:variant>
      <vt:variant>
        <vt:i4>1245233</vt:i4>
      </vt:variant>
      <vt:variant>
        <vt:i4>146</vt:i4>
      </vt:variant>
      <vt:variant>
        <vt:i4>0</vt:i4>
      </vt:variant>
      <vt:variant>
        <vt:i4>5</vt:i4>
      </vt:variant>
      <vt:variant>
        <vt:lpwstr/>
      </vt:variant>
      <vt:variant>
        <vt:lpwstr>_Toc258224973</vt:lpwstr>
      </vt:variant>
      <vt:variant>
        <vt:i4>1245233</vt:i4>
      </vt:variant>
      <vt:variant>
        <vt:i4>140</vt:i4>
      </vt:variant>
      <vt:variant>
        <vt:i4>0</vt:i4>
      </vt:variant>
      <vt:variant>
        <vt:i4>5</vt:i4>
      </vt:variant>
      <vt:variant>
        <vt:lpwstr/>
      </vt:variant>
      <vt:variant>
        <vt:lpwstr>_Toc258224972</vt:lpwstr>
      </vt:variant>
      <vt:variant>
        <vt:i4>1245233</vt:i4>
      </vt:variant>
      <vt:variant>
        <vt:i4>134</vt:i4>
      </vt:variant>
      <vt:variant>
        <vt:i4>0</vt:i4>
      </vt:variant>
      <vt:variant>
        <vt:i4>5</vt:i4>
      </vt:variant>
      <vt:variant>
        <vt:lpwstr/>
      </vt:variant>
      <vt:variant>
        <vt:lpwstr>_Toc258224971</vt:lpwstr>
      </vt:variant>
      <vt:variant>
        <vt:i4>1245233</vt:i4>
      </vt:variant>
      <vt:variant>
        <vt:i4>128</vt:i4>
      </vt:variant>
      <vt:variant>
        <vt:i4>0</vt:i4>
      </vt:variant>
      <vt:variant>
        <vt:i4>5</vt:i4>
      </vt:variant>
      <vt:variant>
        <vt:lpwstr/>
      </vt:variant>
      <vt:variant>
        <vt:lpwstr>_Toc258224970</vt:lpwstr>
      </vt:variant>
      <vt:variant>
        <vt:i4>1179697</vt:i4>
      </vt:variant>
      <vt:variant>
        <vt:i4>122</vt:i4>
      </vt:variant>
      <vt:variant>
        <vt:i4>0</vt:i4>
      </vt:variant>
      <vt:variant>
        <vt:i4>5</vt:i4>
      </vt:variant>
      <vt:variant>
        <vt:lpwstr/>
      </vt:variant>
      <vt:variant>
        <vt:lpwstr>_Toc258224969</vt:lpwstr>
      </vt:variant>
      <vt:variant>
        <vt:i4>1179697</vt:i4>
      </vt:variant>
      <vt:variant>
        <vt:i4>116</vt:i4>
      </vt:variant>
      <vt:variant>
        <vt:i4>0</vt:i4>
      </vt:variant>
      <vt:variant>
        <vt:i4>5</vt:i4>
      </vt:variant>
      <vt:variant>
        <vt:lpwstr/>
      </vt:variant>
      <vt:variant>
        <vt:lpwstr>_Toc258224968</vt:lpwstr>
      </vt:variant>
      <vt:variant>
        <vt:i4>1179697</vt:i4>
      </vt:variant>
      <vt:variant>
        <vt:i4>110</vt:i4>
      </vt:variant>
      <vt:variant>
        <vt:i4>0</vt:i4>
      </vt:variant>
      <vt:variant>
        <vt:i4>5</vt:i4>
      </vt:variant>
      <vt:variant>
        <vt:lpwstr/>
      </vt:variant>
      <vt:variant>
        <vt:lpwstr>_Toc258224967</vt:lpwstr>
      </vt:variant>
      <vt:variant>
        <vt:i4>1179697</vt:i4>
      </vt:variant>
      <vt:variant>
        <vt:i4>104</vt:i4>
      </vt:variant>
      <vt:variant>
        <vt:i4>0</vt:i4>
      </vt:variant>
      <vt:variant>
        <vt:i4>5</vt:i4>
      </vt:variant>
      <vt:variant>
        <vt:lpwstr/>
      </vt:variant>
      <vt:variant>
        <vt:lpwstr>_Toc258224966</vt:lpwstr>
      </vt:variant>
      <vt:variant>
        <vt:i4>1179697</vt:i4>
      </vt:variant>
      <vt:variant>
        <vt:i4>98</vt:i4>
      </vt:variant>
      <vt:variant>
        <vt:i4>0</vt:i4>
      </vt:variant>
      <vt:variant>
        <vt:i4>5</vt:i4>
      </vt:variant>
      <vt:variant>
        <vt:lpwstr/>
      </vt:variant>
      <vt:variant>
        <vt:lpwstr>_Toc258224965</vt:lpwstr>
      </vt:variant>
      <vt:variant>
        <vt:i4>1179697</vt:i4>
      </vt:variant>
      <vt:variant>
        <vt:i4>92</vt:i4>
      </vt:variant>
      <vt:variant>
        <vt:i4>0</vt:i4>
      </vt:variant>
      <vt:variant>
        <vt:i4>5</vt:i4>
      </vt:variant>
      <vt:variant>
        <vt:lpwstr/>
      </vt:variant>
      <vt:variant>
        <vt:lpwstr>_Toc258224964</vt:lpwstr>
      </vt:variant>
      <vt:variant>
        <vt:i4>1179697</vt:i4>
      </vt:variant>
      <vt:variant>
        <vt:i4>86</vt:i4>
      </vt:variant>
      <vt:variant>
        <vt:i4>0</vt:i4>
      </vt:variant>
      <vt:variant>
        <vt:i4>5</vt:i4>
      </vt:variant>
      <vt:variant>
        <vt:lpwstr/>
      </vt:variant>
      <vt:variant>
        <vt:lpwstr>_Toc258224963</vt:lpwstr>
      </vt:variant>
      <vt:variant>
        <vt:i4>1179697</vt:i4>
      </vt:variant>
      <vt:variant>
        <vt:i4>80</vt:i4>
      </vt:variant>
      <vt:variant>
        <vt:i4>0</vt:i4>
      </vt:variant>
      <vt:variant>
        <vt:i4>5</vt:i4>
      </vt:variant>
      <vt:variant>
        <vt:lpwstr/>
      </vt:variant>
      <vt:variant>
        <vt:lpwstr>_Toc258224962</vt:lpwstr>
      </vt:variant>
      <vt:variant>
        <vt:i4>1179697</vt:i4>
      </vt:variant>
      <vt:variant>
        <vt:i4>74</vt:i4>
      </vt:variant>
      <vt:variant>
        <vt:i4>0</vt:i4>
      </vt:variant>
      <vt:variant>
        <vt:i4>5</vt:i4>
      </vt:variant>
      <vt:variant>
        <vt:lpwstr/>
      </vt:variant>
      <vt:variant>
        <vt:lpwstr>_Toc258224961</vt:lpwstr>
      </vt:variant>
      <vt:variant>
        <vt:i4>1179697</vt:i4>
      </vt:variant>
      <vt:variant>
        <vt:i4>68</vt:i4>
      </vt:variant>
      <vt:variant>
        <vt:i4>0</vt:i4>
      </vt:variant>
      <vt:variant>
        <vt:i4>5</vt:i4>
      </vt:variant>
      <vt:variant>
        <vt:lpwstr/>
      </vt:variant>
      <vt:variant>
        <vt:lpwstr>_Toc258224960</vt:lpwstr>
      </vt:variant>
      <vt:variant>
        <vt:i4>1114161</vt:i4>
      </vt:variant>
      <vt:variant>
        <vt:i4>62</vt:i4>
      </vt:variant>
      <vt:variant>
        <vt:i4>0</vt:i4>
      </vt:variant>
      <vt:variant>
        <vt:i4>5</vt:i4>
      </vt:variant>
      <vt:variant>
        <vt:lpwstr/>
      </vt:variant>
      <vt:variant>
        <vt:lpwstr>_Toc258224959</vt:lpwstr>
      </vt:variant>
      <vt:variant>
        <vt:i4>1114161</vt:i4>
      </vt:variant>
      <vt:variant>
        <vt:i4>56</vt:i4>
      </vt:variant>
      <vt:variant>
        <vt:i4>0</vt:i4>
      </vt:variant>
      <vt:variant>
        <vt:i4>5</vt:i4>
      </vt:variant>
      <vt:variant>
        <vt:lpwstr/>
      </vt:variant>
      <vt:variant>
        <vt:lpwstr>_Toc258224958</vt:lpwstr>
      </vt:variant>
      <vt:variant>
        <vt:i4>1114161</vt:i4>
      </vt:variant>
      <vt:variant>
        <vt:i4>50</vt:i4>
      </vt:variant>
      <vt:variant>
        <vt:i4>0</vt:i4>
      </vt:variant>
      <vt:variant>
        <vt:i4>5</vt:i4>
      </vt:variant>
      <vt:variant>
        <vt:lpwstr/>
      </vt:variant>
      <vt:variant>
        <vt:lpwstr>_Toc258224957</vt:lpwstr>
      </vt:variant>
      <vt:variant>
        <vt:i4>1114161</vt:i4>
      </vt:variant>
      <vt:variant>
        <vt:i4>44</vt:i4>
      </vt:variant>
      <vt:variant>
        <vt:i4>0</vt:i4>
      </vt:variant>
      <vt:variant>
        <vt:i4>5</vt:i4>
      </vt:variant>
      <vt:variant>
        <vt:lpwstr/>
      </vt:variant>
      <vt:variant>
        <vt:lpwstr>_Toc258224956</vt:lpwstr>
      </vt:variant>
      <vt:variant>
        <vt:i4>1114161</vt:i4>
      </vt:variant>
      <vt:variant>
        <vt:i4>38</vt:i4>
      </vt:variant>
      <vt:variant>
        <vt:i4>0</vt:i4>
      </vt:variant>
      <vt:variant>
        <vt:i4>5</vt:i4>
      </vt:variant>
      <vt:variant>
        <vt:lpwstr/>
      </vt:variant>
      <vt:variant>
        <vt:lpwstr>_Toc258224955</vt:lpwstr>
      </vt:variant>
      <vt:variant>
        <vt:i4>1114161</vt:i4>
      </vt:variant>
      <vt:variant>
        <vt:i4>32</vt:i4>
      </vt:variant>
      <vt:variant>
        <vt:i4>0</vt:i4>
      </vt:variant>
      <vt:variant>
        <vt:i4>5</vt:i4>
      </vt:variant>
      <vt:variant>
        <vt:lpwstr/>
      </vt:variant>
      <vt:variant>
        <vt:lpwstr>_Toc258224954</vt:lpwstr>
      </vt:variant>
      <vt:variant>
        <vt:i4>1114161</vt:i4>
      </vt:variant>
      <vt:variant>
        <vt:i4>26</vt:i4>
      </vt:variant>
      <vt:variant>
        <vt:i4>0</vt:i4>
      </vt:variant>
      <vt:variant>
        <vt:i4>5</vt:i4>
      </vt:variant>
      <vt:variant>
        <vt:lpwstr/>
      </vt:variant>
      <vt:variant>
        <vt:lpwstr>_Toc258224953</vt:lpwstr>
      </vt:variant>
      <vt:variant>
        <vt:i4>1114161</vt:i4>
      </vt:variant>
      <vt:variant>
        <vt:i4>20</vt:i4>
      </vt:variant>
      <vt:variant>
        <vt:i4>0</vt:i4>
      </vt:variant>
      <vt:variant>
        <vt:i4>5</vt:i4>
      </vt:variant>
      <vt:variant>
        <vt:lpwstr/>
      </vt:variant>
      <vt:variant>
        <vt:lpwstr>_Toc258224952</vt:lpwstr>
      </vt:variant>
      <vt:variant>
        <vt:i4>1114161</vt:i4>
      </vt:variant>
      <vt:variant>
        <vt:i4>14</vt:i4>
      </vt:variant>
      <vt:variant>
        <vt:i4>0</vt:i4>
      </vt:variant>
      <vt:variant>
        <vt:i4>5</vt:i4>
      </vt:variant>
      <vt:variant>
        <vt:lpwstr/>
      </vt:variant>
      <vt:variant>
        <vt:lpwstr>_Toc258224951</vt:lpwstr>
      </vt:variant>
      <vt:variant>
        <vt:i4>1114161</vt:i4>
      </vt:variant>
      <vt:variant>
        <vt:i4>8</vt:i4>
      </vt:variant>
      <vt:variant>
        <vt:i4>0</vt:i4>
      </vt:variant>
      <vt:variant>
        <vt:i4>5</vt:i4>
      </vt:variant>
      <vt:variant>
        <vt:lpwstr/>
      </vt:variant>
      <vt:variant>
        <vt:lpwstr>_Toc258224950</vt:lpwstr>
      </vt:variant>
      <vt:variant>
        <vt:i4>1048625</vt:i4>
      </vt:variant>
      <vt:variant>
        <vt:i4>2</vt:i4>
      </vt:variant>
      <vt:variant>
        <vt:i4>0</vt:i4>
      </vt:variant>
      <vt:variant>
        <vt:i4>5</vt:i4>
      </vt:variant>
      <vt:variant>
        <vt:lpwstr/>
      </vt:variant>
      <vt:variant>
        <vt:lpwstr>_Toc258224949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 Chan</dc:creator>
  <cp:lastModifiedBy>Jessica</cp:lastModifiedBy>
  <cp:revision>138</cp:revision>
  <cp:lastPrinted>2011-08-30T03:00:00Z</cp:lastPrinted>
  <dcterms:created xsi:type="dcterms:W3CDTF">2011-03-30T01:13:00Z</dcterms:created>
  <dcterms:modified xsi:type="dcterms:W3CDTF">2011-08-30T03:00:00Z</dcterms:modified>
</cp:coreProperties>
</file>